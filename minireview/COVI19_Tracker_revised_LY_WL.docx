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376CA" w14:textId="10C1EACD" w:rsidR="00072406" w:rsidRPr="00673744" w:rsidRDefault="009A31AD" w:rsidP="0012158C">
      <w:pPr>
        <w:spacing w:before="120" w:after="120" w:line="480" w:lineRule="auto"/>
        <w:jc w:val="center"/>
        <w:rPr>
          <w:rFonts w:ascii="Times New Roman" w:hAnsi="Times New Roman" w:cs="Times New Roman"/>
          <w:b/>
          <w:bCs/>
          <w:color w:val="000000" w:themeColor="text1"/>
          <w:sz w:val="24"/>
          <w:szCs w:val="24"/>
        </w:rPr>
      </w:pPr>
      <w:r w:rsidRPr="00673744">
        <w:rPr>
          <w:rFonts w:ascii="Times New Roman" w:hAnsi="Times New Roman" w:cs="Times New Roman"/>
          <w:b/>
          <w:bCs/>
          <w:color w:val="000000" w:themeColor="text1"/>
          <w:sz w:val="24"/>
          <w:szCs w:val="24"/>
        </w:rPr>
        <w:t xml:space="preserve">COVID-19 </w:t>
      </w:r>
      <w:r w:rsidR="00560176">
        <w:rPr>
          <w:rFonts w:ascii="Times New Roman" w:hAnsi="Times New Roman" w:cs="Times New Roman"/>
          <w:b/>
          <w:bCs/>
          <w:color w:val="000000" w:themeColor="text1"/>
          <w:sz w:val="24"/>
          <w:szCs w:val="24"/>
        </w:rPr>
        <w:t>Antibody Therapeutics</w:t>
      </w:r>
      <w:r w:rsidRPr="00673744">
        <w:rPr>
          <w:rFonts w:ascii="Times New Roman" w:hAnsi="Times New Roman" w:cs="Times New Roman"/>
          <w:b/>
          <w:bCs/>
          <w:color w:val="000000" w:themeColor="text1"/>
          <w:sz w:val="24"/>
          <w:szCs w:val="24"/>
        </w:rPr>
        <w:t xml:space="preserve"> Tracker: </w:t>
      </w:r>
      <w:r w:rsidR="005279FD" w:rsidRPr="00673744">
        <w:rPr>
          <w:rFonts w:ascii="Times New Roman" w:hAnsi="Times New Roman" w:cs="Times New Roman"/>
          <w:b/>
          <w:bCs/>
          <w:color w:val="000000" w:themeColor="text1"/>
          <w:sz w:val="24"/>
          <w:szCs w:val="24"/>
        </w:rPr>
        <w:t>A</w:t>
      </w:r>
      <w:r w:rsidR="00C03FD6" w:rsidRPr="00673744">
        <w:rPr>
          <w:rFonts w:ascii="Times New Roman" w:hAnsi="Times New Roman" w:cs="Times New Roman"/>
          <w:b/>
          <w:bCs/>
          <w:color w:val="000000" w:themeColor="text1"/>
          <w:sz w:val="24"/>
          <w:szCs w:val="24"/>
        </w:rPr>
        <w:t xml:space="preserve"> Global</w:t>
      </w:r>
      <w:r w:rsidRPr="00673744">
        <w:rPr>
          <w:rFonts w:ascii="Times New Roman" w:hAnsi="Times New Roman" w:cs="Times New Roman"/>
          <w:b/>
          <w:bCs/>
          <w:color w:val="000000" w:themeColor="text1"/>
          <w:sz w:val="24"/>
          <w:szCs w:val="24"/>
        </w:rPr>
        <w:t xml:space="preserve"> Database</w:t>
      </w:r>
      <w:r w:rsidR="00C03FD6" w:rsidRPr="00673744">
        <w:rPr>
          <w:rFonts w:ascii="Times New Roman" w:hAnsi="Times New Roman" w:cs="Times New Roman"/>
          <w:b/>
          <w:bCs/>
          <w:color w:val="000000" w:themeColor="text1"/>
          <w:sz w:val="24"/>
          <w:szCs w:val="24"/>
        </w:rPr>
        <w:t xml:space="preserve"> of Antibody Therapeutics for the Prevention and Treatment of COVID-19</w:t>
      </w:r>
    </w:p>
    <w:p w14:paraId="6AE421BE" w14:textId="2F3D664A" w:rsidR="00F93C77" w:rsidRPr="00673744" w:rsidRDefault="009A1EEB" w:rsidP="0012158C">
      <w:pPr>
        <w:pStyle w:val="Heading3"/>
        <w:shd w:val="clear" w:color="auto" w:fill="FFFFFF"/>
        <w:spacing w:before="0" w:after="89" w:line="480" w:lineRule="auto"/>
        <w:jc w:val="both"/>
        <w:rPr>
          <w:rFonts w:ascii="Times New Roman" w:eastAsiaTheme="minorEastAsia" w:hAnsi="Times New Roman" w:cs="Times New Roman"/>
          <w:color w:val="000000" w:themeColor="text1"/>
          <w:shd w:val="clear" w:color="auto" w:fill="FFFFFF"/>
        </w:rPr>
      </w:pPr>
      <w:proofErr w:type="spellStart"/>
      <w:r w:rsidRPr="00673744">
        <w:rPr>
          <w:rFonts w:ascii="Times New Roman" w:eastAsiaTheme="minorEastAsia" w:hAnsi="Times New Roman" w:cs="Times New Roman"/>
          <w:color w:val="000000" w:themeColor="text1"/>
          <w:shd w:val="clear" w:color="auto" w:fill="FFFFFF"/>
        </w:rPr>
        <w:t>Lifei</w:t>
      </w:r>
      <w:proofErr w:type="spellEnd"/>
      <w:r w:rsidRPr="00673744">
        <w:rPr>
          <w:rFonts w:ascii="Times New Roman" w:eastAsiaTheme="minorEastAsia" w:hAnsi="Times New Roman" w:cs="Times New Roman"/>
          <w:color w:val="000000" w:themeColor="text1"/>
          <w:shd w:val="clear" w:color="auto" w:fill="FFFFFF"/>
        </w:rPr>
        <w:t xml:space="preserve"> Yang</w:t>
      </w:r>
      <w:r w:rsidR="00F93C77" w:rsidRPr="00673744">
        <w:rPr>
          <w:rFonts w:ascii="Times New Roman" w:eastAsiaTheme="minorEastAsia" w:hAnsi="Times New Roman" w:cs="Times New Roman"/>
          <w:color w:val="000000" w:themeColor="text1"/>
          <w:shd w:val="clear" w:color="auto" w:fill="FFFFFF"/>
          <w:vertAlign w:val="superscript"/>
        </w:rPr>
        <w:t>1</w:t>
      </w:r>
      <w:r w:rsidR="00561873">
        <w:rPr>
          <w:rFonts w:ascii="Times New Roman" w:eastAsiaTheme="minorEastAsia" w:hAnsi="Times New Roman" w:cs="Times New Roman"/>
          <w:color w:val="000000" w:themeColor="text1"/>
          <w:shd w:val="clear" w:color="auto" w:fill="FFFFFF"/>
          <w:vertAlign w:val="superscript"/>
        </w:rPr>
        <w:t>*</w:t>
      </w:r>
      <w:r w:rsidRPr="00673744">
        <w:rPr>
          <w:rFonts w:ascii="Times New Roman" w:eastAsiaTheme="minorEastAsia" w:hAnsi="Times New Roman" w:cs="Times New Roman"/>
          <w:color w:val="000000" w:themeColor="text1"/>
          <w:shd w:val="clear" w:color="auto" w:fill="FFFFFF"/>
        </w:rPr>
        <w:t>, Weihan Liu</w:t>
      </w:r>
      <w:r w:rsidR="00170239" w:rsidRPr="00673744">
        <w:rPr>
          <w:rFonts w:ascii="Times New Roman" w:eastAsiaTheme="minorEastAsia" w:hAnsi="Times New Roman" w:cs="Times New Roman"/>
          <w:color w:val="000000" w:themeColor="text1"/>
          <w:shd w:val="clear" w:color="auto" w:fill="FFFFFF"/>
          <w:vertAlign w:val="superscript"/>
        </w:rPr>
        <w:t>1,2</w:t>
      </w:r>
      <w:r w:rsidR="00561873">
        <w:rPr>
          <w:rFonts w:ascii="Times New Roman" w:eastAsiaTheme="minorEastAsia" w:hAnsi="Times New Roman" w:cs="Times New Roman"/>
          <w:color w:val="000000" w:themeColor="text1"/>
          <w:shd w:val="clear" w:color="auto" w:fill="FFFFFF"/>
          <w:vertAlign w:val="superscript"/>
        </w:rPr>
        <w:t>*</w:t>
      </w:r>
      <w:r w:rsidRPr="00673744">
        <w:rPr>
          <w:rFonts w:ascii="Times New Roman" w:eastAsiaTheme="minorEastAsia" w:hAnsi="Times New Roman" w:cs="Times New Roman"/>
          <w:color w:val="000000" w:themeColor="text1"/>
          <w:shd w:val="clear" w:color="auto" w:fill="FFFFFF"/>
        </w:rPr>
        <w:t>, Xin Yu</w:t>
      </w:r>
      <w:r w:rsidR="00170239" w:rsidRPr="00673744">
        <w:rPr>
          <w:rFonts w:ascii="Times New Roman" w:eastAsiaTheme="minorEastAsia" w:hAnsi="Times New Roman" w:cs="Times New Roman"/>
          <w:color w:val="000000" w:themeColor="text1"/>
          <w:shd w:val="clear" w:color="auto" w:fill="FFFFFF"/>
          <w:vertAlign w:val="superscript"/>
        </w:rPr>
        <w:t>1</w:t>
      </w:r>
      <w:r w:rsidRPr="00673744">
        <w:rPr>
          <w:rFonts w:ascii="Times New Roman" w:eastAsiaTheme="minorEastAsia" w:hAnsi="Times New Roman" w:cs="Times New Roman"/>
          <w:color w:val="000000" w:themeColor="text1"/>
          <w:shd w:val="clear" w:color="auto" w:fill="FFFFFF"/>
        </w:rPr>
        <w:t>, Meng Wu</w:t>
      </w:r>
      <w:r w:rsidR="00170239" w:rsidRPr="00673744">
        <w:rPr>
          <w:rFonts w:ascii="Times New Roman" w:eastAsiaTheme="minorEastAsia" w:hAnsi="Times New Roman" w:cs="Times New Roman"/>
          <w:color w:val="000000" w:themeColor="text1"/>
          <w:shd w:val="clear" w:color="auto" w:fill="FFFFFF"/>
          <w:vertAlign w:val="superscript"/>
        </w:rPr>
        <w:t>1</w:t>
      </w:r>
      <w:r w:rsidRPr="00673744">
        <w:rPr>
          <w:rFonts w:ascii="Times New Roman" w:eastAsiaTheme="minorEastAsia" w:hAnsi="Times New Roman" w:cs="Times New Roman"/>
          <w:color w:val="000000" w:themeColor="text1"/>
          <w:shd w:val="clear" w:color="auto" w:fill="FFFFFF"/>
        </w:rPr>
        <w:t xml:space="preserve">, </w:t>
      </w:r>
      <w:r w:rsidR="00F93C77" w:rsidRPr="00673744">
        <w:rPr>
          <w:rFonts w:ascii="Times New Roman" w:eastAsiaTheme="minorEastAsia" w:hAnsi="Times New Roman" w:cs="Times New Roman"/>
          <w:color w:val="000000" w:themeColor="text1"/>
          <w:shd w:val="clear" w:color="auto" w:fill="FFFFFF"/>
        </w:rPr>
        <w:t xml:space="preserve">Janice </w:t>
      </w:r>
      <w:r w:rsidR="00FF3EA4" w:rsidRPr="00673744">
        <w:rPr>
          <w:rFonts w:ascii="Times New Roman" w:eastAsiaTheme="minorEastAsia" w:hAnsi="Times New Roman" w:cs="Times New Roman"/>
          <w:color w:val="000000" w:themeColor="text1"/>
          <w:shd w:val="clear" w:color="auto" w:fill="FFFFFF"/>
        </w:rPr>
        <w:t xml:space="preserve">M. </w:t>
      </w:r>
      <w:r w:rsidR="00F93C77" w:rsidRPr="00673744">
        <w:rPr>
          <w:rFonts w:ascii="Times New Roman" w:eastAsiaTheme="minorEastAsia" w:hAnsi="Times New Roman" w:cs="Times New Roman"/>
          <w:color w:val="000000" w:themeColor="text1"/>
          <w:shd w:val="clear" w:color="auto" w:fill="FFFFFF"/>
        </w:rPr>
        <w:t>Reichert</w:t>
      </w:r>
      <w:r w:rsidR="0009176B" w:rsidRPr="00673744">
        <w:rPr>
          <w:rFonts w:ascii="Times New Roman" w:eastAsiaTheme="minorEastAsia" w:hAnsi="Times New Roman" w:cs="Times New Roman"/>
          <w:color w:val="000000" w:themeColor="text1"/>
          <w:shd w:val="clear" w:color="auto" w:fill="FFFFFF"/>
          <w:vertAlign w:val="superscript"/>
        </w:rPr>
        <w:t>3</w:t>
      </w:r>
      <w:r w:rsidR="00BE55AC" w:rsidRPr="00673744">
        <w:rPr>
          <w:rFonts w:ascii="Times New Roman" w:eastAsiaTheme="minorEastAsia" w:hAnsi="Times New Roman" w:cs="Times New Roman"/>
          <w:color w:val="000000" w:themeColor="text1"/>
          <w:shd w:val="clear" w:color="auto" w:fill="FFFFFF"/>
          <w:vertAlign w:val="superscript"/>
        </w:rPr>
        <w:t>#</w:t>
      </w:r>
      <w:r w:rsidR="00F93C77" w:rsidRPr="00673744">
        <w:rPr>
          <w:rFonts w:ascii="Times New Roman" w:eastAsiaTheme="minorEastAsia" w:hAnsi="Times New Roman" w:cs="Times New Roman"/>
          <w:color w:val="000000" w:themeColor="text1"/>
          <w:shd w:val="clear" w:color="auto" w:fill="FFFFFF"/>
        </w:rPr>
        <w:t>, Mitchell Ho</w:t>
      </w:r>
      <w:r w:rsidR="0009176B" w:rsidRPr="00673744">
        <w:rPr>
          <w:rFonts w:ascii="Times New Roman" w:eastAsiaTheme="minorEastAsia" w:hAnsi="Times New Roman" w:cs="Times New Roman"/>
          <w:color w:val="000000" w:themeColor="text1"/>
          <w:shd w:val="clear" w:color="auto" w:fill="FFFFFF"/>
          <w:vertAlign w:val="superscript"/>
        </w:rPr>
        <w:t>4</w:t>
      </w:r>
      <w:r w:rsidR="00BE55AC" w:rsidRPr="00673744">
        <w:rPr>
          <w:rFonts w:ascii="Times New Roman" w:eastAsiaTheme="minorEastAsia" w:hAnsi="Times New Roman" w:cs="Times New Roman"/>
          <w:color w:val="000000" w:themeColor="text1"/>
          <w:shd w:val="clear" w:color="auto" w:fill="FFFFFF"/>
          <w:vertAlign w:val="superscript"/>
        </w:rPr>
        <w:t>#</w:t>
      </w:r>
    </w:p>
    <w:p w14:paraId="4FB79CF1" w14:textId="77777777" w:rsidR="00BE55AC" w:rsidRPr="00673744" w:rsidRDefault="00F93C77" w:rsidP="0012158C">
      <w:pPr>
        <w:spacing w:before="120" w:after="120" w:line="480" w:lineRule="auto"/>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shd w:val="clear" w:color="auto" w:fill="FFFFFF"/>
          <w:vertAlign w:val="superscript"/>
        </w:rPr>
        <w:t>1</w:t>
      </w:r>
      <w:r w:rsidRPr="00673744">
        <w:rPr>
          <w:rFonts w:ascii="Times New Roman" w:hAnsi="Times New Roman" w:cs="Times New Roman"/>
          <w:color w:val="000000" w:themeColor="text1"/>
          <w:sz w:val="24"/>
          <w:szCs w:val="24"/>
          <w:shd w:val="clear" w:color="auto" w:fill="FFFFFF"/>
        </w:rPr>
        <w:t xml:space="preserve"> The Chinese Antibody Society</w:t>
      </w:r>
    </w:p>
    <w:p w14:paraId="02E23A74" w14:textId="77738C9A" w:rsidR="00F93C77" w:rsidRPr="00673744" w:rsidRDefault="00170239" w:rsidP="0012158C">
      <w:pPr>
        <w:spacing w:before="120" w:after="120" w:line="480" w:lineRule="auto"/>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shd w:val="clear" w:color="auto" w:fill="FFFFFF"/>
          <w:vertAlign w:val="superscript"/>
        </w:rPr>
        <w:t>2</w:t>
      </w:r>
      <w:r w:rsidRPr="00673744">
        <w:rPr>
          <w:rFonts w:ascii="Times New Roman" w:hAnsi="Times New Roman" w:cs="Times New Roman"/>
          <w:color w:val="000000" w:themeColor="text1"/>
          <w:sz w:val="24"/>
          <w:szCs w:val="24"/>
          <w:shd w:val="clear" w:color="auto" w:fill="FFFFFF"/>
        </w:rPr>
        <w:t>The University of Chicago</w:t>
      </w:r>
    </w:p>
    <w:p w14:paraId="2409A292" w14:textId="7CB7D21F" w:rsidR="00BE55AC" w:rsidRPr="00673744" w:rsidRDefault="00BE55AC" w:rsidP="0012158C">
      <w:pPr>
        <w:spacing w:before="120" w:after="120" w:line="480" w:lineRule="auto"/>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shd w:val="clear" w:color="auto" w:fill="FFFFFF"/>
          <w:vertAlign w:val="superscript"/>
        </w:rPr>
        <w:t>3</w:t>
      </w:r>
      <w:r w:rsidRPr="00673744">
        <w:rPr>
          <w:rFonts w:ascii="Times New Roman" w:hAnsi="Times New Roman" w:cs="Times New Roman"/>
          <w:color w:val="000000" w:themeColor="text1"/>
          <w:sz w:val="24"/>
          <w:szCs w:val="24"/>
          <w:shd w:val="clear" w:color="auto" w:fill="FFFFFF"/>
        </w:rPr>
        <w:t>The</w:t>
      </w:r>
      <w:r w:rsidR="00DD3BAE" w:rsidRPr="00673744">
        <w:rPr>
          <w:rFonts w:ascii="Times New Roman" w:hAnsi="Times New Roman" w:cs="Times New Roman"/>
          <w:color w:val="000000" w:themeColor="text1"/>
          <w:sz w:val="24"/>
          <w:szCs w:val="24"/>
          <w:shd w:val="clear" w:color="auto" w:fill="FFFFFF"/>
        </w:rPr>
        <w:t xml:space="preserve"> </w:t>
      </w:r>
      <w:r w:rsidRPr="00673744">
        <w:rPr>
          <w:rFonts w:ascii="Times New Roman" w:hAnsi="Times New Roman" w:cs="Times New Roman"/>
          <w:color w:val="000000" w:themeColor="text1"/>
          <w:sz w:val="24"/>
          <w:szCs w:val="24"/>
          <w:shd w:val="clear" w:color="auto" w:fill="FFFFFF"/>
        </w:rPr>
        <w:t>Antibody Society</w:t>
      </w:r>
      <w:r w:rsidR="00FF3EA4" w:rsidRPr="00673744">
        <w:rPr>
          <w:rFonts w:ascii="Times New Roman" w:hAnsi="Times New Roman" w:cs="Times New Roman"/>
          <w:color w:val="000000" w:themeColor="text1"/>
          <w:sz w:val="24"/>
          <w:szCs w:val="24"/>
          <w:shd w:val="clear" w:color="auto" w:fill="FFFFFF"/>
        </w:rPr>
        <w:t>, Inc.</w:t>
      </w:r>
    </w:p>
    <w:p w14:paraId="7F0257B0" w14:textId="5EC655F7" w:rsidR="0009176B" w:rsidRDefault="0009176B" w:rsidP="0012158C">
      <w:pPr>
        <w:spacing w:before="120" w:after="120" w:line="480" w:lineRule="auto"/>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shd w:val="clear" w:color="auto" w:fill="FFFFFF"/>
          <w:vertAlign w:val="superscript"/>
        </w:rPr>
        <w:t>4</w:t>
      </w:r>
      <w:r w:rsidR="00BE55AC" w:rsidRPr="00673744">
        <w:rPr>
          <w:rFonts w:ascii="Times New Roman" w:hAnsi="Times New Roman" w:cs="Times New Roman"/>
          <w:color w:val="000000" w:themeColor="text1"/>
          <w:sz w:val="24"/>
          <w:szCs w:val="24"/>
          <w:shd w:val="clear" w:color="auto" w:fill="FFFFFF"/>
        </w:rPr>
        <w:t>Laboratory of Molecular Biology, National Cancer Institute.</w:t>
      </w:r>
    </w:p>
    <w:p w14:paraId="79DCBF51" w14:textId="6189E924" w:rsidR="00774400" w:rsidRPr="00673744" w:rsidRDefault="00561873" w:rsidP="0012158C">
      <w:pPr>
        <w:spacing w:before="120" w:after="120"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vertAlign w:val="superscript"/>
        </w:rPr>
        <w:t>*</w:t>
      </w:r>
      <w:r w:rsidR="00774400">
        <w:rPr>
          <w:rFonts w:ascii="Times New Roman" w:hAnsi="Times New Roman" w:cs="Times New Roman"/>
          <w:color w:val="000000" w:themeColor="text1"/>
          <w:sz w:val="24"/>
          <w:szCs w:val="24"/>
          <w:shd w:val="clear" w:color="auto" w:fill="FFFFFF"/>
        </w:rPr>
        <w:t>These authors contribute</w:t>
      </w:r>
      <w:r w:rsidR="00F26A22">
        <w:rPr>
          <w:rFonts w:ascii="Times New Roman" w:hAnsi="Times New Roman" w:cs="Times New Roman"/>
          <w:color w:val="000000" w:themeColor="text1"/>
          <w:sz w:val="24"/>
          <w:szCs w:val="24"/>
          <w:shd w:val="clear" w:color="auto" w:fill="FFFFFF"/>
        </w:rPr>
        <w:t>d</w:t>
      </w:r>
      <w:r w:rsidR="00774400">
        <w:rPr>
          <w:rFonts w:ascii="Times New Roman" w:hAnsi="Times New Roman" w:cs="Times New Roman"/>
          <w:color w:val="000000" w:themeColor="text1"/>
          <w:sz w:val="24"/>
          <w:szCs w:val="24"/>
          <w:shd w:val="clear" w:color="auto" w:fill="FFFFFF"/>
        </w:rPr>
        <w:t xml:space="preserve"> equally </w:t>
      </w:r>
    </w:p>
    <w:p w14:paraId="0B69B6B1" w14:textId="09A34AB0" w:rsidR="00BE55AC" w:rsidRPr="00673744" w:rsidRDefault="00BE55AC" w:rsidP="0012158C">
      <w:pPr>
        <w:spacing w:before="120" w:after="120" w:line="480" w:lineRule="auto"/>
        <w:jc w:val="both"/>
        <w:rPr>
          <w:rFonts w:ascii="Times New Roman" w:hAnsi="Times New Roman" w:cs="Times New Roman"/>
          <w:sz w:val="24"/>
          <w:szCs w:val="24"/>
        </w:rPr>
      </w:pPr>
      <w:r w:rsidRPr="00673744">
        <w:rPr>
          <w:rFonts w:ascii="Times New Roman" w:hAnsi="Times New Roman" w:cs="Times New Roman"/>
          <w:sz w:val="24"/>
          <w:szCs w:val="24"/>
          <w:vertAlign w:val="superscript"/>
        </w:rPr>
        <w:t>#</w:t>
      </w:r>
      <w:r w:rsidRPr="00673744">
        <w:rPr>
          <w:rFonts w:ascii="Times New Roman" w:hAnsi="Times New Roman" w:cs="Times New Roman"/>
          <w:sz w:val="24"/>
          <w:szCs w:val="24"/>
        </w:rPr>
        <w:t>Correspondence to: Dr. Janice Reichert, The Antibody Society,</w:t>
      </w:r>
      <w:r w:rsidR="00F525FE">
        <w:rPr>
          <w:rFonts w:ascii="Times New Roman" w:hAnsi="Times New Roman" w:cs="Times New Roman"/>
          <w:sz w:val="24"/>
          <w:szCs w:val="24"/>
        </w:rPr>
        <w:t xml:space="preserve"> Inc., Framingham, MA 01701, USA. Email: janice.reichert@antibodysociety.org</w:t>
      </w:r>
      <w:r w:rsidRPr="00673744">
        <w:rPr>
          <w:rFonts w:ascii="Times New Roman" w:hAnsi="Times New Roman" w:cs="Times New Roman"/>
          <w:sz w:val="24"/>
          <w:szCs w:val="24"/>
        </w:rPr>
        <w:t xml:space="preserve"> </w:t>
      </w:r>
    </w:p>
    <w:p w14:paraId="5F67D662" w14:textId="1740803A" w:rsidR="00E85FA4" w:rsidRPr="00673744" w:rsidRDefault="00BE55AC" w:rsidP="0012158C">
      <w:pPr>
        <w:spacing w:before="120" w:after="120" w:line="480" w:lineRule="auto"/>
        <w:jc w:val="both"/>
        <w:rPr>
          <w:rFonts w:ascii="Times New Roman" w:hAnsi="Times New Roman" w:cs="Times New Roman"/>
          <w:sz w:val="24"/>
          <w:szCs w:val="24"/>
        </w:rPr>
      </w:pPr>
      <w:r w:rsidRPr="00673744">
        <w:rPr>
          <w:rFonts w:ascii="Times New Roman" w:hAnsi="Times New Roman" w:cs="Times New Roman"/>
          <w:sz w:val="24"/>
          <w:szCs w:val="24"/>
        </w:rPr>
        <w:t xml:space="preserve">Or Dr. Mitchell Ho, Laboratory of Molecular Biology, National Cancer Institute, National Institutes of Health, Bethesda, Maryland 20892, USA. Web: https://ccr.cancer.gov/mitchell-ho. Email: homi@mail.nih.gov.  </w:t>
      </w:r>
    </w:p>
    <w:p w14:paraId="5232E80E" w14:textId="7614C20F" w:rsidR="00BE55AC" w:rsidRPr="00673744" w:rsidRDefault="00BE55AC" w:rsidP="0012158C">
      <w:pPr>
        <w:spacing w:line="480" w:lineRule="auto"/>
        <w:jc w:val="both"/>
        <w:rPr>
          <w:rFonts w:ascii="Times New Roman" w:hAnsi="Times New Roman" w:cs="Times New Roman"/>
          <w:b/>
          <w:bCs/>
          <w:color w:val="000000" w:themeColor="text1"/>
          <w:sz w:val="24"/>
          <w:szCs w:val="24"/>
          <w:shd w:val="clear" w:color="auto" w:fill="FFFFFF"/>
        </w:rPr>
      </w:pPr>
    </w:p>
    <w:p w14:paraId="7B78E2DC" w14:textId="77777777" w:rsidR="00BE55AC" w:rsidRPr="00673744" w:rsidRDefault="00BE55AC" w:rsidP="00B459DC">
      <w:pPr>
        <w:spacing w:before="120" w:after="120" w:line="480" w:lineRule="auto"/>
        <w:jc w:val="both"/>
        <w:rPr>
          <w:rFonts w:ascii="Times New Roman" w:hAnsi="Times New Roman" w:cs="Times New Roman"/>
          <w:b/>
          <w:bCs/>
          <w:color w:val="000000" w:themeColor="text1"/>
          <w:sz w:val="24"/>
          <w:szCs w:val="24"/>
          <w:shd w:val="clear" w:color="auto" w:fill="FFFFFF"/>
        </w:rPr>
      </w:pPr>
      <w:r w:rsidRPr="00673744">
        <w:rPr>
          <w:rFonts w:ascii="Times New Roman" w:hAnsi="Times New Roman" w:cs="Times New Roman"/>
          <w:b/>
          <w:bCs/>
          <w:color w:val="000000" w:themeColor="text1"/>
          <w:sz w:val="24"/>
          <w:szCs w:val="24"/>
          <w:shd w:val="clear" w:color="auto" w:fill="FFFFFF"/>
        </w:rPr>
        <w:t xml:space="preserve">Statement of Significance </w:t>
      </w:r>
    </w:p>
    <w:p w14:paraId="1565BFB9" w14:textId="758082D1" w:rsidR="00BE55AC" w:rsidRPr="00673744" w:rsidRDefault="00BE55AC" w:rsidP="00B459DC">
      <w:pPr>
        <w:spacing w:line="480" w:lineRule="auto"/>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rPr>
        <w:t>Chinese Antibody Society, </w:t>
      </w:r>
      <w:r w:rsidRPr="00673744">
        <w:rPr>
          <w:rFonts w:ascii="Times New Roman" w:hAnsi="Times New Roman" w:cs="Times New Roman"/>
          <w:color w:val="000000" w:themeColor="text1"/>
          <w:sz w:val="24"/>
          <w:szCs w:val="24"/>
          <w:shd w:val="clear" w:color="auto" w:fill="FFFFFF"/>
        </w:rPr>
        <w:t xml:space="preserve">in collaboration with </w:t>
      </w:r>
      <w:hyperlink r:id="rId6" w:history="1">
        <w:r w:rsidRPr="00673744">
          <w:rPr>
            <w:rFonts w:ascii="Times New Roman" w:hAnsi="Times New Roman" w:cs="Times New Roman"/>
            <w:color w:val="000000" w:themeColor="text1"/>
            <w:sz w:val="24"/>
            <w:szCs w:val="24"/>
          </w:rPr>
          <w:t>The</w:t>
        </w:r>
      </w:hyperlink>
      <w:r w:rsidRPr="00673744">
        <w:rPr>
          <w:rFonts w:ascii="Times New Roman" w:hAnsi="Times New Roman" w:cs="Times New Roman"/>
          <w:b/>
          <w:bCs/>
          <w:color w:val="000000" w:themeColor="text1"/>
          <w:sz w:val="24"/>
          <w:szCs w:val="24"/>
        </w:rPr>
        <w:t> </w:t>
      </w:r>
      <w:hyperlink r:id="rId7" w:history="1">
        <w:r w:rsidRPr="00673744">
          <w:rPr>
            <w:rFonts w:ascii="Times New Roman" w:hAnsi="Times New Roman" w:cs="Times New Roman"/>
            <w:color w:val="000000" w:themeColor="text1"/>
            <w:sz w:val="24"/>
            <w:szCs w:val="24"/>
          </w:rPr>
          <w:t>Antibody Society</w:t>
        </w:r>
      </w:hyperlink>
      <w:r w:rsidRPr="00673744">
        <w:rPr>
          <w:rFonts w:ascii="Times New Roman" w:hAnsi="Times New Roman" w:cs="Times New Roman"/>
          <w:b/>
          <w:bCs/>
          <w:color w:val="000000" w:themeColor="text1"/>
          <w:sz w:val="24"/>
          <w:szCs w:val="24"/>
        </w:rPr>
        <w:t>,</w:t>
      </w:r>
      <w:r w:rsidRPr="00673744">
        <w:rPr>
          <w:rFonts w:ascii="Times New Roman" w:hAnsi="Times New Roman" w:cs="Times New Roman"/>
          <w:color w:val="000000" w:themeColor="text1"/>
          <w:sz w:val="24"/>
          <w:szCs w:val="24"/>
        </w:rPr>
        <w:t xml:space="preserve"> developed</w:t>
      </w:r>
      <w:r w:rsidRPr="00673744">
        <w:rPr>
          <w:rFonts w:ascii="Times New Roman" w:hAnsi="Times New Roman" w:cs="Times New Roman"/>
          <w:b/>
          <w:bCs/>
          <w:color w:val="000000" w:themeColor="text1"/>
          <w:sz w:val="24"/>
          <w:szCs w:val="24"/>
        </w:rPr>
        <w:t xml:space="preserve"> </w:t>
      </w:r>
      <w:r w:rsidRPr="00673744">
        <w:rPr>
          <w:rFonts w:ascii="Times New Roman" w:hAnsi="Times New Roman" w:cs="Times New Roman"/>
          <w:color w:val="000000" w:themeColor="text1"/>
          <w:sz w:val="24"/>
          <w:szCs w:val="24"/>
        </w:rPr>
        <w:t xml:space="preserve">the “COVID-19 </w:t>
      </w:r>
      <w:r w:rsidR="00560176">
        <w:rPr>
          <w:rFonts w:ascii="Times New Roman" w:hAnsi="Times New Roman" w:cs="Times New Roman"/>
          <w:color w:val="000000" w:themeColor="text1"/>
          <w:sz w:val="24"/>
          <w:szCs w:val="24"/>
        </w:rPr>
        <w:t>Antibody Therapeutics</w:t>
      </w:r>
      <w:r w:rsidRPr="00673744">
        <w:rPr>
          <w:rFonts w:ascii="Times New Roman" w:hAnsi="Times New Roman" w:cs="Times New Roman"/>
          <w:color w:val="000000" w:themeColor="text1"/>
          <w:sz w:val="24"/>
          <w:szCs w:val="24"/>
        </w:rPr>
        <w:t xml:space="preserve"> Tracker” to</w:t>
      </w:r>
      <w:r w:rsidRPr="00673744">
        <w:rPr>
          <w:rFonts w:ascii="Times New Roman" w:hAnsi="Times New Roman" w:cs="Times New Roman"/>
          <w:color w:val="000000" w:themeColor="text1"/>
          <w:sz w:val="24"/>
          <w:szCs w:val="24"/>
          <w:shd w:val="clear" w:color="auto" w:fill="FFFFFF"/>
        </w:rPr>
        <w:t xml:space="preserve"> provide</w:t>
      </w:r>
      <w:r w:rsidR="00BC6D52">
        <w:rPr>
          <w:rFonts w:ascii="Times New Roman" w:hAnsi="Times New Roman" w:cs="Times New Roman"/>
          <w:color w:val="000000" w:themeColor="text1"/>
          <w:sz w:val="24"/>
          <w:szCs w:val="24"/>
          <w:shd w:val="clear" w:color="auto" w:fill="FFFFFF"/>
        </w:rPr>
        <w:t xml:space="preserve"> free and open access to </w:t>
      </w:r>
      <w:r w:rsidRPr="00673744">
        <w:rPr>
          <w:rFonts w:ascii="Times New Roman" w:hAnsi="Times New Roman" w:cs="Times New Roman"/>
          <w:color w:val="000000" w:themeColor="text1"/>
          <w:sz w:val="24"/>
          <w:szCs w:val="24"/>
          <w:shd w:val="clear" w:color="auto" w:fill="FFFFFF"/>
        </w:rPr>
        <w:t xml:space="preserve">a global database </w:t>
      </w:r>
      <w:r w:rsidR="00BC6D52">
        <w:rPr>
          <w:rFonts w:ascii="Times New Roman" w:hAnsi="Times New Roman" w:cs="Times New Roman"/>
          <w:color w:val="000000" w:themeColor="text1"/>
          <w:sz w:val="24"/>
          <w:szCs w:val="24"/>
          <w:shd w:val="clear" w:color="auto" w:fill="FFFFFF"/>
        </w:rPr>
        <w:t xml:space="preserve">for </w:t>
      </w:r>
      <w:r w:rsidRPr="00673744">
        <w:rPr>
          <w:rFonts w:ascii="Times New Roman" w:hAnsi="Times New Roman" w:cs="Times New Roman"/>
          <w:color w:val="000000" w:themeColor="text1"/>
          <w:sz w:val="24"/>
          <w:szCs w:val="24"/>
          <w:shd w:val="clear" w:color="auto" w:fill="FFFFFF"/>
        </w:rPr>
        <w:t>track</w:t>
      </w:r>
      <w:r w:rsidR="00BC6D52">
        <w:rPr>
          <w:rFonts w:ascii="Times New Roman" w:hAnsi="Times New Roman" w:cs="Times New Roman"/>
          <w:color w:val="000000" w:themeColor="text1"/>
          <w:sz w:val="24"/>
          <w:szCs w:val="24"/>
          <w:shd w:val="clear" w:color="auto" w:fill="FFFFFF"/>
        </w:rPr>
        <w:t>ing</w:t>
      </w:r>
      <w:r w:rsidRPr="00673744">
        <w:rPr>
          <w:rFonts w:ascii="Times New Roman" w:hAnsi="Times New Roman" w:cs="Times New Roman"/>
          <w:color w:val="000000" w:themeColor="text1"/>
          <w:sz w:val="24"/>
          <w:szCs w:val="24"/>
          <w:shd w:val="clear" w:color="auto" w:fill="FFFFFF"/>
        </w:rPr>
        <w:t xml:space="preserve"> ongoing preclinical and clinical development of antibody-based therapeutics for prevention and treatment of COVID-19 during the pandemic in a timely manner.</w:t>
      </w:r>
    </w:p>
    <w:p w14:paraId="4FA58339" w14:textId="77777777" w:rsidR="00657652" w:rsidRPr="00673744" w:rsidRDefault="00657652" w:rsidP="00B459DC">
      <w:pPr>
        <w:spacing w:line="480" w:lineRule="auto"/>
        <w:jc w:val="both"/>
        <w:rPr>
          <w:rFonts w:ascii="Times New Roman" w:hAnsi="Times New Roman" w:cs="Times New Roman"/>
          <w:color w:val="000000" w:themeColor="text1"/>
          <w:sz w:val="24"/>
          <w:szCs w:val="24"/>
          <w:shd w:val="clear" w:color="auto" w:fill="FFFFFF"/>
        </w:rPr>
      </w:pPr>
    </w:p>
    <w:p w14:paraId="39375F91" w14:textId="77777777" w:rsidR="00657652" w:rsidRPr="00673744" w:rsidRDefault="00657652" w:rsidP="00B459DC">
      <w:pPr>
        <w:spacing w:line="480" w:lineRule="auto"/>
        <w:jc w:val="both"/>
        <w:rPr>
          <w:rFonts w:ascii="Times New Roman" w:hAnsi="Times New Roman" w:cs="Times New Roman"/>
          <w:b/>
          <w:bCs/>
          <w:color w:val="000000" w:themeColor="text1"/>
          <w:sz w:val="24"/>
          <w:szCs w:val="24"/>
          <w:shd w:val="clear" w:color="auto" w:fill="FFFFFF"/>
        </w:rPr>
      </w:pPr>
      <w:r w:rsidRPr="00673744">
        <w:rPr>
          <w:rFonts w:ascii="Times New Roman" w:hAnsi="Times New Roman" w:cs="Times New Roman"/>
          <w:b/>
          <w:bCs/>
          <w:color w:val="000000" w:themeColor="text1"/>
          <w:sz w:val="24"/>
          <w:szCs w:val="24"/>
          <w:shd w:val="clear" w:color="auto" w:fill="FFFFFF"/>
        </w:rPr>
        <w:lastRenderedPageBreak/>
        <w:t>Key words:</w:t>
      </w:r>
    </w:p>
    <w:p w14:paraId="256FF069" w14:textId="3A06E327" w:rsidR="00657652" w:rsidRPr="00673744" w:rsidRDefault="00657652" w:rsidP="00B459DC">
      <w:pPr>
        <w:spacing w:line="480" w:lineRule="auto"/>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shd w:val="clear" w:color="auto" w:fill="FFFFFF"/>
        </w:rPr>
        <w:t xml:space="preserve">SARS-CoV-2, COVID-19, neutralizing antibody, spike (S) protein, </w:t>
      </w:r>
      <w:r w:rsidR="00905297" w:rsidRPr="00673744">
        <w:rPr>
          <w:rFonts w:ascii="Times New Roman" w:hAnsi="Times New Roman" w:cs="Times New Roman"/>
          <w:color w:val="000000" w:themeColor="text1"/>
          <w:sz w:val="24"/>
          <w:szCs w:val="24"/>
          <w:shd w:val="clear" w:color="auto" w:fill="FFFFFF"/>
        </w:rPr>
        <w:t xml:space="preserve">clinical trial, </w:t>
      </w:r>
      <w:r w:rsidR="00402511">
        <w:rPr>
          <w:rFonts w:ascii="Times New Roman" w:hAnsi="Times New Roman" w:cs="Times New Roman"/>
          <w:color w:val="000000" w:themeColor="text1"/>
          <w:sz w:val="24"/>
          <w:szCs w:val="24"/>
          <w:shd w:val="clear" w:color="auto" w:fill="FFFFFF"/>
        </w:rPr>
        <w:t xml:space="preserve">online </w:t>
      </w:r>
      <w:r w:rsidR="00905297" w:rsidRPr="00673744">
        <w:rPr>
          <w:rFonts w:ascii="Times New Roman" w:hAnsi="Times New Roman" w:cs="Times New Roman"/>
          <w:color w:val="000000" w:themeColor="text1"/>
          <w:sz w:val="24"/>
          <w:szCs w:val="24"/>
          <w:shd w:val="clear" w:color="auto" w:fill="FFFFFF"/>
        </w:rPr>
        <w:t>database</w:t>
      </w:r>
    </w:p>
    <w:p w14:paraId="73908249" w14:textId="41E9A9E4" w:rsidR="007A0556" w:rsidRPr="00673744" w:rsidRDefault="007A0556" w:rsidP="00B459DC">
      <w:pPr>
        <w:spacing w:before="120" w:after="120" w:line="480" w:lineRule="auto"/>
        <w:jc w:val="both"/>
        <w:rPr>
          <w:rFonts w:ascii="Times New Roman" w:hAnsi="Times New Roman" w:cs="Times New Roman"/>
          <w:b/>
          <w:bCs/>
          <w:color w:val="000000" w:themeColor="text1"/>
          <w:sz w:val="24"/>
          <w:szCs w:val="24"/>
          <w:shd w:val="clear" w:color="auto" w:fill="FFFFFF"/>
        </w:rPr>
      </w:pPr>
      <w:r w:rsidRPr="00673744">
        <w:rPr>
          <w:rFonts w:ascii="Times New Roman" w:hAnsi="Times New Roman" w:cs="Times New Roman"/>
          <w:b/>
          <w:bCs/>
          <w:color w:val="000000" w:themeColor="text1"/>
          <w:sz w:val="24"/>
          <w:szCs w:val="24"/>
          <w:shd w:val="clear" w:color="auto" w:fill="FFFFFF"/>
        </w:rPr>
        <w:t>Abstract</w:t>
      </w:r>
      <w:r w:rsidR="00E90011" w:rsidRPr="00673744">
        <w:rPr>
          <w:rFonts w:ascii="Times New Roman" w:hAnsi="Times New Roman" w:cs="Times New Roman"/>
          <w:b/>
          <w:bCs/>
          <w:color w:val="000000" w:themeColor="text1"/>
          <w:sz w:val="24"/>
          <w:szCs w:val="24"/>
          <w:shd w:val="clear" w:color="auto" w:fill="FFFFFF"/>
        </w:rPr>
        <w:t xml:space="preserve"> </w:t>
      </w:r>
    </w:p>
    <w:p w14:paraId="250E73BE" w14:textId="296D342F" w:rsidR="00BF1F9C" w:rsidRPr="00673744" w:rsidRDefault="005D73BF" w:rsidP="00B459DC">
      <w:pPr>
        <w:spacing w:line="480" w:lineRule="auto"/>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shd w:val="clear" w:color="auto" w:fill="FFFFFF"/>
        </w:rPr>
        <w:t>Facing</w:t>
      </w:r>
      <w:r w:rsidR="00492CF4" w:rsidRPr="00673744">
        <w:rPr>
          <w:rFonts w:ascii="Times New Roman" w:hAnsi="Times New Roman" w:cs="Times New Roman"/>
          <w:color w:val="000000" w:themeColor="text1"/>
          <w:sz w:val="24"/>
          <w:szCs w:val="24"/>
          <w:shd w:val="clear" w:color="auto" w:fill="FFFFFF"/>
        </w:rPr>
        <w:t xml:space="preserve"> </w:t>
      </w:r>
      <w:r w:rsidR="00EE2A11" w:rsidRPr="00673744">
        <w:rPr>
          <w:rFonts w:ascii="Times New Roman" w:hAnsi="Times New Roman" w:cs="Times New Roman"/>
          <w:color w:val="000000" w:themeColor="text1"/>
          <w:sz w:val="24"/>
          <w:szCs w:val="24"/>
          <w:shd w:val="clear" w:color="auto" w:fill="FFFFFF"/>
        </w:rPr>
        <w:t xml:space="preserve">the </w:t>
      </w:r>
      <w:r w:rsidR="00492CF4" w:rsidRPr="00673744">
        <w:rPr>
          <w:rFonts w:ascii="Times New Roman" w:hAnsi="Times New Roman" w:cs="Times New Roman"/>
          <w:color w:val="000000" w:themeColor="text1"/>
          <w:sz w:val="24"/>
          <w:szCs w:val="24"/>
          <w:shd w:val="clear" w:color="auto" w:fill="FFFFFF"/>
        </w:rPr>
        <w:t xml:space="preserve">COVID-19 global healthcare crisis, scientists worldwide are collaborating to </w:t>
      </w:r>
      <w:r w:rsidR="00833B69" w:rsidRPr="00673744">
        <w:rPr>
          <w:rFonts w:ascii="Times New Roman" w:hAnsi="Times New Roman" w:cs="Times New Roman"/>
          <w:color w:val="000000" w:themeColor="text1"/>
          <w:sz w:val="24"/>
          <w:szCs w:val="24"/>
          <w:shd w:val="clear" w:color="auto" w:fill="FFFFFF"/>
        </w:rPr>
        <w:t>develop prophylactic and therapeutic interventions against</w:t>
      </w:r>
      <w:r w:rsidR="00492CF4" w:rsidRPr="00673744">
        <w:rPr>
          <w:rFonts w:ascii="Times New Roman" w:hAnsi="Times New Roman" w:cs="Times New Roman"/>
          <w:color w:val="000000" w:themeColor="text1"/>
          <w:sz w:val="24"/>
          <w:szCs w:val="24"/>
          <w:shd w:val="clear" w:color="auto" w:fill="FFFFFF"/>
        </w:rPr>
        <w:t xml:space="preserve"> </w:t>
      </w:r>
      <w:r w:rsidR="00EE2A11" w:rsidRPr="00673744">
        <w:rPr>
          <w:rFonts w:ascii="Times New Roman" w:hAnsi="Times New Roman" w:cs="Times New Roman"/>
          <w:color w:val="000000" w:themeColor="text1"/>
          <w:sz w:val="24"/>
          <w:szCs w:val="24"/>
          <w:shd w:val="clear" w:color="auto" w:fill="FFFFFF"/>
        </w:rPr>
        <w:t>the disease</w:t>
      </w:r>
      <w:r w:rsidR="00492CF4" w:rsidRPr="00673744">
        <w:rPr>
          <w:rFonts w:ascii="Times New Roman" w:hAnsi="Times New Roman" w:cs="Times New Roman"/>
          <w:color w:val="000000" w:themeColor="text1"/>
          <w:sz w:val="24"/>
          <w:szCs w:val="24"/>
          <w:shd w:val="clear" w:color="auto" w:fill="FFFFFF"/>
        </w:rPr>
        <w:t>.</w:t>
      </w:r>
      <w:r w:rsidR="00492CF4" w:rsidRPr="00673744">
        <w:rPr>
          <w:rFonts w:ascii="Times New Roman" w:hAnsi="Times New Roman" w:cs="Times New Roman"/>
          <w:color w:val="000000" w:themeColor="text1"/>
          <w:sz w:val="24"/>
          <w:szCs w:val="24"/>
        </w:rPr>
        <w:t>  </w:t>
      </w:r>
      <w:r w:rsidR="00492CF4" w:rsidRPr="00673744">
        <w:rPr>
          <w:rFonts w:ascii="Times New Roman" w:hAnsi="Times New Roman" w:cs="Times New Roman"/>
          <w:color w:val="000000" w:themeColor="text1"/>
          <w:sz w:val="24"/>
          <w:szCs w:val="24"/>
          <w:shd w:val="clear" w:color="auto" w:fill="FFFFFF"/>
        </w:rPr>
        <w:t>Antibody therapeutics hold enormous promise for treatment of COVID-19.</w:t>
      </w:r>
      <w:r w:rsidR="00EE2A11" w:rsidRPr="00673744">
        <w:rPr>
          <w:rFonts w:ascii="Times New Roman" w:hAnsi="Times New Roman" w:cs="Times New Roman"/>
          <w:color w:val="000000" w:themeColor="text1"/>
          <w:sz w:val="24"/>
          <w:szCs w:val="24"/>
          <w:shd w:val="clear" w:color="auto" w:fill="FFFFFF"/>
        </w:rPr>
        <w:t xml:space="preserve"> In March 2020, the </w:t>
      </w:r>
      <w:r w:rsidR="00492CF4" w:rsidRPr="00673744">
        <w:rPr>
          <w:rFonts w:ascii="Times New Roman" w:hAnsi="Times New Roman" w:cs="Times New Roman"/>
          <w:color w:val="000000" w:themeColor="text1"/>
          <w:sz w:val="24"/>
          <w:szCs w:val="24"/>
          <w:shd w:val="clear" w:color="auto" w:fill="FFFFFF"/>
        </w:rPr>
        <w:t> Chinese Antibody Society, in collaboration with</w:t>
      </w:r>
      <w:r w:rsidR="00833B69" w:rsidRPr="00673744">
        <w:rPr>
          <w:rFonts w:ascii="Times New Roman" w:hAnsi="Times New Roman" w:cs="Times New Roman"/>
          <w:color w:val="000000" w:themeColor="text1"/>
          <w:sz w:val="24"/>
          <w:szCs w:val="24"/>
          <w:shd w:val="clear" w:color="auto" w:fill="FFFFFF"/>
        </w:rPr>
        <w:t xml:space="preserve"> </w:t>
      </w:r>
      <w:hyperlink r:id="rId8" w:history="1">
        <w:r w:rsidR="00492CF4" w:rsidRPr="00673744">
          <w:rPr>
            <w:rFonts w:ascii="Times New Roman" w:hAnsi="Times New Roman" w:cs="Times New Roman"/>
            <w:color w:val="000000" w:themeColor="text1"/>
            <w:sz w:val="24"/>
            <w:szCs w:val="24"/>
            <w:shd w:val="clear" w:color="auto" w:fill="FFFFFF"/>
          </w:rPr>
          <w:t>The</w:t>
        </w:r>
      </w:hyperlink>
      <w:r w:rsidR="00492CF4" w:rsidRPr="00673744">
        <w:rPr>
          <w:rFonts w:ascii="Times New Roman" w:hAnsi="Times New Roman" w:cs="Times New Roman"/>
          <w:color w:val="000000" w:themeColor="text1"/>
          <w:sz w:val="24"/>
          <w:szCs w:val="24"/>
          <w:shd w:val="clear" w:color="auto" w:fill="FFFFFF"/>
        </w:rPr>
        <w:t> </w:t>
      </w:r>
      <w:hyperlink r:id="rId9" w:history="1">
        <w:r w:rsidR="00492CF4" w:rsidRPr="00673744">
          <w:rPr>
            <w:rFonts w:ascii="Times New Roman" w:hAnsi="Times New Roman" w:cs="Times New Roman"/>
            <w:color w:val="000000" w:themeColor="text1"/>
            <w:sz w:val="24"/>
            <w:szCs w:val="24"/>
            <w:shd w:val="clear" w:color="auto" w:fill="FFFFFF"/>
          </w:rPr>
          <w:t>Antibody Society</w:t>
        </w:r>
      </w:hyperlink>
      <w:r w:rsidR="00492CF4" w:rsidRPr="00673744">
        <w:rPr>
          <w:rFonts w:ascii="Times New Roman" w:hAnsi="Times New Roman" w:cs="Times New Roman"/>
          <w:color w:val="000000" w:themeColor="text1"/>
          <w:sz w:val="24"/>
          <w:szCs w:val="24"/>
          <w:shd w:val="clear" w:color="auto" w:fill="FFFFFF"/>
        </w:rPr>
        <w:t xml:space="preserve">, </w:t>
      </w:r>
      <w:r w:rsidR="00A46F58" w:rsidRPr="00673744">
        <w:rPr>
          <w:rFonts w:ascii="Times New Roman" w:hAnsi="Times New Roman" w:cs="Times New Roman"/>
          <w:color w:val="000000" w:themeColor="text1"/>
          <w:sz w:val="24"/>
          <w:szCs w:val="24"/>
          <w:shd w:val="clear" w:color="auto" w:fill="FFFFFF"/>
        </w:rPr>
        <w:t>initiated</w:t>
      </w:r>
      <w:r w:rsidR="00492CF4" w:rsidRPr="00673744">
        <w:rPr>
          <w:rFonts w:ascii="Times New Roman" w:hAnsi="Times New Roman" w:cs="Times New Roman"/>
          <w:color w:val="000000" w:themeColor="text1"/>
          <w:sz w:val="24"/>
          <w:szCs w:val="24"/>
          <w:shd w:val="clear" w:color="auto" w:fill="FFFFFF"/>
        </w:rPr>
        <w:t xml:space="preserve"> the “</w:t>
      </w:r>
      <w:bookmarkStart w:id="0" w:name="_Hlk45019570"/>
      <w:r w:rsidR="00492CF4" w:rsidRPr="00673744">
        <w:rPr>
          <w:rFonts w:ascii="Times New Roman" w:hAnsi="Times New Roman" w:cs="Times New Roman"/>
          <w:color w:val="000000" w:themeColor="text1"/>
          <w:sz w:val="24"/>
          <w:szCs w:val="24"/>
          <w:shd w:val="clear" w:color="auto" w:fill="FFFFFF"/>
        </w:rPr>
        <w:t xml:space="preserve">COVID-19 </w:t>
      </w:r>
      <w:r w:rsidR="00560176">
        <w:rPr>
          <w:rFonts w:ascii="Times New Roman" w:hAnsi="Times New Roman" w:cs="Times New Roman"/>
          <w:color w:val="000000" w:themeColor="text1"/>
          <w:sz w:val="24"/>
          <w:szCs w:val="24"/>
        </w:rPr>
        <w:t>Antibody Therapeutics</w:t>
      </w:r>
      <w:r w:rsidR="00492CF4" w:rsidRPr="00673744">
        <w:rPr>
          <w:rFonts w:ascii="Times New Roman" w:hAnsi="Times New Roman" w:cs="Times New Roman"/>
          <w:color w:val="000000" w:themeColor="text1"/>
          <w:sz w:val="24"/>
          <w:szCs w:val="24"/>
          <w:shd w:val="clear" w:color="auto" w:fill="FFFFFF"/>
        </w:rPr>
        <w:t xml:space="preserve"> Tracker</w:t>
      </w:r>
      <w:bookmarkEnd w:id="0"/>
      <w:r w:rsidR="00492CF4" w:rsidRPr="00673744">
        <w:rPr>
          <w:rFonts w:ascii="Times New Roman" w:hAnsi="Times New Roman" w:cs="Times New Roman"/>
          <w:color w:val="000000" w:themeColor="text1"/>
          <w:sz w:val="24"/>
          <w:szCs w:val="24"/>
          <w:shd w:val="clear" w:color="auto" w:fill="FFFFFF"/>
        </w:rPr>
        <w:t>” (“Tracker”)</w:t>
      </w:r>
      <w:r w:rsidR="00A46F58" w:rsidRPr="00560176">
        <w:rPr>
          <w:rFonts w:ascii="Times New Roman" w:hAnsi="Times New Roman" w:cs="Times New Roman"/>
          <w:color w:val="000000" w:themeColor="text1"/>
          <w:sz w:val="24"/>
          <w:szCs w:val="24"/>
          <w:shd w:val="clear" w:color="auto" w:fill="FFFFFF"/>
        </w:rPr>
        <w:t xml:space="preserve"> </w:t>
      </w:r>
      <w:r w:rsidR="00560176" w:rsidRPr="00560176">
        <w:rPr>
          <w:rFonts w:ascii="Times New Roman" w:hAnsi="Times New Roman" w:cs="Times New Roman"/>
          <w:color w:val="000000" w:themeColor="text1"/>
          <w:sz w:val="24"/>
          <w:szCs w:val="24"/>
          <w:shd w:val="clear" w:color="auto" w:fill="FFFFFF"/>
        </w:rPr>
        <w:t>(</w:t>
      </w:r>
      <w:hyperlink r:id="rId10" w:history="1">
        <w:r w:rsidR="00560176" w:rsidRPr="00F36E84">
          <w:rPr>
            <w:rStyle w:val="Hyperlink"/>
            <w:rFonts w:ascii="Times New Roman" w:hAnsi="Times New Roman" w:cs="Times New Roman"/>
            <w:sz w:val="24"/>
            <w:szCs w:val="24"/>
          </w:rPr>
          <w:t>https://chineseantibody.org/covid-19-track/</w:t>
        </w:r>
      </w:hyperlink>
      <w:r w:rsidR="00560176">
        <w:rPr>
          <w:rFonts w:ascii="Times New Roman" w:hAnsi="Times New Roman" w:cs="Times New Roman"/>
          <w:color w:val="000000" w:themeColor="text1"/>
          <w:sz w:val="24"/>
          <w:szCs w:val="24"/>
          <w:shd w:val="clear" w:color="auto" w:fill="FFFFFF"/>
        </w:rPr>
        <w:t>)</w:t>
      </w:r>
      <w:r w:rsidR="00F36E84">
        <w:rPr>
          <w:rFonts w:ascii="Times New Roman" w:hAnsi="Times New Roman" w:cs="Times New Roman"/>
          <w:color w:val="000000" w:themeColor="text1"/>
          <w:sz w:val="24"/>
          <w:szCs w:val="24"/>
          <w:shd w:val="clear" w:color="auto" w:fill="FFFFFF"/>
        </w:rPr>
        <w:t xml:space="preserve"> </w:t>
      </w:r>
      <w:r w:rsidR="00A46F58" w:rsidRPr="00673744">
        <w:rPr>
          <w:rFonts w:ascii="Times New Roman" w:hAnsi="Times New Roman" w:cs="Times New Roman"/>
          <w:color w:val="000000" w:themeColor="text1"/>
          <w:sz w:val="24"/>
          <w:szCs w:val="24"/>
          <w:shd w:val="clear" w:color="auto" w:fill="FFFFFF"/>
        </w:rPr>
        <w:t>program</w:t>
      </w:r>
      <w:r w:rsidR="00492CF4" w:rsidRPr="00673744">
        <w:rPr>
          <w:rFonts w:ascii="Times New Roman" w:hAnsi="Times New Roman" w:cs="Times New Roman"/>
          <w:color w:val="000000" w:themeColor="text1"/>
          <w:sz w:val="24"/>
          <w:szCs w:val="24"/>
          <w:shd w:val="clear" w:color="auto" w:fill="FFFFFF"/>
        </w:rPr>
        <w:t xml:space="preserve"> to track the antibody-based </w:t>
      </w:r>
      <w:r w:rsidR="00413397" w:rsidRPr="00673744">
        <w:rPr>
          <w:rFonts w:ascii="Times New Roman" w:hAnsi="Times New Roman" w:cs="Times New Roman"/>
          <w:color w:val="000000" w:themeColor="text1"/>
          <w:sz w:val="24"/>
          <w:szCs w:val="24"/>
          <w:shd w:val="clear" w:color="auto" w:fill="FFFFFF"/>
        </w:rPr>
        <w:t xml:space="preserve">COVID-19 </w:t>
      </w:r>
      <w:r w:rsidR="00A46F58" w:rsidRPr="00673744">
        <w:rPr>
          <w:rFonts w:ascii="Times New Roman" w:hAnsi="Times New Roman" w:cs="Times New Roman"/>
          <w:color w:val="000000" w:themeColor="text1"/>
          <w:sz w:val="24"/>
          <w:szCs w:val="24"/>
          <w:shd w:val="clear" w:color="auto" w:fill="FFFFFF"/>
        </w:rPr>
        <w:t xml:space="preserve">interventions </w:t>
      </w:r>
      <w:r w:rsidR="00413397" w:rsidRPr="00673744">
        <w:rPr>
          <w:rFonts w:ascii="Times New Roman" w:hAnsi="Times New Roman" w:cs="Times New Roman"/>
          <w:color w:val="000000" w:themeColor="text1"/>
          <w:sz w:val="24"/>
          <w:szCs w:val="24"/>
          <w:shd w:val="clear" w:color="auto" w:fill="FFFFFF"/>
        </w:rPr>
        <w:t>in preclinical and clinical development</w:t>
      </w:r>
      <w:r w:rsidR="00657652" w:rsidRPr="00673744">
        <w:rPr>
          <w:rFonts w:ascii="Times New Roman" w:hAnsi="Times New Roman" w:cs="Times New Roman"/>
          <w:color w:val="000000" w:themeColor="text1"/>
          <w:sz w:val="24"/>
          <w:szCs w:val="24"/>
          <w:shd w:val="clear" w:color="auto" w:fill="FFFFFF"/>
        </w:rPr>
        <w:t xml:space="preserve"> globally</w:t>
      </w:r>
      <w:r w:rsidR="00492CF4" w:rsidRPr="00673744">
        <w:rPr>
          <w:rFonts w:ascii="Times New Roman" w:hAnsi="Times New Roman" w:cs="Times New Roman"/>
          <w:color w:val="000000" w:themeColor="text1"/>
          <w:sz w:val="24"/>
          <w:szCs w:val="24"/>
          <w:shd w:val="clear" w:color="auto" w:fill="FFFFFF"/>
        </w:rPr>
        <w:t xml:space="preserve">. </w:t>
      </w:r>
      <w:r w:rsidR="00B102E8" w:rsidRPr="00673744">
        <w:rPr>
          <w:rFonts w:ascii="Times New Roman" w:hAnsi="Times New Roman" w:cs="Times New Roman"/>
          <w:color w:val="000000" w:themeColor="text1"/>
          <w:sz w:val="24"/>
          <w:szCs w:val="24"/>
          <w:shd w:val="clear" w:color="auto" w:fill="FFFFFF"/>
        </w:rPr>
        <w:t>The</w:t>
      </w:r>
      <w:r w:rsidR="00CD10CF" w:rsidRPr="00673744">
        <w:rPr>
          <w:rFonts w:ascii="Times New Roman" w:hAnsi="Times New Roman" w:cs="Times New Roman"/>
          <w:color w:val="000000" w:themeColor="text1"/>
          <w:sz w:val="24"/>
          <w:szCs w:val="24"/>
          <w:shd w:val="clear" w:color="auto" w:fill="FFFFFF"/>
        </w:rPr>
        <w:t xml:space="preserve"> data </w:t>
      </w:r>
      <w:r w:rsidR="00B102E8" w:rsidRPr="00673744">
        <w:rPr>
          <w:rFonts w:ascii="Times New Roman" w:hAnsi="Times New Roman" w:cs="Times New Roman"/>
          <w:color w:val="000000" w:themeColor="text1"/>
          <w:sz w:val="24"/>
          <w:szCs w:val="24"/>
          <w:shd w:val="clear" w:color="auto" w:fill="FFFFFF"/>
        </w:rPr>
        <w:t xml:space="preserve">are </w:t>
      </w:r>
      <w:r w:rsidR="00CD10CF" w:rsidRPr="00673744">
        <w:rPr>
          <w:rFonts w:ascii="Times New Roman" w:hAnsi="Times New Roman" w:cs="Times New Roman"/>
          <w:color w:val="000000" w:themeColor="text1"/>
          <w:sz w:val="24"/>
          <w:szCs w:val="24"/>
          <w:shd w:val="clear" w:color="auto" w:fill="FFFFFF"/>
        </w:rPr>
        <w:t>collected from the public domain and verified by volunteers</w:t>
      </w:r>
      <w:r w:rsidR="00B102E8" w:rsidRPr="00673744">
        <w:rPr>
          <w:rFonts w:ascii="Times New Roman" w:hAnsi="Times New Roman" w:cs="Times New Roman"/>
          <w:color w:val="000000" w:themeColor="text1"/>
          <w:sz w:val="24"/>
          <w:szCs w:val="24"/>
          <w:shd w:val="clear" w:color="auto" w:fill="FFFFFF"/>
        </w:rPr>
        <w:t xml:space="preserve"> on an ongoing basis</w:t>
      </w:r>
      <w:r w:rsidR="00CD10CF" w:rsidRPr="00673744">
        <w:rPr>
          <w:rFonts w:ascii="Times New Roman" w:hAnsi="Times New Roman" w:cs="Times New Roman"/>
          <w:color w:val="000000" w:themeColor="text1"/>
          <w:sz w:val="24"/>
          <w:szCs w:val="24"/>
          <w:shd w:val="clear" w:color="auto" w:fill="FFFFFF"/>
        </w:rPr>
        <w:t>.</w:t>
      </w:r>
      <w:r w:rsidR="00657652" w:rsidRPr="00673744">
        <w:rPr>
          <w:rFonts w:ascii="Times New Roman" w:hAnsi="Times New Roman" w:cs="Times New Roman"/>
          <w:color w:val="000000" w:themeColor="text1"/>
          <w:sz w:val="24"/>
          <w:szCs w:val="24"/>
          <w:shd w:val="clear" w:color="auto" w:fill="FFFFFF"/>
        </w:rPr>
        <w:t xml:space="preserve"> </w:t>
      </w:r>
      <w:r w:rsidR="00AA0948" w:rsidRPr="00673744">
        <w:rPr>
          <w:rFonts w:ascii="Times New Roman" w:hAnsi="Times New Roman" w:cs="Times New Roman"/>
          <w:color w:val="000000" w:themeColor="text1"/>
          <w:sz w:val="24"/>
          <w:szCs w:val="24"/>
          <w:shd w:val="clear" w:color="auto" w:fill="FFFFFF"/>
        </w:rPr>
        <w:t xml:space="preserve">Here, we present exploratory data analyses and visualization to demonstrate the latest trends of COVID-19 antibody development, based on data for </w:t>
      </w:r>
      <w:del w:id="1" w:author="LY" w:date="2020-08-02T22:09:00Z">
        <w:r w:rsidR="00AA0948" w:rsidRPr="00673744" w:rsidDel="00EB39B1">
          <w:rPr>
            <w:rFonts w:ascii="Times New Roman" w:hAnsi="Times New Roman" w:cs="Times New Roman"/>
            <w:color w:val="000000" w:themeColor="text1"/>
            <w:sz w:val="24"/>
            <w:szCs w:val="24"/>
            <w:shd w:val="clear" w:color="auto" w:fill="FFFFFF"/>
          </w:rPr>
          <w:delText>~</w:delText>
        </w:r>
      </w:del>
      <w:ins w:id="2" w:author="LY" w:date="2020-08-02T22:09:00Z">
        <w:r w:rsidR="00EB39B1">
          <w:rPr>
            <w:rFonts w:ascii="Times New Roman" w:hAnsi="Times New Roman" w:cs="Times New Roman"/>
            <w:color w:val="000000" w:themeColor="text1"/>
            <w:sz w:val="24"/>
            <w:szCs w:val="24"/>
            <w:shd w:val="clear" w:color="auto" w:fill="FFFFFF"/>
          </w:rPr>
          <w:t xml:space="preserve">over </w:t>
        </w:r>
      </w:ins>
      <w:r w:rsidR="00AA0948" w:rsidRPr="00673744">
        <w:rPr>
          <w:rFonts w:ascii="Times New Roman" w:hAnsi="Times New Roman" w:cs="Times New Roman"/>
          <w:color w:val="000000" w:themeColor="text1"/>
          <w:sz w:val="24"/>
          <w:szCs w:val="24"/>
          <w:shd w:val="clear" w:color="auto" w:fill="FFFFFF"/>
        </w:rPr>
        <w:t xml:space="preserve">150 </w:t>
      </w:r>
      <w:ins w:id="3" w:author="LY" w:date="2020-08-02T00:22:00Z">
        <w:r w:rsidR="00CC2714" w:rsidRPr="00A107FE">
          <w:rPr>
            <w:rFonts w:ascii="Times New Roman" w:hAnsi="Times New Roman" w:cs="Times New Roman"/>
            <w:sz w:val="24"/>
            <w:szCs w:val="24"/>
          </w:rPr>
          <w:t xml:space="preserve">research and development programs </w:t>
        </w:r>
      </w:ins>
      <w:del w:id="4" w:author="LY" w:date="2020-08-02T00:22:00Z">
        <w:r w:rsidR="00AA0948" w:rsidRPr="00673744" w:rsidDel="00CC2714">
          <w:rPr>
            <w:rFonts w:ascii="Times New Roman" w:hAnsi="Times New Roman" w:cs="Times New Roman"/>
            <w:color w:val="000000" w:themeColor="text1"/>
            <w:sz w:val="24"/>
            <w:szCs w:val="24"/>
            <w:shd w:val="clear" w:color="auto" w:fill="FFFFFF"/>
          </w:rPr>
          <w:delText xml:space="preserve">programs </w:delText>
        </w:r>
      </w:del>
      <w:r w:rsidR="00AA0948" w:rsidRPr="00673744">
        <w:rPr>
          <w:rFonts w:ascii="Times New Roman" w:hAnsi="Times New Roman" w:cs="Times New Roman"/>
          <w:color w:val="000000" w:themeColor="text1"/>
          <w:sz w:val="24"/>
          <w:szCs w:val="24"/>
          <w:shd w:val="clear" w:color="auto" w:fill="FFFFFF"/>
        </w:rPr>
        <w:t xml:space="preserve">and molecules included in the </w:t>
      </w:r>
      <w:r w:rsidR="00A34AF2">
        <w:rPr>
          <w:rFonts w:ascii="Times New Roman" w:hAnsi="Times New Roman" w:cs="Times New Roman"/>
          <w:color w:val="000000" w:themeColor="text1"/>
          <w:sz w:val="24"/>
          <w:szCs w:val="24"/>
          <w:shd w:val="clear" w:color="auto" w:fill="FFFFFF"/>
        </w:rPr>
        <w:t>“</w:t>
      </w:r>
      <w:r w:rsidR="00AA0948" w:rsidRPr="00673744">
        <w:rPr>
          <w:rFonts w:ascii="Times New Roman" w:hAnsi="Times New Roman" w:cs="Times New Roman"/>
          <w:color w:val="000000" w:themeColor="text1"/>
          <w:sz w:val="24"/>
          <w:szCs w:val="24"/>
          <w:shd w:val="clear" w:color="auto" w:fill="FFFFFF"/>
        </w:rPr>
        <w:t>Tracker</w:t>
      </w:r>
      <w:r w:rsidR="00A34AF2">
        <w:rPr>
          <w:rFonts w:ascii="Times New Roman" w:hAnsi="Times New Roman" w:cs="Times New Roman"/>
          <w:color w:val="000000" w:themeColor="text1"/>
          <w:sz w:val="24"/>
          <w:szCs w:val="24"/>
          <w:shd w:val="clear" w:color="auto" w:fill="FFFFFF"/>
        </w:rPr>
        <w:t>”</w:t>
      </w:r>
      <w:r w:rsidR="00AA0948" w:rsidRPr="00673744">
        <w:rPr>
          <w:rFonts w:ascii="Times New Roman" w:hAnsi="Times New Roman" w:cs="Times New Roman"/>
          <w:color w:val="000000" w:themeColor="text1"/>
          <w:sz w:val="24"/>
          <w:szCs w:val="24"/>
          <w:shd w:val="clear" w:color="auto" w:fill="FFFFFF"/>
        </w:rPr>
        <w:t xml:space="preserve"> as of </w:t>
      </w:r>
      <w:del w:id="5" w:author="LY" w:date="2020-08-02T19:14:00Z">
        <w:r w:rsidR="00AA0948" w:rsidRPr="00673744" w:rsidDel="00DC3884">
          <w:rPr>
            <w:rFonts w:ascii="Times New Roman" w:hAnsi="Times New Roman" w:cs="Times New Roman"/>
            <w:color w:val="000000" w:themeColor="text1"/>
            <w:sz w:val="24"/>
            <w:szCs w:val="24"/>
            <w:shd w:val="clear" w:color="auto" w:fill="FFFFFF"/>
          </w:rPr>
          <w:delText>mid</w:delText>
        </w:r>
      </w:del>
      <w:ins w:id="6" w:author="LY" w:date="2020-08-02T21:16:00Z">
        <w:r w:rsidR="004413F5">
          <w:rPr>
            <w:rFonts w:ascii="Times New Roman" w:hAnsi="Times New Roman" w:cs="Times New Roman"/>
            <w:color w:val="000000" w:themeColor="text1"/>
            <w:sz w:val="24"/>
            <w:szCs w:val="24"/>
            <w:shd w:val="clear" w:color="auto" w:fill="FFFFFF"/>
          </w:rPr>
          <w:t xml:space="preserve">August </w:t>
        </w:r>
      </w:ins>
      <w:ins w:id="7" w:author="Weihan Liu" w:date="2020-08-08T17:14:00Z">
        <w:r w:rsidR="006028BF">
          <w:rPr>
            <w:rFonts w:ascii="Times New Roman" w:hAnsi="Times New Roman" w:cs="Times New Roman"/>
            <w:color w:val="000000" w:themeColor="text1"/>
            <w:sz w:val="24"/>
            <w:szCs w:val="24"/>
            <w:shd w:val="clear" w:color="auto" w:fill="FFFFFF"/>
          </w:rPr>
          <w:t>8</w:t>
        </w:r>
      </w:ins>
      <w:ins w:id="8" w:author="LY" w:date="2020-08-02T21:16:00Z">
        <w:del w:id="9" w:author="Weihan Liu" w:date="2020-08-08T17:14:00Z">
          <w:r w:rsidR="004413F5" w:rsidDel="006028BF">
            <w:rPr>
              <w:rFonts w:ascii="Times New Roman" w:hAnsi="Times New Roman" w:cs="Times New Roman"/>
              <w:color w:val="000000" w:themeColor="text1"/>
              <w:sz w:val="24"/>
              <w:szCs w:val="24"/>
              <w:shd w:val="clear" w:color="auto" w:fill="FFFFFF"/>
            </w:rPr>
            <w:delText>2</w:delText>
          </w:r>
        </w:del>
      </w:ins>
      <w:ins w:id="10" w:author="Weihan Liu" w:date="2020-08-08T17:14:00Z">
        <w:r w:rsidR="006028BF">
          <w:rPr>
            <w:rFonts w:ascii="Times New Roman" w:hAnsi="Times New Roman" w:cs="Times New Roman"/>
            <w:color w:val="000000" w:themeColor="text1"/>
            <w:sz w:val="24"/>
            <w:szCs w:val="24"/>
            <w:shd w:val="clear" w:color="auto" w:fill="FFFFFF"/>
            <w:vertAlign w:val="superscript"/>
          </w:rPr>
          <w:t>th</w:t>
        </w:r>
      </w:ins>
      <w:ins w:id="11" w:author="LY" w:date="2020-08-02T21:16:00Z">
        <w:del w:id="12" w:author="Weihan Liu" w:date="2020-08-08T17:14:00Z">
          <w:r w:rsidR="004413F5" w:rsidRPr="004413F5" w:rsidDel="006028BF">
            <w:rPr>
              <w:rFonts w:ascii="Times New Roman" w:hAnsi="Times New Roman" w:cs="Times New Roman"/>
              <w:color w:val="000000" w:themeColor="text1"/>
              <w:sz w:val="24"/>
              <w:szCs w:val="24"/>
              <w:shd w:val="clear" w:color="auto" w:fill="FFFFFF"/>
              <w:vertAlign w:val="superscript"/>
              <w:rPrChange w:id="13" w:author="LY" w:date="2020-08-02T21:16:00Z">
                <w:rPr>
                  <w:rFonts w:ascii="Times New Roman" w:hAnsi="Times New Roman" w:cs="Times New Roman"/>
                  <w:color w:val="000000" w:themeColor="text1"/>
                  <w:sz w:val="24"/>
                  <w:szCs w:val="24"/>
                  <w:shd w:val="clear" w:color="auto" w:fill="FFFFFF"/>
                </w:rPr>
              </w:rPrChange>
            </w:rPr>
            <w:delText>nd</w:delText>
          </w:r>
        </w:del>
      </w:ins>
      <w:del w:id="14" w:author="LY" w:date="2020-08-02T21:16:00Z">
        <w:r w:rsidR="00AA0948" w:rsidRPr="00673744" w:rsidDel="004413F5">
          <w:rPr>
            <w:rFonts w:ascii="Times New Roman" w:hAnsi="Times New Roman" w:cs="Times New Roman"/>
            <w:color w:val="000000" w:themeColor="text1"/>
            <w:sz w:val="24"/>
            <w:szCs w:val="24"/>
            <w:shd w:val="clear" w:color="auto" w:fill="FFFFFF"/>
          </w:rPr>
          <w:delText>-July</w:delText>
        </w:r>
      </w:del>
      <w:ins w:id="15" w:author="LY" w:date="2020-08-02T22:09:00Z">
        <w:r w:rsidR="0034627F">
          <w:rPr>
            <w:rFonts w:ascii="Times New Roman" w:hAnsi="Times New Roman" w:cs="Times New Roman"/>
            <w:color w:val="000000" w:themeColor="text1"/>
            <w:sz w:val="24"/>
            <w:szCs w:val="24"/>
            <w:shd w:val="clear" w:color="auto" w:fill="FFFFFF"/>
          </w:rPr>
          <w:t xml:space="preserve">, </w:t>
        </w:r>
      </w:ins>
      <w:del w:id="16" w:author="LY" w:date="2020-08-02T22:09:00Z">
        <w:r w:rsidR="00AA0948" w:rsidRPr="00673744" w:rsidDel="0034627F">
          <w:rPr>
            <w:rFonts w:ascii="Times New Roman" w:hAnsi="Times New Roman" w:cs="Times New Roman"/>
            <w:color w:val="000000" w:themeColor="text1"/>
            <w:sz w:val="24"/>
            <w:szCs w:val="24"/>
            <w:shd w:val="clear" w:color="auto" w:fill="FFFFFF"/>
          </w:rPr>
          <w:delText xml:space="preserve"> </w:delText>
        </w:r>
      </w:del>
      <w:r w:rsidR="00AA0948" w:rsidRPr="00673744">
        <w:rPr>
          <w:rFonts w:ascii="Times New Roman" w:hAnsi="Times New Roman" w:cs="Times New Roman"/>
          <w:color w:val="000000" w:themeColor="text1"/>
          <w:sz w:val="24"/>
          <w:szCs w:val="24"/>
          <w:shd w:val="clear" w:color="auto" w:fill="FFFFFF"/>
        </w:rPr>
        <w:t xml:space="preserve">2020. </w:t>
      </w:r>
      <w:r w:rsidR="00AA0948" w:rsidRPr="00673744">
        <w:rPr>
          <w:rFonts w:ascii="Times New Roman" w:hAnsi="Times New Roman" w:cs="Times New Roman"/>
          <w:color w:val="000000" w:themeColor="text1"/>
          <w:sz w:val="24"/>
          <w:szCs w:val="24"/>
        </w:rPr>
        <w:t xml:space="preserve">We categorized the data mainly by their targets, formats, development status, developers and country of origin. Although details are limited in some cases, all </w:t>
      </w:r>
      <w:r w:rsidR="00AA0948" w:rsidRPr="00673744">
        <w:rPr>
          <w:rFonts w:ascii="Times New Roman" w:hAnsi="Times New Roman" w:cs="Times New Roman"/>
          <w:color w:val="000000" w:themeColor="text1"/>
          <w:sz w:val="24"/>
          <w:szCs w:val="24"/>
          <w:shd w:val="clear" w:color="auto" w:fill="FFFFFF"/>
        </w:rPr>
        <w:t xml:space="preserve">of the </w:t>
      </w:r>
      <w:r w:rsidR="00AA0948" w:rsidRPr="00673744">
        <w:rPr>
          <w:rFonts w:ascii="Times New Roman" w:hAnsi="Times New Roman" w:cs="Times New Roman"/>
          <w:color w:val="000000" w:themeColor="text1"/>
          <w:sz w:val="24"/>
          <w:szCs w:val="24"/>
        </w:rPr>
        <w:t xml:space="preserve">anti-SARS-CoV-2 antibody candidates appear to target the viral </w:t>
      </w:r>
      <w:r w:rsidR="00402511">
        <w:rPr>
          <w:rFonts w:ascii="Times New Roman" w:hAnsi="Times New Roman" w:cs="Times New Roman"/>
          <w:color w:val="000000" w:themeColor="text1"/>
          <w:sz w:val="24"/>
          <w:szCs w:val="24"/>
        </w:rPr>
        <w:t>s</w:t>
      </w:r>
      <w:r w:rsidR="00AA0948" w:rsidRPr="00673744">
        <w:rPr>
          <w:rFonts w:ascii="Times New Roman" w:hAnsi="Times New Roman" w:cs="Times New Roman"/>
          <w:color w:val="000000" w:themeColor="text1"/>
          <w:sz w:val="24"/>
          <w:szCs w:val="24"/>
        </w:rPr>
        <w:t>pike protein (S protein), and most are full</w:t>
      </w:r>
      <w:r w:rsidR="008C48F0">
        <w:rPr>
          <w:rFonts w:ascii="Times New Roman" w:hAnsi="Times New Roman" w:cs="Times New Roman"/>
          <w:color w:val="000000" w:themeColor="text1"/>
          <w:sz w:val="24"/>
          <w:szCs w:val="24"/>
        </w:rPr>
        <w:t xml:space="preserve"> </w:t>
      </w:r>
      <w:r w:rsidR="00BB5124">
        <w:rPr>
          <w:rFonts w:ascii="Times New Roman" w:hAnsi="Times New Roman" w:cs="Times New Roman"/>
          <w:color w:val="000000" w:themeColor="text1"/>
          <w:sz w:val="24"/>
          <w:szCs w:val="24"/>
        </w:rPr>
        <w:t>length</w:t>
      </w:r>
      <w:r w:rsidR="00AA0948" w:rsidRPr="00673744">
        <w:rPr>
          <w:rFonts w:ascii="Times New Roman" w:hAnsi="Times New Roman" w:cs="Times New Roman"/>
          <w:color w:val="000000" w:themeColor="text1"/>
          <w:sz w:val="24"/>
          <w:szCs w:val="24"/>
        </w:rPr>
        <w:t xml:space="preserve"> monoclonal antibodies. Most of the </w:t>
      </w:r>
      <w:r w:rsidR="00AA0948" w:rsidRPr="00673744">
        <w:rPr>
          <w:rFonts w:ascii="Times New Roman" w:hAnsi="Times New Roman" w:cs="Times New Roman"/>
          <w:color w:val="000000" w:themeColor="text1"/>
          <w:sz w:val="24"/>
          <w:szCs w:val="24"/>
          <w:shd w:val="clear" w:color="auto" w:fill="FFFFFF"/>
        </w:rPr>
        <w:t xml:space="preserve">current </w:t>
      </w:r>
      <w:r w:rsidR="00AA0948" w:rsidRPr="00673744">
        <w:rPr>
          <w:rFonts w:ascii="Times New Roman" w:hAnsi="Times New Roman" w:cs="Times New Roman"/>
          <w:color w:val="000000" w:themeColor="text1"/>
          <w:sz w:val="24"/>
          <w:szCs w:val="24"/>
        </w:rPr>
        <w:t xml:space="preserve">COVID-19 antibody therapeutic candidates in clinical trials are repurposed drugs aimed at targets other than virus-specific proteins, while most of these virus-specific therapeutic antibodies are in discovery or preclinical </w:t>
      </w:r>
      <w:r w:rsidR="00355AA9">
        <w:rPr>
          <w:rFonts w:ascii="Times New Roman" w:hAnsi="Times New Roman" w:cs="Times New Roman"/>
          <w:color w:val="000000" w:themeColor="text1"/>
          <w:sz w:val="24"/>
          <w:szCs w:val="24"/>
        </w:rPr>
        <w:t>studies</w:t>
      </w:r>
      <w:r w:rsidR="00AA0948" w:rsidRPr="00673744">
        <w:rPr>
          <w:rFonts w:ascii="Times New Roman" w:hAnsi="Times New Roman" w:cs="Times New Roman"/>
          <w:color w:val="000000" w:themeColor="text1"/>
          <w:sz w:val="24"/>
          <w:szCs w:val="24"/>
        </w:rPr>
        <w:t xml:space="preserve">. The United States and China are the </w:t>
      </w:r>
      <w:ins w:id="17" w:author="LY" w:date="2020-08-02T21:37:00Z">
        <w:r w:rsidR="00F36951">
          <w:rPr>
            <w:rFonts w:ascii="Times New Roman" w:hAnsi="Times New Roman" w:cs="Times New Roman"/>
            <w:color w:val="000000" w:themeColor="text1"/>
            <w:sz w:val="24"/>
            <w:szCs w:val="24"/>
          </w:rPr>
          <w:t xml:space="preserve">top </w:t>
        </w:r>
      </w:ins>
      <w:r w:rsidR="00AA0948" w:rsidRPr="00673744">
        <w:rPr>
          <w:rFonts w:ascii="Times New Roman" w:hAnsi="Times New Roman" w:cs="Times New Roman"/>
          <w:color w:val="000000" w:themeColor="text1"/>
          <w:sz w:val="24"/>
          <w:szCs w:val="24"/>
        </w:rPr>
        <w:t xml:space="preserve">two </w:t>
      </w:r>
      <w:del w:id="18" w:author="LY" w:date="2020-08-02T21:38:00Z">
        <w:r w:rsidR="00AA0948" w:rsidRPr="00673744" w:rsidDel="00F36951">
          <w:rPr>
            <w:rFonts w:ascii="Times New Roman" w:hAnsi="Times New Roman" w:cs="Times New Roman"/>
            <w:color w:val="000000" w:themeColor="text1"/>
            <w:sz w:val="24"/>
            <w:szCs w:val="24"/>
          </w:rPr>
          <w:delText xml:space="preserve">leading </w:delText>
        </w:r>
      </w:del>
      <w:r w:rsidR="00AA0948" w:rsidRPr="00673744">
        <w:rPr>
          <w:rFonts w:ascii="Times New Roman" w:hAnsi="Times New Roman" w:cs="Times New Roman"/>
          <w:color w:val="000000" w:themeColor="text1"/>
          <w:sz w:val="24"/>
          <w:szCs w:val="24"/>
        </w:rPr>
        <w:t xml:space="preserve">countries </w:t>
      </w:r>
      <w:r w:rsidR="00560176">
        <w:rPr>
          <w:rFonts w:ascii="Times New Roman" w:hAnsi="Times New Roman" w:cs="Times New Roman"/>
          <w:color w:val="000000" w:themeColor="text1"/>
          <w:sz w:val="24"/>
          <w:szCs w:val="24"/>
        </w:rPr>
        <w:t xml:space="preserve">in terms of </w:t>
      </w:r>
      <w:r w:rsidR="00355AA9">
        <w:rPr>
          <w:rFonts w:ascii="Times New Roman" w:hAnsi="Times New Roman" w:cs="Times New Roman"/>
          <w:color w:val="000000" w:themeColor="text1"/>
          <w:sz w:val="24"/>
          <w:szCs w:val="24"/>
        </w:rPr>
        <w:t xml:space="preserve">the </w:t>
      </w:r>
      <w:r w:rsidR="00560176">
        <w:rPr>
          <w:rFonts w:ascii="Times New Roman" w:hAnsi="Times New Roman" w:cs="Times New Roman"/>
          <w:color w:val="000000" w:themeColor="text1"/>
          <w:sz w:val="24"/>
          <w:szCs w:val="24"/>
        </w:rPr>
        <w:t>total number of</w:t>
      </w:r>
      <w:r w:rsidR="00560176" w:rsidRPr="00673744">
        <w:rPr>
          <w:rFonts w:ascii="Times New Roman" w:hAnsi="Times New Roman" w:cs="Times New Roman"/>
          <w:color w:val="000000" w:themeColor="text1"/>
          <w:sz w:val="24"/>
          <w:szCs w:val="24"/>
        </w:rPr>
        <w:t xml:space="preserve"> </w:t>
      </w:r>
      <w:r w:rsidR="00AA0948" w:rsidRPr="00673744">
        <w:rPr>
          <w:rFonts w:ascii="Times New Roman" w:hAnsi="Times New Roman" w:cs="Times New Roman"/>
          <w:color w:val="000000" w:themeColor="text1"/>
          <w:sz w:val="24"/>
          <w:szCs w:val="24"/>
        </w:rPr>
        <w:t>COVID-19 antibody therapeutics</w:t>
      </w:r>
      <w:r w:rsidR="00560176">
        <w:rPr>
          <w:rFonts w:ascii="Times New Roman" w:hAnsi="Times New Roman" w:cs="Times New Roman"/>
          <w:color w:val="000000" w:themeColor="text1"/>
          <w:sz w:val="24"/>
          <w:szCs w:val="24"/>
        </w:rPr>
        <w:t xml:space="preserve"> in development</w:t>
      </w:r>
      <w:r w:rsidR="0074399E">
        <w:rPr>
          <w:rFonts w:ascii="Times New Roman" w:hAnsi="Times New Roman" w:cs="Times New Roman"/>
          <w:color w:val="000000" w:themeColor="text1"/>
          <w:sz w:val="24"/>
          <w:szCs w:val="24"/>
        </w:rPr>
        <w:t>.</w:t>
      </w:r>
    </w:p>
    <w:p w14:paraId="766AB687" w14:textId="77777777" w:rsidR="00CD10CF" w:rsidRPr="00673744" w:rsidRDefault="00CD10CF" w:rsidP="0012158C">
      <w:pPr>
        <w:spacing w:before="120" w:after="120" w:line="480" w:lineRule="auto"/>
        <w:jc w:val="both"/>
        <w:rPr>
          <w:rFonts w:ascii="Times New Roman" w:hAnsi="Times New Roman" w:cs="Times New Roman"/>
          <w:color w:val="000000" w:themeColor="text1"/>
          <w:sz w:val="24"/>
          <w:szCs w:val="24"/>
          <w:shd w:val="clear" w:color="auto" w:fill="FFFFFF"/>
        </w:rPr>
      </w:pPr>
    </w:p>
    <w:p w14:paraId="561FD23B" w14:textId="399E924C" w:rsidR="002E0A95" w:rsidRPr="00673744" w:rsidRDefault="002E0A95" w:rsidP="0012158C">
      <w:pPr>
        <w:spacing w:before="120" w:after="120" w:line="480" w:lineRule="auto"/>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b/>
          <w:bCs/>
          <w:color w:val="000000" w:themeColor="text1"/>
          <w:sz w:val="24"/>
          <w:szCs w:val="24"/>
        </w:rPr>
        <w:br w:type="page"/>
      </w:r>
    </w:p>
    <w:p w14:paraId="1E73298D" w14:textId="25054474" w:rsidR="002D0688" w:rsidRPr="00673744" w:rsidRDefault="002D0688" w:rsidP="0012158C">
      <w:pPr>
        <w:spacing w:before="120" w:after="120" w:line="480" w:lineRule="auto"/>
        <w:jc w:val="both"/>
        <w:rPr>
          <w:rFonts w:ascii="Times New Roman" w:hAnsi="Times New Roman" w:cs="Times New Roman"/>
          <w:b/>
          <w:bCs/>
          <w:color w:val="000000" w:themeColor="text1"/>
          <w:sz w:val="24"/>
          <w:szCs w:val="24"/>
        </w:rPr>
      </w:pPr>
      <w:r w:rsidRPr="00673744">
        <w:rPr>
          <w:rFonts w:ascii="Times New Roman" w:hAnsi="Times New Roman" w:cs="Times New Roman"/>
          <w:b/>
          <w:bCs/>
          <w:color w:val="000000" w:themeColor="text1"/>
          <w:sz w:val="24"/>
          <w:szCs w:val="24"/>
        </w:rPr>
        <w:lastRenderedPageBreak/>
        <w:t>Introduction</w:t>
      </w:r>
    </w:p>
    <w:p w14:paraId="014931D1" w14:textId="5AE2035D" w:rsidR="002D0688" w:rsidRPr="00673744" w:rsidRDefault="00FD6B2B" w:rsidP="0012158C">
      <w:pPr>
        <w:spacing w:before="120" w:after="120" w:line="480" w:lineRule="auto"/>
        <w:ind w:firstLine="720"/>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shd w:val="clear" w:color="auto" w:fill="FFFFFF"/>
        </w:rPr>
        <w:t xml:space="preserve">The recent outbreak of COVID-19 has </w:t>
      </w:r>
      <w:r w:rsidR="0046439F" w:rsidRPr="00673744">
        <w:rPr>
          <w:rFonts w:ascii="Times New Roman" w:hAnsi="Times New Roman" w:cs="Times New Roman"/>
          <w:color w:val="000000" w:themeColor="text1"/>
          <w:sz w:val="24"/>
          <w:szCs w:val="24"/>
          <w:shd w:val="clear" w:color="auto" w:fill="FFFFFF"/>
        </w:rPr>
        <w:t xml:space="preserve">grown </w:t>
      </w:r>
      <w:r w:rsidRPr="00673744">
        <w:rPr>
          <w:rFonts w:ascii="Times New Roman" w:hAnsi="Times New Roman" w:cs="Times New Roman"/>
          <w:color w:val="000000" w:themeColor="text1"/>
          <w:sz w:val="24"/>
          <w:szCs w:val="24"/>
          <w:shd w:val="clear" w:color="auto" w:fill="FFFFFF"/>
        </w:rPr>
        <w:t xml:space="preserve">from a public health emergency to </w:t>
      </w:r>
      <w:r w:rsidR="005D73BF" w:rsidRPr="00673744">
        <w:rPr>
          <w:rFonts w:ascii="Times New Roman" w:hAnsi="Times New Roman" w:cs="Times New Roman"/>
          <w:color w:val="000000" w:themeColor="text1"/>
          <w:sz w:val="24"/>
          <w:szCs w:val="24"/>
          <w:shd w:val="clear" w:color="auto" w:fill="FFFFFF"/>
        </w:rPr>
        <w:t xml:space="preserve">a major </w:t>
      </w:r>
      <w:r w:rsidRPr="00673744">
        <w:rPr>
          <w:rFonts w:ascii="Times New Roman" w:hAnsi="Times New Roman" w:cs="Times New Roman"/>
          <w:color w:val="000000" w:themeColor="text1"/>
          <w:sz w:val="24"/>
          <w:szCs w:val="24"/>
          <w:shd w:val="clear" w:color="auto" w:fill="FFFFFF"/>
        </w:rPr>
        <w:t xml:space="preserve">global pandemic. </w:t>
      </w:r>
      <w:r w:rsidR="00761B7C" w:rsidRPr="00673744">
        <w:rPr>
          <w:rFonts w:ascii="Times New Roman" w:hAnsi="Times New Roman" w:cs="Times New Roman"/>
          <w:sz w:val="24"/>
          <w:szCs w:val="24"/>
        </w:rPr>
        <w:t>COVID-19 is caused by the coronavirus SARS-CoV-2</w:t>
      </w:r>
      <w:r w:rsidR="002C5DE4" w:rsidRPr="00673744">
        <w:rPr>
          <w:rFonts w:ascii="Times New Roman" w:hAnsi="Times New Roman" w:cs="Times New Roman"/>
          <w:sz w:val="24"/>
          <w:szCs w:val="24"/>
        </w:rPr>
        <w:t xml:space="preserve"> </w:t>
      </w:r>
      <w:r w:rsidR="00761B7C" w:rsidRPr="00673744">
        <w:rPr>
          <w:rFonts w:ascii="Times New Roman" w:hAnsi="Times New Roman" w:cs="Times New Roman"/>
          <w:sz w:val="24"/>
          <w:szCs w:val="24"/>
        </w:rPr>
        <w:fldChar w:fldCharType="begin">
          <w:fldData xml:space="preserve">PEVuZE5vdGU+PENpdGU+PEF1dGhvcj5MaTwvQXV0aG9yPjxZZWFyPjIwMjA8L1llYXI+PFJlY051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</w:fldData>
        </w:fldChar>
      </w:r>
      <w:r w:rsidR="00761B7C" w:rsidRPr="00673744">
        <w:rPr>
          <w:rFonts w:ascii="Times New Roman" w:hAnsi="Times New Roman" w:cs="Times New Roman"/>
          <w:sz w:val="24"/>
          <w:szCs w:val="24"/>
        </w:rPr>
        <w:instrText xml:space="preserve"> ADDIN EN.CITE </w:instrText>
      </w:r>
      <w:r w:rsidR="00761B7C" w:rsidRPr="00673744">
        <w:rPr>
          <w:rFonts w:ascii="Times New Roman" w:hAnsi="Times New Roman" w:cs="Times New Roman"/>
          <w:sz w:val="24"/>
          <w:szCs w:val="24"/>
        </w:rPr>
        <w:fldChar w:fldCharType="begin">
          <w:fldData xml:space="preserve">PEVuZE5vdGU+PENpdGU+PEF1dGhvcj5MaTwvQXV0aG9yPjxZZWFyPjIwMjA8L1llYXI+PFJlY051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</w:fldData>
        </w:fldChar>
      </w:r>
      <w:r w:rsidR="00761B7C" w:rsidRPr="00673744">
        <w:rPr>
          <w:rFonts w:ascii="Times New Roman" w:hAnsi="Times New Roman" w:cs="Times New Roman"/>
          <w:sz w:val="24"/>
          <w:szCs w:val="24"/>
        </w:rPr>
        <w:instrText xml:space="preserve"> ADDIN EN.CITE.DATA </w:instrText>
      </w:r>
      <w:r w:rsidR="00761B7C" w:rsidRPr="00673744">
        <w:rPr>
          <w:rFonts w:ascii="Times New Roman" w:hAnsi="Times New Roman" w:cs="Times New Roman"/>
          <w:sz w:val="24"/>
          <w:szCs w:val="24"/>
        </w:rPr>
      </w:r>
      <w:r w:rsidR="00761B7C" w:rsidRPr="00673744">
        <w:rPr>
          <w:rFonts w:ascii="Times New Roman" w:hAnsi="Times New Roman" w:cs="Times New Roman"/>
          <w:sz w:val="24"/>
          <w:szCs w:val="24"/>
        </w:rPr>
        <w:fldChar w:fldCharType="end"/>
      </w:r>
      <w:r w:rsidR="00761B7C" w:rsidRPr="00673744">
        <w:rPr>
          <w:rFonts w:ascii="Times New Roman" w:hAnsi="Times New Roman" w:cs="Times New Roman"/>
          <w:sz w:val="24"/>
          <w:szCs w:val="24"/>
        </w:rPr>
      </w:r>
      <w:r w:rsidR="00761B7C" w:rsidRPr="00673744">
        <w:rPr>
          <w:rFonts w:ascii="Times New Roman" w:hAnsi="Times New Roman" w:cs="Times New Roman"/>
          <w:sz w:val="24"/>
          <w:szCs w:val="24"/>
        </w:rPr>
        <w:fldChar w:fldCharType="separate"/>
      </w:r>
      <w:r w:rsidR="00761B7C" w:rsidRPr="00673744">
        <w:rPr>
          <w:rFonts w:ascii="Times New Roman" w:hAnsi="Times New Roman" w:cs="Times New Roman"/>
          <w:noProof/>
          <w:sz w:val="24"/>
          <w:szCs w:val="24"/>
        </w:rPr>
        <w:t>(1,2)</w:t>
      </w:r>
      <w:r w:rsidR="00761B7C" w:rsidRPr="00673744">
        <w:rPr>
          <w:rFonts w:ascii="Times New Roman" w:hAnsi="Times New Roman" w:cs="Times New Roman"/>
          <w:sz w:val="24"/>
          <w:szCs w:val="24"/>
        </w:rPr>
        <w:fldChar w:fldCharType="end"/>
      </w:r>
      <w:r w:rsidR="00761B7C" w:rsidRPr="00673744">
        <w:rPr>
          <w:rFonts w:ascii="Times New Roman" w:hAnsi="Times New Roman" w:cs="Times New Roman"/>
          <w:sz w:val="24"/>
          <w:szCs w:val="24"/>
        </w:rPr>
        <w:t xml:space="preserve">. As of </w:t>
      </w:r>
      <w:ins w:id="19" w:author="LY" w:date="2020-08-02T00:50:00Z">
        <w:r w:rsidR="000400E4">
          <w:rPr>
            <w:rFonts w:ascii="Times New Roman" w:hAnsi="Times New Roman" w:cs="Times New Roman"/>
            <w:color w:val="000000" w:themeColor="text1"/>
            <w:sz w:val="24"/>
            <w:szCs w:val="24"/>
          </w:rPr>
          <w:t xml:space="preserve">August </w:t>
        </w:r>
      </w:ins>
      <w:ins w:id="20" w:author="Weihan Liu" w:date="2020-08-08T17:16:00Z">
        <w:r w:rsidR="006028BF">
          <w:rPr>
            <w:rFonts w:ascii="Times New Roman" w:hAnsi="Times New Roman" w:cs="Times New Roman"/>
            <w:color w:val="000000" w:themeColor="text1"/>
            <w:sz w:val="24"/>
            <w:szCs w:val="24"/>
          </w:rPr>
          <w:t>8</w:t>
        </w:r>
      </w:ins>
      <w:ins w:id="21" w:author="LY" w:date="2020-08-02T22:09:00Z">
        <w:del w:id="22" w:author="Weihan Liu" w:date="2020-08-08T17:16:00Z">
          <w:r w:rsidR="0034627F" w:rsidDel="006028BF">
            <w:rPr>
              <w:rFonts w:ascii="Times New Roman" w:hAnsi="Times New Roman" w:cs="Times New Roman"/>
              <w:color w:val="000000" w:themeColor="text1"/>
              <w:sz w:val="24"/>
              <w:szCs w:val="24"/>
            </w:rPr>
            <w:delText>2</w:delText>
          </w:r>
        </w:del>
      </w:ins>
      <w:ins w:id="23" w:author="Weihan Liu" w:date="2020-08-08T17:16:00Z">
        <w:r w:rsidR="006028BF">
          <w:rPr>
            <w:rFonts w:ascii="Times New Roman" w:hAnsi="Times New Roman" w:cs="Times New Roman"/>
            <w:color w:val="000000" w:themeColor="text1"/>
            <w:sz w:val="24"/>
            <w:szCs w:val="24"/>
            <w:vertAlign w:val="superscript"/>
          </w:rPr>
          <w:t>th</w:t>
        </w:r>
      </w:ins>
      <w:ins w:id="24" w:author="LY" w:date="2020-08-02T22:09:00Z">
        <w:del w:id="25" w:author="Weihan Liu" w:date="2020-08-08T17:16:00Z">
          <w:r w:rsidR="0034627F" w:rsidRPr="0034627F" w:rsidDel="006028BF">
            <w:rPr>
              <w:rFonts w:ascii="Times New Roman" w:hAnsi="Times New Roman" w:cs="Times New Roman"/>
              <w:color w:val="000000" w:themeColor="text1"/>
              <w:sz w:val="24"/>
              <w:szCs w:val="24"/>
              <w:vertAlign w:val="superscript"/>
              <w:rPrChange w:id="26" w:author="LY" w:date="2020-08-02T22:09:00Z">
                <w:rPr>
                  <w:rFonts w:ascii="Times New Roman" w:hAnsi="Times New Roman" w:cs="Times New Roman"/>
                  <w:color w:val="000000" w:themeColor="text1"/>
                  <w:sz w:val="24"/>
                  <w:szCs w:val="24"/>
                </w:rPr>
              </w:rPrChange>
            </w:rPr>
            <w:delText>nd</w:delText>
          </w:r>
        </w:del>
      </w:ins>
      <w:del w:id="27" w:author="LY" w:date="2020-08-02T00:50:00Z">
        <w:r w:rsidR="00761B7C" w:rsidRPr="00673744" w:rsidDel="000400E4">
          <w:rPr>
            <w:rFonts w:ascii="Times New Roman" w:hAnsi="Times New Roman" w:cs="Times New Roman"/>
            <w:sz w:val="24"/>
            <w:szCs w:val="24"/>
          </w:rPr>
          <w:delText xml:space="preserve">July </w:delText>
        </w:r>
        <w:r w:rsidR="00D850C9" w:rsidDel="000400E4">
          <w:rPr>
            <w:rFonts w:ascii="Times New Roman" w:hAnsi="Times New Roman" w:cs="Times New Roman"/>
            <w:sz w:val="24"/>
            <w:szCs w:val="24"/>
          </w:rPr>
          <w:delText>21</w:delText>
        </w:r>
      </w:del>
      <w:r w:rsidR="00761B7C" w:rsidRPr="00673744">
        <w:rPr>
          <w:rFonts w:ascii="Times New Roman" w:hAnsi="Times New Roman" w:cs="Times New Roman"/>
          <w:sz w:val="24"/>
          <w:szCs w:val="24"/>
        </w:rPr>
        <w:t xml:space="preserve">, 2020, there are </w:t>
      </w:r>
      <w:del w:id="28" w:author="LY" w:date="2020-08-02T00:50:00Z">
        <w:r w:rsidR="001930D1" w:rsidRPr="00673744" w:rsidDel="0043245A">
          <w:rPr>
            <w:rFonts w:ascii="Times New Roman" w:hAnsi="Times New Roman" w:cs="Times New Roman"/>
            <w:sz w:val="24"/>
            <w:szCs w:val="24"/>
          </w:rPr>
          <w:delText>1</w:delText>
        </w:r>
        <w:r w:rsidR="00D850C9" w:rsidDel="0043245A">
          <w:rPr>
            <w:rFonts w:ascii="Times New Roman" w:hAnsi="Times New Roman" w:cs="Times New Roman"/>
            <w:sz w:val="24"/>
            <w:szCs w:val="24"/>
          </w:rPr>
          <w:delText>4</w:delText>
        </w:r>
        <w:r w:rsidR="00761B7C" w:rsidRPr="00673744" w:rsidDel="0043245A">
          <w:rPr>
            <w:rFonts w:ascii="Times New Roman" w:hAnsi="Times New Roman" w:cs="Times New Roman"/>
            <w:sz w:val="24"/>
            <w:szCs w:val="24"/>
          </w:rPr>
          <w:delText>,</w:delText>
        </w:r>
        <w:r w:rsidR="001930D1" w:rsidDel="0043245A">
          <w:rPr>
            <w:rFonts w:ascii="Times New Roman" w:hAnsi="Times New Roman" w:cs="Times New Roman"/>
            <w:sz w:val="24"/>
            <w:szCs w:val="24"/>
          </w:rPr>
          <w:delText>8</w:delText>
        </w:r>
        <w:r w:rsidR="00D850C9" w:rsidDel="0043245A">
          <w:rPr>
            <w:rFonts w:ascii="Times New Roman" w:hAnsi="Times New Roman" w:cs="Times New Roman"/>
            <w:sz w:val="24"/>
            <w:szCs w:val="24"/>
          </w:rPr>
          <w:delText>35</w:delText>
        </w:r>
        <w:r w:rsidR="00761B7C" w:rsidRPr="00673744" w:rsidDel="0043245A">
          <w:rPr>
            <w:rFonts w:ascii="Times New Roman" w:hAnsi="Times New Roman" w:cs="Times New Roman"/>
            <w:sz w:val="24"/>
            <w:szCs w:val="24"/>
          </w:rPr>
          <w:delText>,</w:delText>
        </w:r>
        <w:r w:rsidR="00D850C9" w:rsidDel="0043245A">
          <w:rPr>
            <w:rFonts w:ascii="Times New Roman" w:hAnsi="Times New Roman" w:cs="Times New Roman"/>
            <w:sz w:val="24"/>
            <w:szCs w:val="24"/>
          </w:rPr>
          <w:delText>470</w:delText>
        </w:r>
      </w:del>
      <w:ins w:id="29" w:author="Weihan Liu" w:date="2020-08-08T17:15:00Z">
        <w:r w:rsidR="006028BF">
          <w:rPr>
            <w:rFonts w:ascii="Times New Roman" w:hAnsi="Times New Roman" w:cs="Times New Roman"/>
            <w:sz w:val="24"/>
            <w:szCs w:val="24"/>
          </w:rPr>
          <w:t xml:space="preserve">19,481,330 </w:t>
        </w:r>
      </w:ins>
      <w:ins w:id="30" w:author="LY" w:date="2020-08-02T00:50:00Z">
        <w:del w:id="31" w:author="Weihan Liu" w:date="2020-08-08T17:15:00Z">
          <w:r w:rsidR="0043245A" w:rsidDel="006028BF">
            <w:rPr>
              <w:rFonts w:ascii="Times New Roman" w:hAnsi="Times New Roman" w:cs="Times New Roman"/>
              <w:sz w:val="24"/>
              <w:szCs w:val="24"/>
            </w:rPr>
            <w:delText>17,853,948</w:delText>
          </w:r>
        </w:del>
      </w:ins>
      <w:del w:id="32" w:author="Weihan Liu" w:date="2020-08-08T17:15:00Z">
        <w:r w:rsidR="00761B7C" w:rsidRPr="00673744" w:rsidDel="006028BF">
          <w:rPr>
            <w:rFonts w:ascii="Times New Roman" w:hAnsi="Times New Roman" w:cs="Times New Roman"/>
            <w:sz w:val="24"/>
            <w:szCs w:val="24"/>
          </w:rPr>
          <w:delText xml:space="preserve"> </w:delText>
        </w:r>
      </w:del>
      <w:r w:rsidR="00761B7C" w:rsidRPr="00673744">
        <w:rPr>
          <w:rFonts w:ascii="Times New Roman" w:hAnsi="Times New Roman" w:cs="Times New Roman"/>
          <w:sz w:val="24"/>
          <w:szCs w:val="24"/>
        </w:rPr>
        <w:t xml:space="preserve">confirmed cases and </w:t>
      </w:r>
      <w:del w:id="33" w:author="LY" w:date="2020-08-02T00:50:00Z">
        <w:r w:rsidR="00D850C9" w:rsidDel="0043245A">
          <w:rPr>
            <w:rFonts w:ascii="Times New Roman" w:hAnsi="Times New Roman" w:cs="Times New Roman"/>
            <w:sz w:val="24"/>
            <w:szCs w:val="24"/>
          </w:rPr>
          <w:delText>613</w:delText>
        </w:r>
        <w:r w:rsidR="00761B7C" w:rsidRPr="00673744" w:rsidDel="0043245A">
          <w:rPr>
            <w:rFonts w:ascii="Times New Roman" w:hAnsi="Times New Roman" w:cs="Times New Roman"/>
            <w:sz w:val="24"/>
            <w:szCs w:val="24"/>
          </w:rPr>
          <w:delText>,</w:delText>
        </w:r>
        <w:r w:rsidR="00D850C9" w:rsidDel="0043245A">
          <w:rPr>
            <w:rFonts w:ascii="Times New Roman" w:hAnsi="Times New Roman" w:cs="Times New Roman"/>
            <w:sz w:val="24"/>
            <w:szCs w:val="24"/>
          </w:rPr>
          <w:delText>232</w:delText>
        </w:r>
      </w:del>
      <w:ins w:id="34" w:author="LY" w:date="2020-08-02T00:50:00Z">
        <w:del w:id="35" w:author="Weihan Liu" w:date="2020-08-08T17:15:00Z">
          <w:r w:rsidR="0043245A" w:rsidDel="006028BF">
            <w:rPr>
              <w:rFonts w:ascii="Times New Roman" w:hAnsi="Times New Roman" w:cs="Times New Roman"/>
              <w:sz w:val="24"/>
              <w:szCs w:val="24"/>
            </w:rPr>
            <w:delText>685,102</w:delText>
          </w:r>
        </w:del>
      </w:ins>
      <w:ins w:id="36" w:author="Weihan Liu" w:date="2020-08-08T17:15:00Z">
        <w:r w:rsidR="006028BF">
          <w:rPr>
            <w:rFonts w:ascii="Times New Roman" w:hAnsi="Times New Roman" w:cs="Times New Roman"/>
            <w:sz w:val="24"/>
            <w:szCs w:val="24"/>
          </w:rPr>
          <w:t>723,599</w:t>
        </w:r>
      </w:ins>
      <w:r w:rsidR="001930D1" w:rsidRPr="00673744">
        <w:rPr>
          <w:rFonts w:ascii="Times New Roman" w:hAnsi="Times New Roman" w:cs="Times New Roman"/>
          <w:sz w:val="24"/>
          <w:szCs w:val="24"/>
        </w:rPr>
        <w:t xml:space="preserve"> </w:t>
      </w:r>
      <w:r w:rsidR="00761B7C" w:rsidRPr="00673744">
        <w:rPr>
          <w:rFonts w:ascii="Times New Roman" w:hAnsi="Times New Roman" w:cs="Times New Roman"/>
          <w:sz w:val="24"/>
          <w:szCs w:val="24"/>
        </w:rPr>
        <w:t>death</w:t>
      </w:r>
      <w:r w:rsidR="00E61F3D">
        <w:rPr>
          <w:rFonts w:ascii="Times New Roman" w:hAnsi="Times New Roman" w:cs="Times New Roman" w:hint="eastAsia"/>
          <w:sz w:val="24"/>
          <w:szCs w:val="24"/>
        </w:rPr>
        <w:t>s</w:t>
      </w:r>
      <w:r w:rsidR="00761B7C" w:rsidRPr="00673744">
        <w:rPr>
          <w:rFonts w:ascii="Times New Roman" w:hAnsi="Times New Roman" w:cs="Times New Roman"/>
          <w:sz w:val="24"/>
          <w:szCs w:val="24"/>
        </w:rPr>
        <w:t xml:space="preserve"> worldwide with 188 countries affected (</w:t>
      </w:r>
      <w:hyperlink r:id="rId11" w:history="1">
        <w:r w:rsidR="00761B7C" w:rsidRPr="00673744">
          <w:rPr>
            <w:rStyle w:val="Hyperlink"/>
            <w:rFonts w:ascii="Times New Roman" w:hAnsi="Times New Roman" w:cs="Times New Roman"/>
            <w:sz w:val="24"/>
            <w:szCs w:val="24"/>
          </w:rPr>
          <w:t>https://coronavirus.jhu.edu</w:t>
        </w:r>
        <w:r w:rsidR="00761B7C" w:rsidRPr="00673744">
          <w:rPr>
            <w:rStyle w:val="Hyperlink"/>
            <w:rFonts w:ascii="Times New Roman" w:hAnsi="Times New Roman" w:cs="Times New Roman"/>
            <w:sz w:val="24"/>
            <w:szCs w:val="24"/>
          </w:rPr>
          <w:t>/</w:t>
        </w:r>
        <w:r w:rsidR="00761B7C" w:rsidRPr="00673744">
          <w:rPr>
            <w:rStyle w:val="Hyperlink"/>
            <w:rFonts w:ascii="Times New Roman" w:hAnsi="Times New Roman" w:cs="Times New Roman"/>
            <w:sz w:val="24"/>
            <w:szCs w:val="24"/>
          </w:rPr>
          <w:t>map.html</w:t>
        </w:r>
      </w:hyperlink>
      <w:r w:rsidR="00761B7C" w:rsidRPr="00673744">
        <w:rPr>
          <w:rFonts w:ascii="Times New Roman" w:hAnsi="Times New Roman" w:cs="Times New Roman"/>
          <w:sz w:val="24"/>
          <w:szCs w:val="24"/>
        </w:rPr>
        <w:t xml:space="preserve">). </w:t>
      </w:r>
      <w:r w:rsidR="00FC09AB" w:rsidRPr="00673744">
        <w:rPr>
          <w:rFonts w:ascii="Times New Roman" w:hAnsi="Times New Roman" w:cs="Times New Roman"/>
          <w:color w:val="000000" w:themeColor="text1"/>
          <w:sz w:val="24"/>
          <w:szCs w:val="24"/>
          <w:shd w:val="clear" w:color="auto" w:fill="FFFFFF"/>
        </w:rPr>
        <w:t xml:space="preserve">As the COVID-19 pandemic is </w:t>
      </w:r>
      <w:r w:rsidR="00761B7C" w:rsidRPr="00673744">
        <w:rPr>
          <w:rFonts w:ascii="Times New Roman" w:hAnsi="Times New Roman" w:cs="Times New Roman"/>
          <w:color w:val="000000" w:themeColor="text1"/>
          <w:sz w:val="24"/>
          <w:szCs w:val="24"/>
          <w:shd w:val="clear" w:color="auto" w:fill="FFFFFF"/>
        </w:rPr>
        <w:t xml:space="preserve">emerging as </w:t>
      </w:r>
      <w:r w:rsidR="00FC09AB" w:rsidRPr="00673744">
        <w:rPr>
          <w:rFonts w:ascii="Times New Roman" w:hAnsi="Times New Roman" w:cs="Times New Roman"/>
          <w:color w:val="000000" w:themeColor="text1"/>
          <w:sz w:val="24"/>
          <w:szCs w:val="24"/>
          <w:shd w:val="clear" w:color="auto" w:fill="FFFFFF"/>
        </w:rPr>
        <w:t xml:space="preserve">the global healthcare crisis, scientists worldwide are </w:t>
      </w:r>
      <w:r w:rsidR="00761B7C" w:rsidRPr="00673744">
        <w:rPr>
          <w:rFonts w:ascii="Times New Roman" w:hAnsi="Times New Roman" w:cs="Times New Roman"/>
          <w:color w:val="000000" w:themeColor="text1"/>
          <w:sz w:val="24"/>
          <w:szCs w:val="24"/>
          <w:shd w:val="clear" w:color="auto" w:fill="FFFFFF"/>
        </w:rPr>
        <w:t xml:space="preserve">actively developing </w:t>
      </w:r>
      <w:r w:rsidR="00B77C9B" w:rsidRPr="00673744">
        <w:rPr>
          <w:rFonts w:ascii="Times New Roman" w:hAnsi="Times New Roman" w:cs="Times New Roman"/>
          <w:color w:val="000000" w:themeColor="text1"/>
          <w:sz w:val="24"/>
          <w:szCs w:val="24"/>
          <w:shd w:val="clear" w:color="auto" w:fill="FFFFFF"/>
        </w:rPr>
        <w:t>prophylactic and therapeutic interventions</w:t>
      </w:r>
      <w:r w:rsidR="00FC09AB" w:rsidRPr="00673744">
        <w:rPr>
          <w:rFonts w:ascii="Times New Roman" w:hAnsi="Times New Roman" w:cs="Times New Roman"/>
          <w:color w:val="000000" w:themeColor="text1"/>
          <w:sz w:val="24"/>
          <w:szCs w:val="24"/>
          <w:shd w:val="clear" w:color="auto" w:fill="FFFFFF"/>
        </w:rPr>
        <w:t>.</w:t>
      </w:r>
      <w:r w:rsidR="00FC09AB" w:rsidRPr="00673744">
        <w:rPr>
          <w:rStyle w:val="apple-converted-space"/>
          <w:rFonts w:ascii="Times New Roman" w:hAnsi="Times New Roman" w:cs="Times New Roman"/>
          <w:color w:val="000000" w:themeColor="text1"/>
          <w:sz w:val="24"/>
          <w:szCs w:val="24"/>
          <w:shd w:val="clear" w:color="auto" w:fill="FFFFFF"/>
        </w:rPr>
        <w:t>  </w:t>
      </w:r>
      <w:r w:rsidR="00FC09AB" w:rsidRPr="00673744">
        <w:rPr>
          <w:rFonts w:ascii="Times New Roman" w:hAnsi="Times New Roman" w:cs="Times New Roman"/>
          <w:color w:val="000000" w:themeColor="text1"/>
          <w:sz w:val="24"/>
          <w:szCs w:val="24"/>
          <w:shd w:val="clear" w:color="auto" w:fill="FFFFFF"/>
        </w:rPr>
        <w:t>Antibody therapeutics hold enormous promise for treatment of COVID-19</w:t>
      </w:r>
      <w:r w:rsidR="002C5DE4" w:rsidRPr="00673744">
        <w:rPr>
          <w:rFonts w:ascii="Times New Roman" w:hAnsi="Times New Roman" w:cs="Times New Roman"/>
          <w:color w:val="000000" w:themeColor="text1"/>
          <w:sz w:val="24"/>
          <w:szCs w:val="24"/>
          <w:shd w:val="clear" w:color="auto" w:fill="FFFFFF"/>
        </w:rPr>
        <w:t xml:space="preserve"> </w:t>
      </w:r>
      <w:r w:rsidR="00761B7C" w:rsidRPr="00673744">
        <w:rPr>
          <w:rFonts w:ascii="Times New Roman" w:hAnsi="Times New Roman" w:cs="Times New Roman"/>
          <w:color w:val="000000" w:themeColor="text1"/>
          <w:sz w:val="24"/>
          <w:szCs w:val="24"/>
          <w:shd w:val="clear" w:color="auto" w:fill="FFFFFF"/>
        </w:rPr>
        <w:fldChar w:fldCharType="begin"/>
      </w:r>
      <w:r w:rsidR="00F31E74">
        <w:rPr>
          <w:rFonts w:ascii="Times New Roman" w:hAnsi="Times New Roman" w:cs="Times New Roman"/>
          <w:color w:val="000000" w:themeColor="text1"/>
          <w:sz w:val="24"/>
          <w:szCs w:val="24"/>
          <w:shd w:val="clear" w:color="auto" w:fill="FFFFFF"/>
        </w:rPr>
        <w:instrText xml:space="preserve"> ADDIN EN.CITE &lt;EndNote&gt;&lt;Cite&gt;&lt;Author&gt;Ho&lt;/Author&gt;&lt;Year&gt;2020&lt;/Year&gt;&lt;RecNum&gt;3059&lt;/RecNum&gt;&lt;DisplayText&gt;(3)&lt;/DisplayText&gt;&lt;record&gt;&lt;rec-number&gt;3059&lt;/rec-number&gt;&lt;foreign-keys&gt;&lt;key app="EN" db-id="2z5wddev3xpz25evdr2vx9verfz0pa0055zs" timestamp="1594368260"&gt;3059&lt;/key&gt;&lt;/foreign-keys&gt;&lt;ref-type name="Journal Article"&gt;17&lt;/ref-type&gt;&lt;contributors&gt;&lt;authors&gt;&lt;author&gt;Ho, M.&lt;/author&gt;&lt;/authors&gt;&lt;/contributors&gt;&lt;auth-address&gt;Laboratory of Molecular Biology, National Cancer Institute, Bethesda, MD, USA.&lt;/auth-address&gt;&lt;titles&gt;&lt;title&gt;Perspectives on the development of neutralizing antibodies against SARS-CoV-2&lt;/title&gt;&lt;secondary-title&gt;Antib Ther&lt;/secondary-title&gt;&lt;/titles&gt;&lt;periodical&gt;&lt;full-title&gt;Antib Ther&lt;/full-title&gt;&lt;/periodical&gt;&lt;pages&gt;109-114&lt;/pages&gt;&lt;volume&gt;3&lt;/volume&gt;&lt;number&gt;2&lt;/number&gt;&lt;keywords&gt;&lt;keyword&gt;Covid-19&lt;/keyword&gt;&lt;keyword&gt;SARS-CoV&lt;/keyword&gt;&lt;keyword&gt;SARS-CoV-2&lt;/keyword&gt;&lt;keyword&gt;neutralizing antibody&lt;/keyword&gt;&lt;keyword&gt;spike (S) protein&lt;/keyword&gt;&lt;/keywords&gt;&lt;dates&gt;&lt;year&gt;2020&lt;/year&gt;&lt;pub-dates&gt;&lt;date&gt;Apr&lt;/date&gt;&lt;/pub-dates&gt;&lt;/dates&gt;&lt;isbn&gt;2516-4236 (Electronic)&amp;#xD;2516-4236 (Linking)&lt;/isbn&gt;&lt;accession-num&gt;32566896&lt;/accession-num&gt;&lt;urls&gt;&lt;related-urls&gt;&lt;url&gt;https://www.ncbi.nlm.nih.gov/pubmed/32566896&lt;/url&gt;&lt;/related-urls&gt;&lt;/urls&gt;&lt;custom2&gt;PMC7291920&lt;/custom2&gt;&lt;electronic-resource-num&gt;10.1093/abt/tbaa009&lt;/electronic-resource-num&gt;&lt;/record&gt;&lt;/Cite&gt;&lt;/EndNote&gt;</w:instrText>
      </w:r>
      <w:r w:rsidR="00761B7C" w:rsidRPr="00673744">
        <w:rPr>
          <w:rFonts w:ascii="Times New Roman" w:hAnsi="Times New Roman" w:cs="Times New Roman"/>
          <w:color w:val="000000" w:themeColor="text1"/>
          <w:sz w:val="24"/>
          <w:szCs w:val="24"/>
          <w:shd w:val="clear" w:color="auto" w:fill="FFFFFF"/>
        </w:rPr>
        <w:fldChar w:fldCharType="separate"/>
      </w:r>
      <w:r w:rsidR="00761B7C" w:rsidRPr="00673744">
        <w:rPr>
          <w:rFonts w:ascii="Times New Roman" w:hAnsi="Times New Roman" w:cs="Times New Roman"/>
          <w:noProof/>
          <w:color w:val="000000" w:themeColor="text1"/>
          <w:sz w:val="24"/>
          <w:szCs w:val="24"/>
          <w:shd w:val="clear" w:color="auto" w:fill="FFFFFF"/>
        </w:rPr>
        <w:t>(3)</w:t>
      </w:r>
      <w:r w:rsidR="00761B7C" w:rsidRPr="00673744">
        <w:rPr>
          <w:rFonts w:ascii="Times New Roman" w:hAnsi="Times New Roman" w:cs="Times New Roman"/>
          <w:color w:val="000000" w:themeColor="text1"/>
          <w:sz w:val="24"/>
          <w:szCs w:val="24"/>
          <w:shd w:val="clear" w:color="auto" w:fill="FFFFFF"/>
        </w:rPr>
        <w:fldChar w:fldCharType="end"/>
      </w:r>
      <w:r w:rsidR="00FC09AB" w:rsidRPr="00673744">
        <w:rPr>
          <w:rFonts w:ascii="Times New Roman" w:hAnsi="Times New Roman" w:cs="Times New Roman"/>
          <w:color w:val="000000" w:themeColor="text1"/>
          <w:sz w:val="24"/>
          <w:szCs w:val="24"/>
          <w:shd w:val="clear" w:color="auto" w:fill="FFFFFF"/>
        </w:rPr>
        <w:t>. </w:t>
      </w:r>
      <w:r w:rsidRPr="00673744">
        <w:rPr>
          <w:rFonts w:ascii="Times New Roman" w:hAnsi="Times New Roman" w:cs="Times New Roman"/>
          <w:color w:val="000000" w:themeColor="text1"/>
          <w:sz w:val="24"/>
          <w:szCs w:val="24"/>
          <w:shd w:val="clear" w:color="auto" w:fill="FFFFFF"/>
        </w:rPr>
        <w:t xml:space="preserve">To </w:t>
      </w:r>
      <w:r w:rsidR="00B77C9B" w:rsidRPr="00673744">
        <w:rPr>
          <w:rFonts w:ascii="Times New Roman" w:hAnsi="Times New Roman" w:cs="Times New Roman"/>
          <w:color w:val="000000" w:themeColor="text1"/>
          <w:sz w:val="24"/>
          <w:szCs w:val="24"/>
          <w:shd w:val="clear" w:color="auto" w:fill="FFFFFF"/>
        </w:rPr>
        <w:t>join the global endeavor</w:t>
      </w:r>
      <w:r w:rsidRPr="00673744">
        <w:rPr>
          <w:rFonts w:ascii="Times New Roman" w:hAnsi="Times New Roman" w:cs="Times New Roman"/>
          <w:color w:val="000000" w:themeColor="text1"/>
          <w:sz w:val="24"/>
          <w:szCs w:val="24"/>
          <w:shd w:val="clear" w:color="auto" w:fill="FFFFFF"/>
        </w:rPr>
        <w:t xml:space="preserve"> against the pandemic</w:t>
      </w:r>
      <w:r w:rsidR="00B77C9B" w:rsidRPr="00673744">
        <w:rPr>
          <w:rFonts w:ascii="Times New Roman" w:hAnsi="Times New Roman" w:cs="Times New Roman"/>
          <w:color w:val="000000" w:themeColor="text1"/>
          <w:sz w:val="24"/>
          <w:szCs w:val="24"/>
          <w:shd w:val="clear" w:color="auto" w:fill="FFFFFF"/>
        </w:rPr>
        <w:t xml:space="preserve"> with our expertise</w:t>
      </w:r>
      <w:r w:rsidRPr="00673744">
        <w:rPr>
          <w:rFonts w:ascii="Times New Roman" w:hAnsi="Times New Roman" w:cs="Times New Roman"/>
          <w:color w:val="000000" w:themeColor="text1"/>
          <w:sz w:val="24"/>
          <w:szCs w:val="24"/>
          <w:shd w:val="clear" w:color="auto" w:fill="FFFFFF"/>
        </w:rPr>
        <w:t xml:space="preserve">, </w:t>
      </w:r>
      <w:r w:rsidR="00FC09AB" w:rsidRPr="00673744">
        <w:rPr>
          <w:rFonts w:ascii="Times New Roman" w:hAnsi="Times New Roman" w:cs="Times New Roman"/>
          <w:color w:val="000000" w:themeColor="text1"/>
          <w:sz w:val="24"/>
          <w:szCs w:val="24"/>
        </w:rPr>
        <w:t>Chinese Antibody Society, </w:t>
      </w:r>
      <w:r w:rsidR="00FC09AB" w:rsidRPr="00673744">
        <w:rPr>
          <w:rFonts w:ascii="Times New Roman" w:hAnsi="Times New Roman" w:cs="Times New Roman"/>
          <w:color w:val="000000" w:themeColor="text1"/>
          <w:sz w:val="24"/>
          <w:szCs w:val="24"/>
          <w:shd w:val="clear" w:color="auto" w:fill="FFFFFF"/>
        </w:rPr>
        <w:t xml:space="preserve">in collaboration with </w:t>
      </w:r>
      <w:hyperlink r:id="rId12" w:history="1">
        <w:r w:rsidR="00FC09AB" w:rsidRPr="00673744">
          <w:rPr>
            <w:rFonts w:ascii="Times New Roman" w:hAnsi="Times New Roman" w:cs="Times New Roman"/>
            <w:color w:val="000000" w:themeColor="text1"/>
            <w:sz w:val="24"/>
            <w:szCs w:val="24"/>
          </w:rPr>
          <w:t>The</w:t>
        </w:r>
      </w:hyperlink>
      <w:r w:rsidR="00FC09AB" w:rsidRPr="00673744">
        <w:rPr>
          <w:rFonts w:ascii="Times New Roman" w:hAnsi="Times New Roman" w:cs="Times New Roman"/>
          <w:b/>
          <w:bCs/>
          <w:color w:val="000000" w:themeColor="text1"/>
          <w:sz w:val="24"/>
          <w:szCs w:val="24"/>
        </w:rPr>
        <w:t> </w:t>
      </w:r>
      <w:hyperlink r:id="rId13" w:history="1">
        <w:r w:rsidR="00FC09AB" w:rsidRPr="00673744">
          <w:rPr>
            <w:rFonts w:ascii="Times New Roman" w:hAnsi="Times New Roman" w:cs="Times New Roman"/>
            <w:color w:val="000000" w:themeColor="text1"/>
            <w:sz w:val="24"/>
            <w:szCs w:val="24"/>
          </w:rPr>
          <w:t>Antibody Society</w:t>
        </w:r>
      </w:hyperlink>
      <w:r w:rsidR="00FC09AB" w:rsidRPr="00673744">
        <w:rPr>
          <w:rFonts w:ascii="Times New Roman" w:hAnsi="Times New Roman" w:cs="Times New Roman"/>
          <w:b/>
          <w:bCs/>
          <w:color w:val="000000" w:themeColor="text1"/>
          <w:sz w:val="24"/>
          <w:szCs w:val="24"/>
        </w:rPr>
        <w:t>,</w:t>
      </w:r>
      <w:r w:rsidR="00FC09AB" w:rsidRPr="00673744">
        <w:rPr>
          <w:rFonts w:ascii="Times New Roman" w:hAnsi="Times New Roman" w:cs="Times New Roman"/>
          <w:color w:val="000000" w:themeColor="text1"/>
          <w:sz w:val="24"/>
          <w:szCs w:val="24"/>
        </w:rPr>
        <w:t xml:space="preserve"> developed</w:t>
      </w:r>
      <w:r w:rsidR="00FC09AB" w:rsidRPr="00673744">
        <w:rPr>
          <w:rFonts w:ascii="Times New Roman" w:hAnsi="Times New Roman" w:cs="Times New Roman"/>
          <w:b/>
          <w:bCs/>
          <w:color w:val="000000" w:themeColor="text1"/>
          <w:sz w:val="24"/>
          <w:szCs w:val="24"/>
        </w:rPr>
        <w:t xml:space="preserve"> </w:t>
      </w:r>
      <w:r w:rsidR="00FC09AB" w:rsidRPr="00673744">
        <w:rPr>
          <w:rFonts w:ascii="Times New Roman" w:hAnsi="Times New Roman" w:cs="Times New Roman"/>
          <w:color w:val="000000" w:themeColor="text1"/>
          <w:sz w:val="24"/>
          <w:szCs w:val="24"/>
        </w:rPr>
        <w:t xml:space="preserve">the “COVID-19 </w:t>
      </w:r>
      <w:r w:rsidR="00560176">
        <w:rPr>
          <w:rFonts w:ascii="Times New Roman" w:hAnsi="Times New Roman" w:cs="Times New Roman"/>
          <w:color w:val="000000" w:themeColor="text1"/>
          <w:sz w:val="24"/>
          <w:szCs w:val="24"/>
        </w:rPr>
        <w:t>Antibody Therapeutics</w:t>
      </w:r>
      <w:r w:rsidR="00FC09AB" w:rsidRPr="00673744">
        <w:rPr>
          <w:rFonts w:ascii="Times New Roman" w:hAnsi="Times New Roman" w:cs="Times New Roman"/>
          <w:color w:val="000000" w:themeColor="text1"/>
          <w:sz w:val="24"/>
          <w:szCs w:val="24"/>
        </w:rPr>
        <w:t xml:space="preserve"> Tracker” (“Tracker”) </w:t>
      </w:r>
      <w:r w:rsidR="00DE6DEA" w:rsidRPr="00673744">
        <w:rPr>
          <w:rFonts w:ascii="Times New Roman" w:hAnsi="Times New Roman" w:cs="Times New Roman"/>
          <w:color w:val="000000" w:themeColor="text1"/>
          <w:sz w:val="24"/>
          <w:szCs w:val="24"/>
        </w:rPr>
        <w:t>(</w:t>
      </w:r>
      <w:hyperlink r:id="rId14" w:history="1">
        <w:r w:rsidR="00755DDD" w:rsidRPr="00673744">
          <w:rPr>
            <w:rStyle w:val="Hyperlink"/>
            <w:rFonts w:ascii="Times New Roman" w:hAnsi="Times New Roman" w:cs="Times New Roman"/>
            <w:sz w:val="24"/>
            <w:szCs w:val="24"/>
          </w:rPr>
          <w:t>https://chineseantibody.org/covid-19-track/</w:t>
        </w:r>
      </w:hyperlink>
      <w:r w:rsidR="00DE6DEA" w:rsidRPr="00673744">
        <w:rPr>
          <w:rFonts w:ascii="Times New Roman" w:hAnsi="Times New Roman" w:cs="Times New Roman"/>
          <w:color w:val="000000" w:themeColor="text1"/>
          <w:sz w:val="24"/>
          <w:szCs w:val="24"/>
        </w:rPr>
        <w:t xml:space="preserve">) </w:t>
      </w:r>
      <w:r w:rsidR="00FC09AB" w:rsidRPr="00673744">
        <w:rPr>
          <w:rFonts w:ascii="Times New Roman" w:hAnsi="Times New Roman" w:cs="Times New Roman"/>
          <w:color w:val="000000" w:themeColor="text1"/>
          <w:sz w:val="24"/>
          <w:szCs w:val="24"/>
        </w:rPr>
        <w:t>to</w:t>
      </w:r>
      <w:r w:rsidR="00FC09AB" w:rsidRPr="00673744">
        <w:rPr>
          <w:rFonts w:ascii="Times New Roman" w:hAnsi="Times New Roman" w:cs="Times New Roman"/>
          <w:color w:val="000000" w:themeColor="text1"/>
          <w:sz w:val="24"/>
          <w:szCs w:val="24"/>
          <w:shd w:val="clear" w:color="auto" w:fill="FFFFFF"/>
        </w:rPr>
        <w:t xml:space="preserve"> </w:t>
      </w:r>
      <w:r w:rsidR="00413397" w:rsidRPr="00673744">
        <w:rPr>
          <w:rFonts w:ascii="Times New Roman" w:hAnsi="Times New Roman" w:cs="Times New Roman"/>
          <w:color w:val="000000" w:themeColor="text1"/>
          <w:sz w:val="24"/>
          <w:szCs w:val="24"/>
          <w:shd w:val="clear" w:color="auto" w:fill="FFFFFF"/>
        </w:rPr>
        <w:t>track the antibody-based COVID-19 therapeutics in preclinical and clinical development</w:t>
      </w:r>
      <w:r w:rsidR="00DE6DEA" w:rsidRPr="00673744">
        <w:rPr>
          <w:rFonts w:ascii="Times New Roman" w:hAnsi="Times New Roman" w:cs="Times New Roman"/>
          <w:color w:val="000000" w:themeColor="text1"/>
          <w:sz w:val="24"/>
          <w:szCs w:val="24"/>
          <w:shd w:val="clear" w:color="auto" w:fill="FFFFFF"/>
        </w:rPr>
        <w:t xml:space="preserve"> </w:t>
      </w:r>
      <w:r w:rsidR="002A5D3E" w:rsidRPr="00673744">
        <w:rPr>
          <w:rFonts w:ascii="Times New Roman" w:hAnsi="Times New Roman" w:cs="Times New Roman"/>
          <w:color w:val="000000" w:themeColor="text1"/>
          <w:sz w:val="24"/>
          <w:szCs w:val="24"/>
          <w:shd w:val="clear" w:color="auto" w:fill="FFFFFF"/>
        </w:rPr>
        <w:t xml:space="preserve">worldwide </w:t>
      </w:r>
      <w:r w:rsidR="00DE6DEA" w:rsidRPr="00673744">
        <w:rPr>
          <w:rFonts w:ascii="Times New Roman" w:hAnsi="Times New Roman" w:cs="Times New Roman"/>
          <w:color w:val="000000" w:themeColor="text1"/>
          <w:sz w:val="24"/>
          <w:szCs w:val="24"/>
          <w:shd w:val="clear" w:color="auto" w:fill="FFFFFF"/>
        </w:rPr>
        <w:t>in a timely manner</w:t>
      </w:r>
      <w:r w:rsidRPr="00673744">
        <w:rPr>
          <w:rFonts w:ascii="Times New Roman" w:hAnsi="Times New Roman" w:cs="Times New Roman"/>
          <w:color w:val="000000" w:themeColor="text1"/>
          <w:sz w:val="24"/>
          <w:szCs w:val="24"/>
          <w:shd w:val="clear" w:color="auto" w:fill="FFFFFF"/>
        </w:rPr>
        <w:t xml:space="preserve">. </w:t>
      </w:r>
    </w:p>
    <w:p w14:paraId="78158ADC" w14:textId="77777777" w:rsidR="00EC1264" w:rsidRPr="00673744" w:rsidRDefault="00EC1264" w:rsidP="0012158C">
      <w:pPr>
        <w:spacing w:before="120" w:after="120" w:line="480" w:lineRule="auto"/>
        <w:jc w:val="both"/>
        <w:rPr>
          <w:rFonts w:ascii="Times New Roman" w:hAnsi="Times New Roman" w:cs="Times New Roman"/>
          <w:color w:val="000000" w:themeColor="text1"/>
          <w:sz w:val="24"/>
          <w:szCs w:val="24"/>
          <w:shd w:val="clear" w:color="auto" w:fill="FFFFFF"/>
        </w:rPr>
      </w:pPr>
    </w:p>
    <w:p w14:paraId="44CBA293" w14:textId="53B8ABDF" w:rsidR="00D21BDA" w:rsidRPr="00673744" w:rsidRDefault="00BF5A39" w:rsidP="0012158C">
      <w:pPr>
        <w:spacing w:before="120" w:after="120" w:line="480" w:lineRule="auto"/>
        <w:jc w:val="both"/>
        <w:rPr>
          <w:rStyle w:val="Strong"/>
          <w:rFonts w:ascii="Times New Roman" w:hAnsi="Times New Roman" w:cs="Times New Roman"/>
          <w:b w:val="0"/>
          <w:bCs w:val="0"/>
          <w:color w:val="000000" w:themeColor="text1"/>
          <w:sz w:val="24"/>
          <w:szCs w:val="24"/>
          <w:shd w:val="clear" w:color="auto" w:fill="FFFFFF"/>
        </w:rPr>
      </w:pPr>
      <w:r w:rsidRPr="00673744">
        <w:rPr>
          <w:rStyle w:val="Strong"/>
          <w:rFonts w:ascii="Times New Roman" w:hAnsi="Times New Roman" w:cs="Times New Roman"/>
          <w:color w:val="000000" w:themeColor="text1"/>
          <w:sz w:val="24"/>
          <w:szCs w:val="24"/>
          <w:shd w:val="clear" w:color="auto" w:fill="FFFFFF"/>
        </w:rPr>
        <w:t xml:space="preserve">Establishment of </w:t>
      </w:r>
      <w:r w:rsidR="00D21BDA" w:rsidRPr="00673744">
        <w:rPr>
          <w:rStyle w:val="Strong"/>
          <w:rFonts w:ascii="Times New Roman" w:hAnsi="Times New Roman" w:cs="Times New Roman"/>
          <w:color w:val="000000" w:themeColor="text1"/>
          <w:sz w:val="24"/>
          <w:szCs w:val="24"/>
          <w:shd w:val="clear" w:color="auto" w:fill="FFFFFF"/>
        </w:rPr>
        <w:t xml:space="preserve">the “Tracker” </w:t>
      </w:r>
    </w:p>
    <w:p w14:paraId="04EC6FD7" w14:textId="40CA7ABA" w:rsidR="00D72B16" w:rsidRPr="00673744" w:rsidRDefault="00F617EF" w:rsidP="0012158C">
      <w:pPr>
        <w:spacing w:before="120" w:after="120" w:line="480" w:lineRule="auto"/>
        <w:ind w:firstLine="720"/>
        <w:jc w:val="both"/>
        <w:rPr>
          <w:rFonts w:ascii="Times New Roman" w:hAnsi="Times New Roman" w:cs="Times New Roman"/>
          <w:sz w:val="24"/>
          <w:szCs w:val="24"/>
        </w:rPr>
      </w:pPr>
      <w:r w:rsidRPr="00673744">
        <w:rPr>
          <w:rStyle w:val="Strong"/>
          <w:rFonts w:ascii="Times New Roman" w:hAnsi="Times New Roman" w:cs="Times New Roman"/>
          <w:b w:val="0"/>
          <w:bCs w:val="0"/>
          <w:color w:val="000000" w:themeColor="text1"/>
          <w:sz w:val="24"/>
          <w:szCs w:val="24"/>
          <w:shd w:val="clear" w:color="auto" w:fill="FFFFFF"/>
        </w:rPr>
        <w:t xml:space="preserve">The </w:t>
      </w:r>
      <w:r w:rsidR="00B2761C" w:rsidRPr="00673744">
        <w:rPr>
          <w:rStyle w:val="Strong"/>
          <w:rFonts w:ascii="Times New Roman" w:hAnsi="Times New Roman" w:cs="Times New Roman"/>
          <w:b w:val="0"/>
          <w:bCs w:val="0"/>
          <w:color w:val="000000" w:themeColor="text1"/>
          <w:sz w:val="24"/>
          <w:szCs w:val="24"/>
          <w:shd w:val="clear" w:color="auto" w:fill="FFFFFF"/>
        </w:rPr>
        <w:t xml:space="preserve">data </w:t>
      </w:r>
      <w:r w:rsidR="00ED4D4E" w:rsidRPr="00673744">
        <w:rPr>
          <w:rStyle w:val="Strong"/>
          <w:rFonts w:ascii="Times New Roman" w:hAnsi="Times New Roman" w:cs="Times New Roman"/>
          <w:b w:val="0"/>
          <w:bCs w:val="0"/>
          <w:color w:val="000000" w:themeColor="text1"/>
          <w:sz w:val="24"/>
          <w:szCs w:val="24"/>
          <w:shd w:val="clear" w:color="auto" w:fill="FFFFFF"/>
        </w:rPr>
        <w:t xml:space="preserve">included in </w:t>
      </w:r>
      <w:r w:rsidR="00A55BBB" w:rsidRPr="00673744">
        <w:rPr>
          <w:rStyle w:val="Strong"/>
          <w:rFonts w:ascii="Times New Roman" w:hAnsi="Times New Roman" w:cs="Times New Roman"/>
          <w:b w:val="0"/>
          <w:bCs w:val="0"/>
          <w:color w:val="000000" w:themeColor="text1"/>
          <w:sz w:val="24"/>
          <w:szCs w:val="24"/>
          <w:shd w:val="clear" w:color="auto" w:fill="FFFFFF"/>
        </w:rPr>
        <w:t>the “Tracker”</w:t>
      </w:r>
      <w:r w:rsidRPr="00673744">
        <w:rPr>
          <w:rStyle w:val="Strong"/>
          <w:rFonts w:ascii="Times New Roman" w:hAnsi="Times New Roman" w:cs="Times New Roman"/>
          <w:b w:val="0"/>
          <w:bCs w:val="0"/>
          <w:color w:val="000000" w:themeColor="text1"/>
          <w:sz w:val="24"/>
          <w:szCs w:val="24"/>
          <w:shd w:val="clear" w:color="auto" w:fill="FFFFFF"/>
        </w:rPr>
        <w:t xml:space="preserve"> </w:t>
      </w:r>
      <w:r w:rsidR="00ED4D4E" w:rsidRPr="00673744">
        <w:rPr>
          <w:rStyle w:val="Strong"/>
          <w:rFonts w:ascii="Times New Roman" w:hAnsi="Times New Roman" w:cs="Times New Roman"/>
          <w:b w:val="0"/>
          <w:bCs w:val="0"/>
          <w:color w:val="000000" w:themeColor="text1"/>
          <w:sz w:val="24"/>
          <w:szCs w:val="24"/>
          <w:shd w:val="clear" w:color="auto" w:fill="FFFFFF"/>
        </w:rPr>
        <w:t>are</w:t>
      </w:r>
      <w:r w:rsidRPr="00673744">
        <w:rPr>
          <w:rStyle w:val="Strong"/>
          <w:rFonts w:ascii="Times New Roman" w:hAnsi="Times New Roman" w:cs="Times New Roman"/>
          <w:b w:val="0"/>
          <w:bCs w:val="0"/>
          <w:color w:val="000000" w:themeColor="text1"/>
          <w:sz w:val="24"/>
          <w:szCs w:val="24"/>
          <w:shd w:val="clear" w:color="auto" w:fill="FFFFFF"/>
        </w:rPr>
        <w:t xml:space="preserve"> collected from resources </w:t>
      </w:r>
      <w:r w:rsidR="00ED4D4E" w:rsidRPr="00673744">
        <w:rPr>
          <w:rStyle w:val="Strong"/>
          <w:rFonts w:ascii="Times New Roman" w:hAnsi="Times New Roman" w:cs="Times New Roman"/>
          <w:b w:val="0"/>
          <w:bCs w:val="0"/>
          <w:color w:val="000000" w:themeColor="text1"/>
          <w:sz w:val="24"/>
          <w:szCs w:val="24"/>
          <w:shd w:val="clear" w:color="auto" w:fill="FFFFFF"/>
        </w:rPr>
        <w:t xml:space="preserve">in the </w:t>
      </w:r>
      <w:r w:rsidRPr="00673744">
        <w:rPr>
          <w:rStyle w:val="Strong"/>
          <w:rFonts w:ascii="Times New Roman" w:hAnsi="Times New Roman" w:cs="Times New Roman"/>
          <w:b w:val="0"/>
          <w:bCs w:val="0"/>
          <w:color w:val="000000" w:themeColor="text1"/>
          <w:sz w:val="24"/>
          <w:szCs w:val="24"/>
          <w:shd w:val="clear" w:color="auto" w:fill="FFFFFF"/>
        </w:rPr>
        <w:t>public domain by</w:t>
      </w:r>
      <w:r w:rsidR="00A55BBB" w:rsidRPr="00673744">
        <w:rPr>
          <w:rStyle w:val="Strong"/>
          <w:rFonts w:ascii="Times New Roman" w:hAnsi="Times New Roman" w:cs="Times New Roman"/>
          <w:b w:val="0"/>
          <w:bCs w:val="0"/>
          <w:color w:val="000000" w:themeColor="text1"/>
          <w:sz w:val="24"/>
          <w:szCs w:val="24"/>
          <w:shd w:val="clear" w:color="auto" w:fill="FFFFFF"/>
        </w:rPr>
        <w:t xml:space="preserve"> volunteers from </w:t>
      </w:r>
      <w:hyperlink r:id="rId15" w:history="1">
        <w:r w:rsidR="00A55BBB" w:rsidRPr="00673744">
          <w:rPr>
            <w:rStyle w:val="Strong"/>
            <w:rFonts w:ascii="Times New Roman" w:hAnsi="Times New Roman" w:cs="Times New Roman"/>
            <w:b w:val="0"/>
            <w:bCs w:val="0"/>
            <w:color w:val="000000" w:themeColor="text1"/>
            <w:sz w:val="24"/>
            <w:szCs w:val="24"/>
            <w:shd w:val="clear" w:color="auto" w:fill="FFFFFF"/>
          </w:rPr>
          <w:t>The</w:t>
        </w:r>
      </w:hyperlink>
      <w:r w:rsidR="00A55BBB" w:rsidRPr="00673744">
        <w:rPr>
          <w:rStyle w:val="Strong"/>
          <w:rFonts w:ascii="Times New Roman" w:hAnsi="Times New Roman" w:cs="Times New Roman"/>
          <w:b w:val="0"/>
          <w:bCs w:val="0"/>
          <w:color w:val="000000" w:themeColor="text1"/>
          <w:sz w:val="24"/>
          <w:szCs w:val="24"/>
          <w:shd w:val="clear" w:color="auto" w:fill="FFFFFF"/>
        </w:rPr>
        <w:t> </w:t>
      </w:r>
      <w:hyperlink r:id="rId16" w:history="1">
        <w:r w:rsidR="00A55BBB" w:rsidRPr="00673744">
          <w:rPr>
            <w:rStyle w:val="Strong"/>
            <w:rFonts w:ascii="Times New Roman" w:hAnsi="Times New Roman" w:cs="Times New Roman"/>
            <w:b w:val="0"/>
            <w:bCs w:val="0"/>
            <w:color w:val="000000" w:themeColor="text1"/>
            <w:sz w:val="24"/>
            <w:szCs w:val="24"/>
            <w:shd w:val="clear" w:color="auto" w:fill="FFFFFF"/>
          </w:rPr>
          <w:t>Antibody Society</w:t>
        </w:r>
      </w:hyperlink>
      <w:r w:rsidR="00A55BBB" w:rsidRPr="00673744">
        <w:rPr>
          <w:rStyle w:val="Strong"/>
          <w:rFonts w:ascii="Times New Roman" w:hAnsi="Times New Roman" w:cs="Times New Roman"/>
          <w:b w:val="0"/>
          <w:bCs w:val="0"/>
          <w:color w:val="000000" w:themeColor="text1"/>
          <w:sz w:val="24"/>
          <w:szCs w:val="24"/>
          <w:shd w:val="clear" w:color="auto" w:fill="FFFFFF"/>
        </w:rPr>
        <w:t xml:space="preserve"> and the Chinese Antibody </w:t>
      </w:r>
      <w:r w:rsidR="00ED4D4E" w:rsidRPr="00673744">
        <w:rPr>
          <w:rStyle w:val="Strong"/>
          <w:rFonts w:ascii="Times New Roman" w:hAnsi="Times New Roman" w:cs="Times New Roman"/>
          <w:b w:val="0"/>
          <w:bCs w:val="0"/>
          <w:color w:val="000000" w:themeColor="text1"/>
          <w:sz w:val="24"/>
          <w:szCs w:val="24"/>
          <w:shd w:val="clear" w:color="auto" w:fill="FFFFFF"/>
        </w:rPr>
        <w:t>Society on an ongoing basis</w:t>
      </w:r>
      <w:r w:rsidR="00A55BBB" w:rsidRPr="00673744">
        <w:rPr>
          <w:rStyle w:val="Strong"/>
          <w:rFonts w:ascii="Times New Roman" w:hAnsi="Times New Roman" w:cs="Times New Roman"/>
          <w:b w:val="0"/>
          <w:bCs w:val="0"/>
          <w:color w:val="000000" w:themeColor="text1"/>
          <w:sz w:val="24"/>
          <w:szCs w:val="24"/>
          <w:shd w:val="clear" w:color="auto" w:fill="FFFFFF"/>
        </w:rPr>
        <w:t xml:space="preserve">. </w:t>
      </w:r>
      <w:r w:rsidR="002E0A95" w:rsidRPr="00673744">
        <w:rPr>
          <w:rStyle w:val="Strong"/>
          <w:rFonts w:ascii="Times New Roman" w:hAnsi="Times New Roman" w:cs="Times New Roman"/>
          <w:b w:val="0"/>
          <w:bCs w:val="0"/>
          <w:color w:val="000000" w:themeColor="text1"/>
          <w:sz w:val="24"/>
          <w:szCs w:val="24"/>
          <w:shd w:val="clear" w:color="auto" w:fill="FFFFFF"/>
        </w:rPr>
        <w:t xml:space="preserve">As shown in </w:t>
      </w:r>
      <w:r w:rsidR="00F22EB6" w:rsidRPr="00673744">
        <w:rPr>
          <w:rStyle w:val="Strong"/>
          <w:rFonts w:ascii="Times New Roman" w:hAnsi="Times New Roman" w:cs="Times New Roman"/>
          <w:color w:val="000000" w:themeColor="text1"/>
          <w:sz w:val="24"/>
          <w:szCs w:val="24"/>
          <w:shd w:val="clear" w:color="auto" w:fill="FFFFFF"/>
        </w:rPr>
        <w:t>Table</w:t>
      </w:r>
      <w:r w:rsidR="002E0A95" w:rsidRPr="00673744">
        <w:rPr>
          <w:rStyle w:val="Strong"/>
          <w:rFonts w:ascii="Times New Roman" w:hAnsi="Times New Roman" w:cs="Times New Roman"/>
          <w:color w:val="000000" w:themeColor="text1"/>
          <w:sz w:val="24"/>
          <w:szCs w:val="24"/>
          <w:shd w:val="clear" w:color="auto" w:fill="FFFFFF"/>
        </w:rPr>
        <w:t xml:space="preserve"> 1</w:t>
      </w:r>
      <w:r w:rsidR="002E0A95" w:rsidRPr="00673744">
        <w:rPr>
          <w:rStyle w:val="Strong"/>
          <w:rFonts w:ascii="Times New Roman" w:hAnsi="Times New Roman" w:cs="Times New Roman"/>
          <w:b w:val="0"/>
          <w:bCs w:val="0"/>
          <w:color w:val="000000" w:themeColor="text1"/>
          <w:sz w:val="24"/>
          <w:szCs w:val="24"/>
          <w:shd w:val="clear" w:color="auto" w:fill="FFFFFF"/>
        </w:rPr>
        <w:t xml:space="preserve">, </w:t>
      </w:r>
      <w:r w:rsidRPr="00673744">
        <w:rPr>
          <w:rStyle w:val="Strong"/>
          <w:rFonts w:ascii="Times New Roman" w:hAnsi="Times New Roman" w:cs="Times New Roman"/>
          <w:b w:val="0"/>
          <w:bCs w:val="0"/>
          <w:color w:val="000000" w:themeColor="text1"/>
          <w:sz w:val="24"/>
          <w:szCs w:val="24"/>
          <w:shd w:val="clear" w:color="auto" w:fill="FFFFFF"/>
        </w:rPr>
        <w:t xml:space="preserve">as a </w:t>
      </w:r>
      <w:r w:rsidR="00ED4D4E" w:rsidRPr="00673744">
        <w:rPr>
          <w:rStyle w:val="Strong"/>
          <w:rFonts w:ascii="Times New Roman" w:hAnsi="Times New Roman" w:cs="Times New Roman"/>
          <w:b w:val="0"/>
          <w:bCs w:val="0"/>
          <w:color w:val="000000" w:themeColor="text1"/>
          <w:sz w:val="24"/>
          <w:szCs w:val="24"/>
          <w:shd w:val="clear" w:color="auto" w:fill="FFFFFF"/>
        </w:rPr>
        <w:t xml:space="preserve">first </w:t>
      </w:r>
      <w:r w:rsidRPr="00673744">
        <w:rPr>
          <w:rStyle w:val="Strong"/>
          <w:rFonts w:ascii="Times New Roman" w:hAnsi="Times New Roman" w:cs="Times New Roman"/>
          <w:b w:val="0"/>
          <w:bCs w:val="0"/>
          <w:color w:val="000000" w:themeColor="text1"/>
          <w:sz w:val="24"/>
          <w:szCs w:val="24"/>
          <w:shd w:val="clear" w:color="auto" w:fill="FFFFFF"/>
        </w:rPr>
        <w:t>approach</w:t>
      </w:r>
      <w:r w:rsidR="00A55BBB" w:rsidRPr="00673744">
        <w:rPr>
          <w:rStyle w:val="Strong"/>
          <w:rFonts w:ascii="Times New Roman" w:hAnsi="Times New Roman" w:cs="Times New Roman"/>
          <w:b w:val="0"/>
          <w:bCs w:val="0"/>
          <w:color w:val="000000" w:themeColor="text1"/>
          <w:sz w:val="24"/>
          <w:szCs w:val="24"/>
          <w:shd w:val="clear" w:color="auto" w:fill="FFFFFF"/>
        </w:rPr>
        <w:t xml:space="preserve">, the data </w:t>
      </w:r>
      <w:r w:rsidR="00ED4D4E" w:rsidRPr="00673744">
        <w:rPr>
          <w:rStyle w:val="Strong"/>
          <w:rFonts w:ascii="Times New Roman" w:hAnsi="Times New Roman" w:cs="Times New Roman"/>
          <w:b w:val="0"/>
          <w:bCs w:val="0"/>
          <w:color w:val="000000" w:themeColor="text1"/>
          <w:sz w:val="24"/>
          <w:szCs w:val="24"/>
          <w:shd w:val="clear" w:color="auto" w:fill="FFFFFF"/>
        </w:rPr>
        <w:t xml:space="preserve">are </w:t>
      </w:r>
      <w:r w:rsidRPr="00673744">
        <w:rPr>
          <w:rStyle w:val="Strong"/>
          <w:rFonts w:ascii="Times New Roman" w:hAnsi="Times New Roman" w:cs="Times New Roman"/>
          <w:b w:val="0"/>
          <w:bCs w:val="0"/>
          <w:color w:val="000000" w:themeColor="text1"/>
          <w:sz w:val="24"/>
          <w:szCs w:val="24"/>
          <w:shd w:val="clear" w:color="auto" w:fill="FFFFFF"/>
        </w:rPr>
        <w:t xml:space="preserve">collected </w:t>
      </w:r>
      <w:r w:rsidR="00A55BBB" w:rsidRPr="00673744">
        <w:rPr>
          <w:rStyle w:val="Strong"/>
          <w:rFonts w:ascii="Times New Roman" w:hAnsi="Times New Roman" w:cs="Times New Roman"/>
          <w:b w:val="0"/>
          <w:bCs w:val="0"/>
          <w:color w:val="000000" w:themeColor="text1"/>
          <w:sz w:val="24"/>
          <w:szCs w:val="24"/>
          <w:shd w:val="clear" w:color="auto" w:fill="FFFFFF"/>
        </w:rPr>
        <w:t xml:space="preserve">from </w:t>
      </w:r>
      <w:r w:rsidR="00ED4D4E" w:rsidRPr="00673744">
        <w:rPr>
          <w:rStyle w:val="Strong"/>
          <w:rFonts w:ascii="Times New Roman" w:hAnsi="Times New Roman" w:cs="Times New Roman"/>
          <w:b w:val="0"/>
          <w:bCs w:val="0"/>
          <w:color w:val="000000" w:themeColor="text1"/>
          <w:sz w:val="24"/>
          <w:szCs w:val="24"/>
          <w:shd w:val="clear" w:color="auto" w:fill="FFFFFF"/>
        </w:rPr>
        <w:t xml:space="preserve">a variety of sources, including published </w:t>
      </w:r>
      <w:r w:rsidR="0032729B" w:rsidRPr="00673744">
        <w:rPr>
          <w:rStyle w:val="Strong"/>
          <w:rFonts w:ascii="Times New Roman" w:hAnsi="Times New Roman" w:cs="Times New Roman"/>
          <w:b w:val="0"/>
          <w:bCs w:val="0"/>
          <w:color w:val="000000" w:themeColor="text1"/>
          <w:sz w:val="24"/>
          <w:szCs w:val="24"/>
        </w:rPr>
        <w:t xml:space="preserve">literature, </w:t>
      </w:r>
      <w:r w:rsidRPr="00673744">
        <w:rPr>
          <w:rStyle w:val="Strong"/>
          <w:rFonts w:ascii="Times New Roman" w:hAnsi="Times New Roman" w:cs="Times New Roman"/>
          <w:b w:val="0"/>
          <w:bCs w:val="0"/>
          <w:color w:val="000000" w:themeColor="text1"/>
          <w:sz w:val="24"/>
          <w:szCs w:val="24"/>
        </w:rPr>
        <w:t xml:space="preserve">preprints, </w:t>
      </w:r>
      <w:r w:rsidR="00A55BBB" w:rsidRPr="00673744">
        <w:rPr>
          <w:rStyle w:val="Strong"/>
          <w:rFonts w:ascii="Times New Roman" w:hAnsi="Times New Roman" w:cs="Times New Roman"/>
          <w:b w:val="0"/>
          <w:bCs w:val="0"/>
          <w:color w:val="000000" w:themeColor="text1"/>
          <w:sz w:val="24"/>
          <w:szCs w:val="24"/>
          <w:shd w:val="clear" w:color="auto" w:fill="FFFFFF"/>
        </w:rPr>
        <w:t>company websites,</w:t>
      </w:r>
      <w:r w:rsidR="00A55BBB" w:rsidRPr="00673744">
        <w:rPr>
          <w:rFonts w:ascii="Times New Roman" w:hAnsi="Times New Roman" w:cs="Times New Roman"/>
          <w:b/>
          <w:bCs/>
          <w:color w:val="000000" w:themeColor="text1"/>
          <w:kern w:val="24"/>
          <w:sz w:val="24"/>
          <w:szCs w:val="24"/>
          <w:lang w:val="en-GB"/>
        </w:rPr>
        <w:t xml:space="preserve"> </w:t>
      </w:r>
      <w:r w:rsidR="00A55BBB" w:rsidRPr="00673744">
        <w:rPr>
          <w:rStyle w:val="Strong"/>
          <w:rFonts w:ascii="Times New Roman" w:hAnsi="Times New Roman" w:cs="Times New Roman"/>
          <w:b w:val="0"/>
          <w:bCs w:val="0"/>
          <w:color w:val="000000" w:themeColor="text1"/>
          <w:sz w:val="24"/>
          <w:szCs w:val="24"/>
        </w:rPr>
        <w:t>biotech newsfeed</w:t>
      </w:r>
      <w:r w:rsidR="00ED4D4E" w:rsidRPr="00673744">
        <w:rPr>
          <w:rStyle w:val="Strong"/>
          <w:rFonts w:ascii="Times New Roman" w:hAnsi="Times New Roman" w:cs="Times New Roman"/>
          <w:b w:val="0"/>
          <w:bCs w:val="0"/>
          <w:color w:val="000000" w:themeColor="text1"/>
          <w:sz w:val="24"/>
          <w:szCs w:val="24"/>
        </w:rPr>
        <w:t>s</w:t>
      </w:r>
      <w:r w:rsidR="00A55BBB" w:rsidRPr="00673744">
        <w:rPr>
          <w:rStyle w:val="Strong"/>
          <w:rFonts w:ascii="Times New Roman" w:hAnsi="Times New Roman" w:cs="Times New Roman"/>
          <w:b w:val="0"/>
          <w:bCs w:val="0"/>
          <w:color w:val="000000" w:themeColor="text1"/>
          <w:sz w:val="24"/>
          <w:szCs w:val="24"/>
        </w:rPr>
        <w:t xml:space="preserve">, social media, government databases, </w:t>
      </w:r>
      <w:r w:rsidR="00ED4D4E" w:rsidRPr="00673744">
        <w:rPr>
          <w:rStyle w:val="Strong"/>
          <w:rFonts w:ascii="Times New Roman" w:hAnsi="Times New Roman" w:cs="Times New Roman"/>
          <w:b w:val="0"/>
          <w:bCs w:val="0"/>
          <w:color w:val="000000" w:themeColor="text1"/>
          <w:sz w:val="24"/>
          <w:szCs w:val="24"/>
        </w:rPr>
        <w:t>and summarized</w:t>
      </w:r>
      <w:r w:rsidR="00A55BBB" w:rsidRPr="00673744">
        <w:rPr>
          <w:rStyle w:val="Strong"/>
          <w:rFonts w:ascii="Times New Roman" w:hAnsi="Times New Roman" w:cs="Times New Roman"/>
          <w:b w:val="0"/>
          <w:bCs w:val="0"/>
          <w:color w:val="000000" w:themeColor="text1"/>
          <w:sz w:val="24"/>
          <w:szCs w:val="24"/>
        </w:rPr>
        <w:t xml:space="preserve">. </w:t>
      </w:r>
      <w:r w:rsidR="00ED4D4E" w:rsidRPr="00673744">
        <w:rPr>
          <w:rStyle w:val="Strong"/>
          <w:rFonts w:ascii="Times New Roman" w:hAnsi="Times New Roman" w:cs="Times New Roman"/>
          <w:b w:val="0"/>
          <w:bCs w:val="0"/>
          <w:color w:val="000000" w:themeColor="text1"/>
          <w:sz w:val="24"/>
          <w:szCs w:val="24"/>
        </w:rPr>
        <w:t>To reduce the amount of the manual work,</w:t>
      </w:r>
      <w:r w:rsidR="00A55BBB" w:rsidRPr="00673744">
        <w:rPr>
          <w:rStyle w:val="Strong"/>
          <w:rFonts w:ascii="Times New Roman" w:hAnsi="Times New Roman" w:cs="Times New Roman"/>
          <w:b w:val="0"/>
          <w:bCs w:val="0"/>
          <w:color w:val="000000" w:themeColor="text1"/>
          <w:sz w:val="24"/>
          <w:szCs w:val="24"/>
        </w:rPr>
        <w:t xml:space="preserve"> </w:t>
      </w:r>
      <w:r w:rsidRPr="00673744">
        <w:rPr>
          <w:rStyle w:val="Strong"/>
          <w:rFonts w:ascii="Times New Roman" w:hAnsi="Times New Roman" w:cs="Times New Roman"/>
          <w:b w:val="0"/>
          <w:bCs w:val="0"/>
          <w:color w:val="000000" w:themeColor="text1"/>
          <w:sz w:val="24"/>
          <w:szCs w:val="24"/>
        </w:rPr>
        <w:t xml:space="preserve">when </w:t>
      </w:r>
      <w:r w:rsidR="00ED4D4E" w:rsidRPr="00673744">
        <w:rPr>
          <w:rStyle w:val="Strong"/>
          <w:rFonts w:ascii="Times New Roman" w:hAnsi="Times New Roman" w:cs="Times New Roman"/>
          <w:b w:val="0"/>
          <w:bCs w:val="0"/>
          <w:color w:val="000000" w:themeColor="text1"/>
          <w:sz w:val="24"/>
          <w:szCs w:val="24"/>
        </w:rPr>
        <w:t>possible</w:t>
      </w:r>
      <w:r w:rsidRPr="00673744">
        <w:rPr>
          <w:rStyle w:val="Strong"/>
          <w:rFonts w:ascii="Times New Roman" w:hAnsi="Times New Roman" w:cs="Times New Roman"/>
          <w:b w:val="0"/>
          <w:bCs w:val="0"/>
          <w:color w:val="000000" w:themeColor="text1"/>
          <w:sz w:val="24"/>
          <w:szCs w:val="24"/>
        </w:rPr>
        <w:t xml:space="preserve">, </w:t>
      </w:r>
      <w:r w:rsidR="00ED4D4E" w:rsidRPr="00673744">
        <w:rPr>
          <w:rStyle w:val="Strong"/>
          <w:rFonts w:ascii="Times New Roman" w:hAnsi="Times New Roman" w:cs="Times New Roman"/>
          <w:b w:val="0"/>
          <w:bCs w:val="0"/>
          <w:color w:val="000000" w:themeColor="text1"/>
          <w:sz w:val="24"/>
          <w:szCs w:val="24"/>
        </w:rPr>
        <w:t xml:space="preserve">an </w:t>
      </w:r>
      <w:r w:rsidR="00A55BBB" w:rsidRPr="00673744">
        <w:rPr>
          <w:rStyle w:val="Strong"/>
          <w:rFonts w:ascii="Times New Roman" w:hAnsi="Times New Roman" w:cs="Times New Roman"/>
          <w:b w:val="0"/>
          <w:bCs w:val="0"/>
          <w:color w:val="000000" w:themeColor="text1"/>
          <w:sz w:val="24"/>
          <w:szCs w:val="24"/>
        </w:rPr>
        <w:t xml:space="preserve">automatic </w:t>
      </w:r>
      <w:r w:rsidRPr="00673744">
        <w:rPr>
          <w:rStyle w:val="Strong"/>
          <w:rFonts w:ascii="Times New Roman" w:hAnsi="Times New Roman" w:cs="Times New Roman"/>
          <w:b w:val="0"/>
          <w:bCs w:val="0"/>
          <w:color w:val="000000" w:themeColor="text1"/>
          <w:sz w:val="24"/>
          <w:szCs w:val="24"/>
        </w:rPr>
        <w:t>process is being developed and integrated to</w:t>
      </w:r>
      <w:r w:rsidR="00A55BBB" w:rsidRPr="00673744">
        <w:rPr>
          <w:rStyle w:val="Strong"/>
          <w:rFonts w:ascii="Times New Roman" w:hAnsi="Times New Roman" w:cs="Times New Roman"/>
          <w:b w:val="0"/>
          <w:bCs w:val="0"/>
          <w:color w:val="000000" w:themeColor="text1"/>
          <w:sz w:val="24"/>
          <w:szCs w:val="24"/>
        </w:rPr>
        <w:t xml:space="preserve"> </w:t>
      </w:r>
      <w:r w:rsidRPr="00673744">
        <w:rPr>
          <w:rStyle w:val="Strong"/>
          <w:rFonts w:ascii="Times New Roman" w:hAnsi="Times New Roman" w:cs="Times New Roman"/>
          <w:b w:val="0"/>
          <w:bCs w:val="0"/>
          <w:color w:val="000000" w:themeColor="text1"/>
          <w:sz w:val="24"/>
          <w:szCs w:val="24"/>
        </w:rPr>
        <w:t xml:space="preserve">retrieve data </w:t>
      </w:r>
      <w:r w:rsidR="00A55BBB" w:rsidRPr="00673744">
        <w:rPr>
          <w:rStyle w:val="Strong"/>
          <w:rFonts w:ascii="Times New Roman" w:hAnsi="Times New Roman" w:cs="Times New Roman"/>
          <w:b w:val="0"/>
          <w:bCs w:val="0"/>
          <w:color w:val="000000" w:themeColor="text1"/>
          <w:sz w:val="24"/>
          <w:szCs w:val="24"/>
        </w:rPr>
        <w:t>from online databases such as ClinicalTrials.gov</w:t>
      </w:r>
      <w:r w:rsidRPr="00673744">
        <w:rPr>
          <w:rStyle w:val="Strong"/>
          <w:rFonts w:ascii="Times New Roman" w:hAnsi="Times New Roman" w:cs="Times New Roman"/>
          <w:b w:val="0"/>
          <w:bCs w:val="0"/>
          <w:color w:val="000000" w:themeColor="text1"/>
          <w:sz w:val="24"/>
          <w:szCs w:val="24"/>
        </w:rPr>
        <w:t xml:space="preserve"> by command-lin</w:t>
      </w:r>
      <w:r w:rsidR="00A80DEA" w:rsidRPr="00673744">
        <w:rPr>
          <w:rStyle w:val="Strong"/>
          <w:rFonts w:ascii="Times New Roman" w:hAnsi="Times New Roman" w:cs="Times New Roman"/>
          <w:b w:val="0"/>
          <w:bCs w:val="0"/>
          <w:color w:val="000000" w:themeColor="text1"/>
          <w:sz w:val="24"/>
          <w:szCs w:val="24"/>
        </w:rPr>
        <w:t>e tool</w:t>
      </w:r>
      <w:r w:rsidR="000D3540" w:rsidRPr="00673744">
        <w:rPr>
          <w:rStyle w:val="Strong"/>
          <w:rFonts w:ascii="Times New Roman" w:hAnsi="Times New Roman" w:cs="Times New Roman"/>
          <w:b w:val="0"/>
          <w:bCs w:val="0"/>
          <w:color w:val="000000" w:themeColor="text1"/>
          <w:sz w:val="24"/>
          <w:szCs w:val="24"/>
        </w:rPr>
        <w:t>s</w:t>
      </w:r>
      <w:r w:rsidR="00DE11CF" w:rsidRPr="00673744">
        <w:rPr>
          <w:rStyle w:val="Strong"/>
          <w:rFonts w:ascii="Times New Roman" w:hAnsi="Times New Roman" w:cs="Times New Roman"/>
          <w:b w:val="0"/>
          <w:bCs w:val="0"/>
          <w:color w:val="000000" w:themeColor="text1"/>
          <w:sz w:val="24"/>
          <w:szCs w:val="24"/>
        </w:rPr>
        <w:t xml:space="preserve"> </w:t>
      </w:r>
      <w:r w:rsidR="00DE11CF" w:rsidRPr="00673744">
        <w:rPr>
          <w:rStyle w:val="Strong"/>
          <w:rFonts w:ascii="Times New Roman" w:hAnsi="Times New Roman" w:cs="Times New Roman"/>
          <w:b w:val="0"/>
          <w:bCs w:val="0"/>
          <w:color w:val="000000" w:themeColor="text1"/>
          <w:sz w:val="24"/>
          <w:szCs w:val="24"/>
        </w:rPr>
        <w:fldChar w:fldCharType="begin"/>
      </w:r>
      <w:r w:rsidR="00DE11CF" w:rsidRPr="00673744">
        <w:rPr>
          <w:rStyle w:val="Strong"/>
          <w:rFonts w:ascii="Times New Roman" w:hAnsi="Times New Roman" w:cs="Times New Roman"/>
          <w:b w:val="0"/>
          <w:bCs w:val="0"/>
          <w:color w:val="000000" w:themeColor="text1"/>
          <w:sz w:val="24"/>
          <w:szCs w:val="24"/>
        </w:rPr>
        <w:instrText xml:space="preserve"> ADDIN EN.CITE &lt;EndNote&gt;&lt;Cite&gt;&lt;Author&gt;Huser&lt;/Author&gt;&lt;Year&gt;2013&lt;/Year&gt;&lt;RecNum&gt;3060&lt;/RecNum&gt;&lt;DisplayText&gt;(4)&lt;/DisplayText&gt;&lt;record&gt;&lt;rec-number&gt;3060&lt;/rec-number&gt;&lt;foreign-keys&gt;&lt;key app="EN" db-id="2z5wddev3xpz25evdr2vx9verfz0pa0055zs" timestamp="1594700484"&gt;3060&lt;/key&gt;&lt;/foreign-keys&gt;&lt;ref-type name="Journal Article"&gt;17&lt;/ref-type&gt;&lt;contributors&gt;&lt;authors&gt;&lt;author&gt;Huser, V.&lt;/author&gt;&lt;author&gt;Cimino, J. J.&lt;/author&gt;&lt;/authors&gt;&lt;/contributors&gt;&lt;auth-address&gt;Laboratory for Informatics Development, NIH Clinical Center, Bethesda, Maryland, United States of America. vojtech.huser@nih.gov&lt;/auth-address&gt;&lt;titles&gt;&lt;title&gt;Linking ClinicalTrials.gov and PubMed to track results of interventional human clinical trials&lt;/title&gt;&lt;secondary-title&gt;PLoS One&lt;/secondary-title&gt;&lt;/titles&gt;&lt;periodical&gt;&lt;full-title&gt;PLoS ONE&lt;/full-title&gt;&lt;abbr-1&gt;PLoS ONE&lt;/abbr-1&gt;&lt;/periodical&gt;&lt;pages&gt;e68409&lt;/pages&gt;&lt;volume&gt;8&lt;/volume&gt;&lt;number&gt;7&lt;/number&gt;&lt;keywords&gt;&lt;keyword&gt;Clinical Trials as Topic&lt;/keyword&gt;&lt;keyword&gt;*Databases, Factual&lt;/keyword&gt;&lt;keyword&gt;Humans&lt;/keyword&gt;&lt;keyword&gt;*PubMed&lt;/keyword&gt;&lt;keyword&gt;Public Health Informatics&lt;/keyword&gt;&lt;keyword&gt;Publications&lt;/keyword&gt;&lt;keyword&gt;*Registries&lt;/keyword&gt;&lt;/keywords&gt;&lt;dates&gt;&lt;year&gt;2013&lt;/year&gt;&lt;/dates&gt;&lt;isbn&gt;1932-6203 (Electronic)&amp;#xD;1932-6203 (Linking)&lt;/isbn&gt;&lt;accession-num&gt;23874614&lt;/accession-num&gt;&lt;urls&gt;&lt;related-urls&gt;&lt;url&gt;https://www.ncbi.nlm.nih.gov/pubmed/23874614&lt;/url&gt;&lt;/related-urls&gt;&lt;/urls&gt;&lt;custom2&gt;PMC3706420&lt;/custom2&gt;&lt;electronic-resource-num&gt;10.1371/journal.pone.0068409&lt;/electronic-resource-num&gt;&lt;/record&gt;&lt;/Cite&gt;&lt;/EndNote&gt;</w:instrText>
      </w:r>
      <w:r w:rsidR="00DE11CF" w:rsidRPr="00673744">
        <w:rPr>
          <w:rStyle w:val="Strong"/>
          <w:rFonts w:ascii="Times New Roman" w:hAnsi="Times New Roman" w:cs="Times New Roman"/>
          <w:b w:val="0"/>
          <w:bCs w:val="0"/>
          <w:color w:val="000000" w:themeColor="text1"/>
          <w:sz w:val="24"/>
          <w:szCs w:val="24"/>
        </w:rPr>
        <w:fldChar w:fldCharType="separate"/>
      </w:r>
      <w:r w:rsidR="00DE11CF" w:rsidRPr="00673744">
        <w:rPr>
          <w:rStyle w:val="Strong"/>
          <w:rFonts w:ascii="Times New Roman" w:hAnsi="Times New Roman" w:cs="Times New Roman"/>
          <w:b w:val="0"/>
          <w:bCs w:val="0"/>
          <w:noProof/>
          <w:color w:val="000000" w:themeColor="text1"/>
          <w:sz w:val="24"/>
          <w:szCs w:val="24"/>
        </w:rPr>
        <w:t>(4)</w:t>
      </w:r>
      <w:r w:rsidR="00DE11CF" w:rsidRPr="00673744">
        <w:rPr>
          <w:rStyle w:val="Strong"/>
          <w:rFonts w:ascii="Times New Roman" w:hAnsi="Times New Roman" w:cs="Times New Roman"/>
          <w:b w:val="0"/>
          <w:bCs w:val="0"/>
          <w:color w:val="000000" w:themeColor="text1"/>
          <w:sz w:val="24"/>
          <w:szCs w:val="24"/>
        </w:rPr>
        <w:fldChar w:fldCharType="end"/>
      </w:r>
      <w:r w:rsidR="00A80DEA" w:rsidRPr="00673744">
        <w:rPr>
          <w:rStyle w:val="Strong"/>
          <w:rFonts w:ascii="Times New Roman" w:hAnsi="Times New Roman" w:cs="Times New Roman"/>
          <w:b w:val="0"/>
          <w:bCs w:val="0"/>
          <w:color w:val="000000" w:themeColor="text1"/>
          <w:sz w:val="24"/>
          <w:szCs w:val="24"/>
        </w:rPr>
        <w:t xml:space="preserve">. </w:t>
      </w:r>
      <w:r w:rsidR="00041656" w:rsidRPr="00673744">
        <w:rPr>
          <w:rStyle w:val="Strong"/>
          <w:rFonts w:ascii="Times New Roman" w:hAnsi="Times New Roman" w:cs="Times New Roman"/>
          <w:b w:val="0"/>
          <w:bCs w:val="0"/>
          <w:color w:val="000000" w:themeColor="text1"/>
          <w:sz w:val="24"/>
          <w:szCs w:val="24"/>
        </w:rPr>
        <w:t xml:space="preserve">For example, to construct queries based </w:t>
      </w:r>
      <w:r w:rsidR="00ED4D4E" w:rsidRPr="00673744">
        <w:rPr>
          <w:rStyle w:val="Strong"/>
          <w:rFonts w:ascii="Times New Roman" w:hAnsi="Times New Roman" w:cs="Times New Roman"/>
          <w:b w:val="0"/>
          <w:bCs w:val="0"/>
          <w:color w:val="000000" w:themeColor="text1"/>
          <w:sz w:val="24"/>
          <w:szCs w:val="24"/>
        </w:rPr>
        <w:t xml:space="preserve">on </w:t>
      </w:r>
      <w:r w:rsidR="00041656" w:rsidRPr="00673744">
        <w:rPr>
          <w:rStyle w:val="Strong"/>
          <w:rFonts w:ascii="Times New Roman" w:hAnsi="Times New Roman" w:cs="Times New Roman"/>
          <w:b w:val="0"/>
          <w:bCs w:val="0"/>
          <w:color w:val="000000" w:themeColor="text1"/>
          <w:sz w:val="24"/>
          <w:szCs w:val="24"/>
        </w:rPr>
        <w:t xml:space="preserve">the Application Programming Interface (API) tool of ClinicalTrials.gov, full studies base </w:t>
      </w:r>
      <w:proofErr w:type="spellStart"/>
      <w:r w:rsidR="00041656" w:rsidRPr="00673744">
        <w:rPr>
          <w:rStyle w:val="Strong"/>
          <w:rFonts w:ascii="Times New Roman" w:hAnsi="Times New Roman" w:cs="Times New Roman"/>
          <w:b w:val="0"/>
          <w:bCs w:val="0"/>
          <w:color w:val="000000" w:themeColor="text1"/>
          <w:sz w:val="24"/>
          <w:szCs w:val="24"/>
        </w:rPr>
        <w:t>url</w:t>
      </w:r>
      <w:proofErr w:type="spellEnd"/>
      <w:r w:rsidR="00041656" w:rsidRPr="00673744">
        <w:rPr>
          <w:rStyle w:val="Strong"/>
          <w:rFonts w:ascii="Times New Roman" w:hAnsi="Times New Roman" w:cs="Times New Roman"/>
          <w:b w:val="0"/>
          <w:bCs w:val="0"/>
          <w:color w:val="000000" w:themeColor="text1"/>
          <w:sz w:val="24"/>
          <w:szCs w:val="24"/>
        </w:rPr>
        <w:t xml:space="preserve"> </w:t>
      </w:r>
      <w:r w:rsidR="00ED4D4E" w:rsidRPr="00673744">
        <w:rPr>
          <w:rStyle w:val="Strong"/>
          <w:rFonts w:ascii="Times New Roman" w:hAnsi="Times New Roman" w:cs="Times New Roman"/>
          <w:b w:val="0"/>
          <w:bCs w:val="0"/>
          <w:color w:val="000000" w:themeColor="text1"/>
          <w:sz w:val="24"/>
          <w:szCs w:val="24"/>
        </w:rPr>
        <w:t xml:space="preserve">was </w:t>
      </w:r>
      <w:r w:rsidR="00041656" w:rsidRPr="00673744">
        <w:rPr>
          <w:rStyle w:val="Strong"/>
          <w:rFonts w:ascii="Times New Roman" w:hAnsi="Times New Roman" w:cs="Times New Roman"/>
          <w:b w:val="0"/>
          <w:bCs w:val="0"/>
          <w:color w:val="000000" w:themeColor="text1"/>
          <w:sz w:val="24"/>
          <w:szCs w:val="24"/>
        </w:rPr>
        <w:t xml:space="preserve">used as the base query and supplied with </w:t>
      </w:r>
      <w:r w:rsidR="00D42B3B">
        <w:rPr>
          <w:rStyle w:val="Strong"/>
          <w:rFonts w:ascii="Times New Roman" w:hAnsi="Times New Roman" w:cs="Times New Roman"/>
          <w:b w:val="0"/>
          <w:bCs w:val="0"/>
          <w:color w:val="000000" w:themeColor="text1"/>
          <w:sz w:val="24"/>
          <w:szCs w:val="24"/>
        </w:rPr>
        <w:t xml:space="preserve">additional </w:t>
      </w:r>
      <w:r w:rsidR="00041656" w:rsidRPr="00673744">
        <w:rPr>
          <w:rStyle w:val="Strong"/>
          <w:rFonts w:ascii="Times New Roman" w:hAnsi="Times New Roman" w:cs="Times New Roman"/>
          <w:b w:val="0"/>
          <w:bCs w:val="0"/>
          <w:color w:val="000000" w:themeColor="text1"/>
          <w:sz w:val="24"/>
          <w:szCs w:val="24"/>
        </w:rPr>
        <w:t>parameters</w:t>
      </w:r>
      <w:r w:rsidR="00ED4D4E" w:rsidRPr="00673744">
        <w:rPr>
          <w:rStyle w:val="Strong"/>
          <w:rFonts w:ascii="Times New Roman" w:hAnsi="Times New Roman" w:cs="Times New Roman"/>
          <w:b w:val="0"/>
          <w:bCs w:val="0"/>
          <w:color w:val="000000" w:themeColor="text1"/>
          <w:sz w:val="24"/>
          <w:szCs w:val="24"/>
        </w:rPr>
        <w:t>,</w:t>
      </w:r>
      <w:r w:rsidR="00041656" w:rsidRPr="00673744">
        <w:rPr>
          <w:rStyle w:val="Strong"/>
          <w:rFonts w:ascii="Times New Roman" w:hAnsi="Times New Roman" w:cs="Times New Roman"/>
          <w:b w:val="0"/>
          <w:bCs w:val="0"/>
          <w:color w:val="000000" w:themeColor="text1"/>
          <w:sz w:val="24"/>
          <w:szCs w:val="24"/>
        </w:rPr>
        <w:t xml:space="preserve"> including a search expression string containing search fields, values, and logical operators for search and filtering. </w:t>
      </w:r>
      <w:r w:rsidR="00B83815">
        <w:rPr>
          <w:rStyle w:val="Strong"/>
          <w:rFonts w:ascii="Times New Roman" w:hAnsi="Times New Roman" w:cs="Times New Roman"/>
          <w:b w:val="0"/>
          <w:bCs w:val="0"/>
          <w:color w:val="000000" w:themeColor="text1"/>
          <w:sz w:val="24"/>
          <w:szCs w:val="24"/>
        </w:rPr>
        <w:t xml:space="preserve">Two versions of </w:t>
      </w:r>
      <w:r w:rsidR="00B83815">
        <w:rPr>
          <w:rStyle w:val="Strong"/>
          <w:rFonts w:ascii="Times New Roman" w:hAnsi="Times New Roman" w:cs="Times New Roman"/>
          <w:b w:val="0"/>
          <w:bCs w:val="0"/>
          <w:color w:val="000000" w:themeColor="text1"/>
          <w:sz w:val="24"/>
          <w:szCs w:val="24"/>
        </w:rPr>
        <w:lastRenderedPageBreak/>
        <w:t xml:space="preserve">such queries were built and embedded in a Python script that </w:t>
      </w:r>
      <w:r w:rsidR="00041656" w:rsidRPr="00673744">
        <w:rPr>
          <w:rStyle w:val="Strong"/>
          <w:rFonts w:ascii="Times New Roman" w:hAnsi="Times New Roman" w:cs="Times New Roman"/>
          <w:b w:val="0"/>
          <w:bCs w:val="0"/>
          <w:color w:val="000000" w:themeColor="text1"/>
          <w:sz w:val="24"/>
          <w:szCs w:val="24"/>
        </w:rPr>
        <w:t>iteratively send</w:t>
      </w:r>
      <w:r w:rsidR="00B83815">
        <w:rPr>
          <w:rStyle w:val="Strong"/>
          <w:rFonts w:ascii="Times New Roman" w:hAnsi="Times New Roman" w:cs="Times New Roman"/>
          <w:b w:val="0"/>
          <w:bCs w:val="0"/>
          <w:color w:val="000000" w:themeColor="text1"/>
          <w:sz w:val="24"/>
          <w:szCs w:val="24"/>
        </w:rPr>
        <w:t>s</w:t>
      </w:r>
      <w:r w:rsidR="00041656" w:rsidRPr="00673744">
        <w:rPr>
          <w:rStyle w:val="Strong"/>
          <w:rFonts w:ascii="Times New Roman" w:hAnsi="Times New Roman" w:cs="Times New Roman"/>
          <w:b w:val="0"/>
          <w:bCs w:val="0"/>
          <w:color w:val="000000" w:themeColor="text1"/>
          <w:sz w:val="24"/>
          <w:szCs w:val="24"/>
        </w:rPr>
        <w:t xml:space="preserve"> </w:t>
      </w:r>
      <w:r w:rsidR="00B83815">
        <w:rPr>
          <w:rStyle w:val="Strong"/>
          <w:rFonts w:ascii="Times New Roman" w:hAnsi="Times New Roman" w:cs="Times New Roman"/>
          <w:b w:val="0"/>
          <w:bCs w:val="0"/>
          <w:color w:val="000000" w:themeColor="text1"/>
          <w:sz w:val="24"/>
          <w:szCs w:val="24"/>
        </w:rPr>
        <w:t>requests</w:t>
      </w:r>
      <w:r w:rsidR="00B83815" w:rsidRPr="00673744">
        <w:rPr>
          <w:rStyle w:val="Strong"/>
          <w:rFonts w:ascii="Times New Roman" w:hAnsi="Times New Roman" w:cs="Times New Roman"/>
          <w:b w:val="0"/>
          <w:bCs w:val="0"/>
          <w:color w:val="000000" w:themeColor="text1"/>
          <w:sz w:val="24"/>
          <w:szCs w:val="24"/>
        </w:rPr>
        <w:t xml:space="preserve"> </w:t>
      </w:r>
      <w:r w:rsidR="00041656" w:rsidRPr="00673744">
        <w:rPr>
          <w:rStyle w:val="Strong"/>
          <w:rFonts w:ascii="Times New Roman" w:hAnsi="Times New Roman" w:cs="Times New Roman"/>
          <w:b w:val="0"/>
          <w:bCs w:val="0"/>
          <w:color w:val="000000" w:themeColor="text1"/>
          <w:sz w:val="24"/>
          <w:szCs w:val="24"/>
        </w:rPr>
        <w:t xml:space="preserve">for every 100 hits until all hits are exhausted. </w:t>
      </w:r>
      <w:r w:rsidR="00B83815">
        <w:rPr>
          <w:rStyle w:val="Strong"/>
          <w:rFonts w:ascii="Times New Roman" w:hAnsi="Times New Roman" w:cs="Times New Roman"/>
          <w:b w:val="0"/>
          <w:bCs w:val="0"/>
          <w:color w:val="000000" w:themeColor="text1"/>
          <w:sz w:val="24"/>
          <w:szCs w:val="24"/>
        </w:rPr>
        <w:t>Returned h</w:t>
      </w:r>
      <w:r w:rsidR="00041656" w:rsidRPr="00673744">
        <w:rPr>
          <w:rStyle w:val="Strong"/>
          <w:rFonts w:ascii="Times New Roman" w:hAnsi="Times New Roman" w:cs="Times New Roman"/>
          <w:b w:val="0"/>
          <w:bCs w:val="0"/>
          <w:color w:val="000000" w:themeColor="text1"/>
          <w:sz w:val="24"/>
          <w:szCs w:val="24"/>
        </w:rPr>
        <w:t>its</w:t>
      </w:r>
      <w:r w:rsidR="00B83815">
        <w:rPr>
          <w:rStyle w:val="Strong"/>
          <w:rFonts w:ascii="Times New Roman" w:hAnsi="Times New Roman" w:cs="Times New Roman"/>
          <w:b w:val="0"/>
          <w:bCs w:val="0"/>
          <w:color w:val="000000" w:themeColor="text1"/>
          <w:sz w:val="24"/>
          <w:szCs w:val="24"/>
        </w:rPr>
        <w:t xml:space="preserve"> </w:t>
      </w:r>
      <w:r w:rsidR="00D42B3B">
        <w:rPr>
          <w:rStyle w:val="Strong"/>
          <w:rFonts w:ascii="Times New Roman" w:hAnsi="Times New Roman" w:cs="Times New Roman"/>
          <w:b w:val="0"/>
          <w:bCs w:val="0"/>
          <w:color w:val="000000" w:themeColor="text1"/>
          <w:sz w:val="24"/>
          <w:szCs w:val="24"/>
        </w:rPr>
        <w:t xml:space="preserve">from both queries, </w:t>
      </w:r>
      <w:r w:rsidR="00B83815" w:rsidRPr="00673744">
        <w:rPr>
          <w:rStyle w:val="Strong"/>
          <w:rFonts w:ascii="Times New Roman" w:hAnsi="Times New Roman" w:cs="Times New Roman"/>
          <w:b w:val="0"/>
          <w:bCs w:val="0"/>
          <w:color w:val="000000" w:themeColor="text1"/>
          <w:sz w:val="24"/>
          <w:szCs w:val="24"/>
        </w:rPr>
        <w:t>in JavaScript Object Notation (JSON)</w:t>
      </w:r>
      <w:r w:rsidR="00D42B3B">
        <w:rPr>
          <w:rStyle w:val="Strong"/>
          <w:rFonts w:ascii="Times New Roman" w:hAnsi="Times New Roman" w:cs="Times New Roman"/>
          <w:b w:val="0"/>
          <w:bCs w:val="0"/>
          <w:color w:val="000000" w:themeColor="text1"/>
          <w:sz w:val="24"/>
          <w:szCs w:val="24"/>
        </w:rPr>
        <w:t xml:space="preserve"> format, were further processed by the Python script for manual inspection</w:t>
      </w:r>
      <w:r w:rsidR="00041656" w:rsidRPr="00673744">
        <w:rPr>
          <w:rStyle w:val="Strong"/>
          <w:rFonts w:ascii="Times New Roman" w:hAnsi="Times New Roman" w:cs="Times New Roman"/>
          <w:b w:val="0"/>
          <w:bCs w:val="0"/>
          <w:color w:val="000000" w:themeColor="text1"/>
          <w:sz w:val="24"/>
          <w:szCs w:val="24"/>
        </w:rPr>
        <w:t xml:space="preserve"> to ensure relevancy</w:t>
      </w:r>
      <w:r w:rsidR="00D42B3B">
        <w:rPr>
          <w:rStyle w:val="Strong"/>
          <w:rFonts w:ascii="Times New Roman" w:hAnsi="Times New Roman" w:cs="Times New Roman"/>
          <w:b w:val="0"/>
          <w:bCs w:val="0"/>
          <w:color w:val="000000" w:themeColor="text1"/>
          <w:sz w:val="24"/>
          <w:szCs w:val="24"/>
        </w:rPr>
        <w:t xml:space="preserve">. Relevant entries were then </w:t>
      </w:r>
      <w:r w:rsidR="00041656" w:rsidRPr="00673744">
        <w:rPr>
          <w:rStyle w:val="Strong"/>
          <w:rFonts w:ascii="Times New Roman" w:hAnsi="Times New Roman" w:cs="Times New Roman"/>
          <w:b w:val="0"/>
          <w:bCs w:val="0"/>
          <w:color w:val="000000" w:themeColor="text1"/>
          <w:sz w:val="24"/>
          <w:szCs w:val="24"/>
        </w:rPr>
        <w:t xml:space="preserve">logged into an SQLite database indexed by NCTID (unique study ID). When updating the database, </w:t>
      </w:r>
      <w:r w:rsidR="00B83815">
        <w:rPr>
          <w:rStyle w:val="Strong"/>
          <w:rFonts w:ascii="Times New Roman" w:hAnsi="Times New Roman" w:cs="Times New Roman"/>
          <w:b w:val="0"/>
          <w:bCs w:val="0"/>
          <w:color w:val="000000" w:themeColor="text1"/>
          <w:sz w:val="24"/>
          <w:szCs w:val="24"/>
        </w:rPr>
        <w:t>the NCTID of a returned hit will be compared with</w:t>
      </w:r>
      <w:r w:rsidR="00D42B3B">
        <w:rPr>
          <w:rStyle w:val="Strong"/>
          <w:rFonts w:ascii="Times New Roman" w:hAnsi="Times New Roman" w:cs="Times New Roman"/>
          <w:b w:val="0"/>
          <w:bCs w:val="0"/>
          <w:color w:val="000000" w:themeColor="text1"/>
          <w:sz w:val="24"/>
          <w:szCs w:val="24"/>
        </w:rPr>
        <w:t xml:space="preserve"> that of existing</w:t>
      </w:r>
      <w:r w:rsidR="00B83815">
        <w:rPr>
          <w:rStyle w:val="Strong"/>
          <w:rFonts w:ascii="Times New Roman" w:hAnsi="Times New Roman" w:cs="Times New Roman"/>
          <w:b w:val="0"/>
          <w:bCs w:val="0"/>
          <w:color w:val="000000" w:themeColor="text1"/>
          <w:sz w:val="24"/>
          <w:szCs w:val="24"/>
        </w:rPr>
        <w:t xml:space="preserve"> entries in the database. If it does not </w:t>
      </w:r>
      <w:r w:rsidR="00041656" w:rsidRPr="00673744">
        <w:rPr>
          <w:rStyle w:val="Strong"/>
          <w:rFonts w:ascii="Times New Roman" w:hAnsi="Times New Roman" w:cs="Times New Roman"/>
          <w:b w:val="0"/>
          <w:bCs w:val="0"/>
          <w:color w:val="000000" w:themeColor="text1"/>
          <w:sz w:val="24"/>
          <w:szCs w:val="24"/>
        </w:rPr>
        <w:t xml:space="preserve">exist in the database, it will be flagged for manual review and if relevant, </w:t>
      </w:r>
      <w:r w:rsidR="00D42B3B">
        <w:rPr>
          <w:rStyle w:val="Strong"/>
          <w:rFonts w:ascii="Times New Roman" w:hAnsi="Times New Roman" w:cs="Times New Roman"/>
          <w:b w:val="0"/>
          <w:bCs w:val="0"/>
          <w:color w:val="000000" w:themeColor="text1"/>
          <w:sz w:val="24"/>
          <w:szCs w:val="24"/>
        </w:rPr>
        <w:t xml:space="preserve">it will be </w:t>
      </w:r>
      <w:r w:rsidR="00041656" w:rsidRPr="00673744">
        <w:rPr>
          <w:rStyle w:val="Strong"/>
          <w:rFonts w:ascii="Times New Roman" w:hAnsi="Times New Roman" w:cs="Times New Roman"/>
          <w:b w:val="0"/>
          <w:bCs w:val="0"/>
          <w:color w:val="000000" w:themeColor="text1"/>
          <w:sz w:val="24"/>
          <w:szCs w:val="24"/>
        </w:rPr>
        <w:t xml:space="preserve">entered into the database. </w:t>
      </w:r>
      <w:r w:rsidR="00B83815">
        <w:rPr>
          <w:rStyle w:val="Strong"/>
          <w:rFonts w:ascii="Times New Roman" w:hAnsi="Times New Roman" w:cs="Times New Roman"/>
          <w:b w:val="0"/>
          <w:bCs w:val="0"/>
          <w:color w:val="000000" w:themeColor="text1"/>
          <w:sz w:val="24"/>
          <w:szCs w:val="24"/>
        </w:rPr>
        <w:t>Otherwise</w:t>
      </w:r>
      <w:r w:rsidR="00041656" w:rsidRPr="00673744">
        <w:rPr>
          <w:rStyle w:val="Strong"/>
          <w:rFonts w:ascii="Times New Roman" w:hAnsi="Times New Roman" w:cs="Times New Roman"/>
          <w:b w:val="0"/>
          <w:bCs w:val="0"/>
          <w:color w:val="000000" w:themeColor="text1"/>
          <w:sz w:val="24"/>
          <w:szCs w:val="24"/>
        </w:rPr>
        <w:t xml:space="preserve">, its clinical phase will be updated automatically. An example of our script with detailed explanation for usage can be found </w:t>
      </w:r>
      <w:r w:rsidR="00ED4D4E" w:rsidRPr="00673744">
        <w:rPr>
          <w:rStyle w:val="Strong"/>
          <w:rFonts w:ascii="Times New Roman" w:hAnsi="Times New Roman" w:cs="Times New Roman"/>
          <w:b w:val="0"/>
          <w:bCs w:val="0"/>
          <w:color w:val="000000" w:themeColor="text1"/>
          <w:sz w:val="24"/>
          <w:szCs w:val="24"/>
        </w:rPr>
        <w:t xml:space="preserve">in the </w:t>
      </w:r>
      <w:proofErr w:type="spellStart"/>
      <w:r w:rsidR="00041656" w:rsidRPr="00673744">
        <w:rPr>
          <w:rStyle w:val="Strong"/>
          <w:rFonts w:ascii="Times New Roman" w:hAnsi="Times New Roman" w:cs="Times New Roman"/>
          <w:b w:val="0"/>
          <w:bCs w:val="0"/>
          <w:color w:val="000000" w:themeColor="text1"/>
          <w:sz w:val="24"/>
          <w:szCs w:val="24"/>
        </w:rPr>
        <w:t>Github</w:t>
      </w:r>
      <w:proofErr w:type="spellEnd"/>
      <w:r w:rsidR="00041656" w:rsidRPr="00673744">
        <w:rPr>
          <w:rStyle w:val="Strong"/>
          <w:rFonts w:ascii="Times New Roman" w:hAnsi="Times New Roman" w:cs="Times New Roman"/>
          <w:b w:val="0"/>
          <w:bCs w:val="0"/>
          <w:color w:val="000000" w:themeColor="text1"/>
          <w:sz w:val="24"/>
          <w:szCs w:val="24"/>
        </w:rPr>
        <w:t xml:space="preserve"> repository</w:t>
      </w:r>
      <w:r w:rsidR="00C92E3F" w:rsidRPr="00673744">
        <w:rPr>
          <w:rStyle w:val="Strong"/>
          <w:rFonts w:ascii="Times New Roman" w:hAnsi="Times New Roman" w:cs="Times New Roman"/>
          <w:b w:val="0"/>
          <w:bCs w:val="0"/>
          <w:color w:val="000000" w:themeColor="text1"/>
          <w:sz w:val="24"/>
          <w:szCs w:val="24"/>
        </w:rPr>
        <w:t xml:space="preserve"> (</w:t>
      </w:r>
      <w:r w:rsidR="00C92E3F" w:rsidRPr="00673744">
        <w:rPr>
          <w:rFonts w:ascii="Times New Roman" w:hAnsi="Times New Roman" w:cs="Times New Roman"/>
          <w:sz w:val="24"/>
          <w:szCs w:val="24"/>
        </w:rPr>
        <w:t>https://github.com/xinyu-dev/cas-covid-mab-tracker)</w:t>
      </w:r>
      <w:r w:rsidR="00C92E3F" w:rsidRPr="00673744">
        <w:rPr>
          <w:rStyle w:val="Strong"/>
          <w:rFonts w:ascii="Times New Roman" w:hAnsi="Times New Roman" w:cs="Times New Roman"/>
          <w:b w:val="0"/>
          <w:bCs w:val="0"/>
          <w:color w:val="000000" w:themeColor="text1"/>
          <w:sz w:val="24"/>
          <w:szCs w:val="24"/>
        </w:rPr>
        <w:t>.</w:t>
      </w:r>
      <w:r w:rsidR="00533EEA" w:rsidRPr="00673744">
        <w:rPr>
          <w:rStyle w:val="Strong"/>
          <w:rFonts w:ascii="Times New Roman" w:hAnsi="Times New Roman" w:cs="Times New Roman"/>
          <w:b w:val="0"/>
          <w:bCs w:val="0"/>
          <w:color w:val="000000" w:themeColor="text1"/>
          <w:sz w:val="24"/>
          <w:szCs w:val="24"/>
        </w:rPr>
        <w:t xml:space="preserve"> </w:t>
      </w:r>
      <w:r w:rsidR="00A80DEA" w:rsidRPr="00673744">
        <w:rPr>
          <w:rStyle w:val="Strong"/>
          <w:rFonts w:ascii="Times New Roman" w:hAnsi="Times New Roman" w:cs="Times New Roman"/>
          <w:b w:val="0"/>
          <w:bCs w:val="0"/>
          <w:color w:val="000000" w:themeColor="text1"/>
          <w:sz w:val="24"/>
          <w:szCs w:val="24"/>
        </w:rPr>
        <w:t xml:space="preserve">Therapeutics programs based on non-antibody proteins </w:t>
      </w:r>
      <w:r w:rsidR="00EE6EB3" w:rsidRPr="00673744">
        <w:rPr>
          <w:rStyle w:val="Strong"/>
          <w:rFonts w:ascii="Times New Roman" w:hAnsi="Times New Roman" w:cs="Times New Roman"/>
          <w:b w:val="0"/>
          <w:bCs w:val="0"/>
          <w:color w:val="000000" w:themeColor="text1"/>
          <w:sz w:val="24"/>
          <w:szCs w:val="24"/>
        </w:rPr>
        <w:t>with</w:t>
      </w:r>
      <w:r w:rsidR="00A80DEA" w:rsidRPr="00673744">
        <w:rPr>
          <w:rStyle w:val="Strong"/>
          <w:rFonts w:ascii="Times New Roman" w:hAnsi="Times New Roman" w:cs="Times New Roman"/>
          <w:b w:val="0"/>
          <w:bCs w:val="0"/>
          <w:color w:val="000000" w:themeColor="text1"/>
          <w:sz w:val="24"/>
          <w:szCs w:val="24"/>
        </w:rPr>
        <w:t xml:space="preserve"> </w:t>
      </w:r>
      <w:r w:rsidR="000D3540" w:rsidRPr="00673744">
        <w:rPr>
          <w:rStyle w:val="Strong"/>
          <w:rFonts w:ascii="Times New Roman" w:hAnsi="Times New Roman" w:cs="Times New Roman"/>
          <w:b w:val="0"/>
          <w:bCs w:val="0"/>
          <w:color w:val="000000" w:themeColor="text1"/>
          <w:sz w:val="24"/>
          <w:szCs w:val="24"/>
        </w:rPr>
        <w:t xml:space="preserve">the </w:t>
      </w:r>
      <w:r w:rsidR="00A80DEA" w:rsidRPr="00673744">
        <w:rPr>
          <w:rStyle w:val="Strong"/>
          <w:rFonts w:ascii="Times New Roman" w:hAnsi="Times New Roman" w:cs="Times New Roman"/>
          <w:b w:val="0"/>
          <w:bCs w:val="0"/>
          <w:color w:val="000000" w:themeColor="text1"/>
          <w:sz w:val="24"/>
          <w:szCs w:val="24"/>
        </w:rPr>
        <w:t>similar mechanisms of actions as antibodies, such as recombinant ACE2 protein</w:t>
      </w:r>
      <w:r w:rsidR="00FF40A4" w:rsidRPr="00673744">
        <w:rPr>
          <w:rStyle w:val="Strong"/>
          <w:rFonts w:ascii="Times New Roman" w:hAnsi="Times New Roman" w:cs="Times New Roman"/>
          <w:b w:val="0"/>
          <w:bCs w:val="0"/>
          <w:color w:val="000000" w:themeColor="text1"/>
          <w:sz w:val="24"/>
          <w:szCs w:val="24"/>
        </w:rPr>
        <w:t xml:space="preserve"> and</w:t>
      </w:r>
      <w:r w:rsidR="00A80DEA" w:rsidRPr="00673744">
        <w:rPr>
          <w:rStyle w:val="Strong"/>
          <w:rFonts w:ascii="Times New Roman" w:hAnsi="Times New Roman" w:cs="Times New Roman"/>
          <w:b w:val="0"/>
          <w:bCs w:val="0"/>
          <w:color w:val="000000" w:themeColor="text1"/>
          <w:sz w:val="24"/>
          <w:szCs w:val="24"/>
        </w:rPr>
        <w:t xml:space="preserve"> Fc-fusion proteins, are also included.</w:t>
      </w:r>
      <w:r w:rsidR="0032729B" w:rsidRPr="00673744">
        <w:rPr>
          <w:rStyle w:val="Strong"/>
          <w:rFonts w:ascii="Times New Roman" w:hAnsi="Times New Roman" w:cs="Times New Roman"/>
          <w:b w:val="0"/>
          <w:bCs w:val="0"/>
          <w:color w:val="000000" w:themeColor="text1"/>
          <w:sz w:val="24"/>
          <w:szCs w:val="24"/>
        </w:rPr>
        <w:t xml:space="preserve"> </w:t>
      </w:r>
      <w:r w:rsidR="002E0A95" w:rsidRPr="00673744">
        <w:rPr>
          <w:rStyle w:val="Strong"/>
          <w:rFonts w:ascii="Times New Roman" w:hAnsi="Times New Roman" w:cs="Times New Roman"/>
          <w:b w:val="0"/>
          <w:bCs w:val="0"/>
          <w:color w:val="000000" w:themeColor="text1"/>
          <w:sz w:val="24"/>
          <w:szCs w:val="24"/>
        </w:rPr>
        <w:t>Unrelated information such as</w:t>
      </w:r>
      <w:r w:rsidR="002E0A95" w:rsidRPr="00673744">
        <w:rPr>
          <w:rStyle w:val="Strong"/>
          <w:rFonts w:ascii="Times New Roman" w:hAnsi="Times New Roman" w:cs="Times New Roman"/>
          <w:color w:val="000000" w:themeColor="text1"/>
          <w:sz w:val="24"/>
          <w:szCs w:val="24"/>
        </w:rPr>
        <w:t xml:space="preserve"> </w:t>
      </w:r>
      <w:r w:rsidR="002E0A95" w:rsidRPr="00673744">
        <w:rPr>
          <w:rFonts w:ascii="Times New Roman" w:hAnsi="Times New Roman" w:cs="Times New Roman"/>
          <w:color w:val="000000" w:themeColor="text1"/>
          <w:sz w:val="24"/>
          <w:szCs w:val="24"/>
          <w:lang w:val="en-GB"/>
        </w:rPr>
        <w:t xml:space="preserve">diagnostic antibodies, polyclonal </w:t>
      </w:r>
      <w:r w:rsidR="00231719" w:rsidRPr="00673744">
        <w:rPr>
          <w:rFonts w:ascii="Times New Roman" w:hAnsi="Times New Roman" w:cs="Times New Roman"/>
          <w:color w:val="000000" w:themeColor="text1"/>
          <w:sz w:val="24"/>
          <w:szCs w:val="24"/>
          <w:lang w:val="en-GB"/>
        </w:rPr>
        <w:t>plasma from convalescent patients,</w:t>
      </w:r>
      <w:r w:rsidR="002E0A95" w:rsidRPr="00673744">
        <w:rPr>
          <w:rFonts w:ascii="Times New Roman" w:hAnsi="Times New Roman" w:cs="Times New Roman"/>
          <w:color w:val="000000" w:themeColor="text1"/>
          <w:sz w:val="24"/>
          <w:szCs w:val="24"/>
          <w:lang w:val="en-GB"/>
        </w:rPr>
        <w:t xml:space="preserve"> </w:t>
      </w:r>
      <w:r w:rsidR="004D05EA" w:rsidRPr="00673744">
        <w:rPr>
          <w:rFonts w:ascii="Times New Roman" w:hAnsi="Times New Roman" w:cs="Times New Roman"/>
          <w:color w:val="000000" w:themeColor="text1"/>
          <w:sz w:val="24"/>
          <w:szCs w:val="24"/>
          <w:lang w:val="en-GB"/>
        </w:rPr>
        <w:t xml:space="preserve">and </w:t>
      </w:r>
      <w:r w:rsidR="002E0A95" w:rsidRPr="00673744">
        <w:rPr>
          <w:rFonts w:ascii="Times New Roman" w:hAnsi="Times New Roman" w:cs="Times New Roman"/>
          <w:color w:val="000000" w:themeColor="text1"/>
          <w:sz w:val="24"/>
          <w:szCs w:val="24"/>
          <w:lang w:val="en-GB"/>
        </w:rPr>
        <w:t xml:space="preserve">clinical trials without specific indications to COVID-19 patients in experimental design, were </w:t>
      </w:r>
      <w:r w:rsidR="00B84CB5" w:rsidRPr="00673744">
        <w:rPr>
          <w:rFonts w:ascii="Times New Roman" w:hAnsi="Times New Roman" w:cs="Times New Roman"/>
          <w:color w:val="000000" w:themeColor="text1"/>
          <w:sz w:val="24"/>
          <w:szCs w:val="24"/>
          <w:lang w:val="en-GB"/>
        </w:rPr>
        <w:t>excluded</w:t>
      </w:r>
      <w:r w:rsidR="002E0A95" w:rsidRPr="00673744">
        <w:rPr>
          <w:rFonts w:ascii="Times New Roman" w:hAnsi="Times New Roman" w:cs="Times New Roman"/>
          <w:color w:val="000000" w:themeColor="text1"/>
          <w:sz w:val="24"/>
          <w:szCs w:val="24"/>
          <w:lang w:val="en-GB"/>
        </w:rPr>
        <w:t xml:space="preserve">. </w:t>
      </w:r>
      <w:r w:rsidR="00D72B16" w:rsidRPr="00673744">
        <w:rPr>
          <w:rFonts w:ascii="Times New Roman" w:hAnsi="Times New Roman" w:cs="Times New Roman"/>
          <w:color w:val="000000" w:themeColor="text1"/>
          <w:sz w:val="24"/>
          <w:szCs w:val="24"/>
          <w:lang w:val="en-GB"/>
        </w:rPr>
        <w:t xml:space="preserve">For quality evaluation, </w:t>
      </w:r>
      <w:r w:rsidR="00D72B16" w:rsidRPr="00673744">
        <w:rPr>
          <w:rFonts w:ascii="Times New Roman" w:hAnsi="Times New Roman" w:cs="Times New Roman"/>
          <w:color w:val="000000" w:themeColor="text1"/>
          <w:sz w:val="24"/>
          <w:szCs w:val="24"/>
          <w:shd w:val="clear" w:color="auto" w:fill="FFFFFF"/>
        </w:rPr>
        <w:t>a</w:t>
      </w:r>
      <w:r w:rsidR="0032729B" w:rsidRPr="00673744">
        <w:rPr>
          <w:rFonts w:ascii="Times New Roman" w:hAnsi="Times New Roman" w:cs="Times New Roman"/>
          <w:color w:val="000000" w:themeColor="text1"/>
          <w:sz w:val="24"/>
          <w:szCs w:val="24"/>
          <w:shd w:val="clear" w:color="auto" w:fill="FFFFFF"/>
        </w:rPr>
        <w:t xml:space="preserve">ll the final data </w:t>
      </w:r>
      <w:r w:rsidR="00E320C4" w:rsidRPr="00673744">
        <w:rPr>
          <w:rFonts w:ascii="Times New Roman" w:hAnsi="Times New Roman" w:cs="Times New Roman"/>
          <w:color w:val="000000" w:themeColor="text1"/>
          <w:sz w:val="24"/>
          <w:szCs w:val="24"/>
          <w:shd w:val="clear" w:color="auto" w:fill="FFFFFF"/>
        </w:rPr>
        <w:t>included in</w:t>
      </w:r>
      <w:r w:rsidR="0032729B" w:rsidRPr="00673744">
        <w:rPr>
          <w:rFonts w:ascii="Times New Roman" w:hAnsi="Times New Roman" w:cs="Times New Roman"/>
          <w:color w:val="000000" w:themeColor="text1"/>
          <w:sz w:val="24"/>
          <w:szCs w:val="24"/>
          <w:shd w:val="clear" w:color="auto" w:fill="FFFFFF"/>
        </w:rPr>
        <w:t xml:space="preserve"> the “Tracker” were cross</w:t>
      </w:r>
      <w:r w:rsidR="0099789C" w:rsidRPr="00673744">
        <w:rPr>
          <w:rFonts w:ascii="Times New Roman" w:hAnsi="Times New Roman" w:cs="Times New Roman"/>
          <w:color w:val="000000" w:themeColor="text1"/>
          <w:sz w:val="24"/>
          <w:szCs w:val="24"/>
          <w:shd w:val="clear" w:color="auto" w:fill="FFFFFF"/>
        </w:rPr>
        <w:t>-</w:t>
      </w:r>
      <w:r w:rsidR="00FC18D8" w:rsidRPr="00673744">
        <w:rPr>
          <w:rFonts w:ascii="Times New Roman" w:hAnsi="Times New Roman" w:cs="Times New Roman"/>
          <w:color w:val="000000" w:themeColor="text1"/>
          <w:sz w:val="24"/>
          <w:szCs w:val="24"/>
          <w:shd w:val="clear" w:color="auto" w:fill="FFFFFF"/>
        </w:rPr>
        <w:t xml:space="preserve">verified </w:t>
      </w:r>
      <w:r w:rsidR="0032729B" w:rsidRPr="00673744">
        <w:rPr>
          <w:rFonts w:ascii="Times New Roman" w:hAnsi="Times New Roman" w:cs="Times New Roman"/>
          <w:color w:val="000000" w:themeColor="text1"/>
          <w:sz w:val="24"/>
          <w:szCs w:val="24"/>
          <w:shd w:val="clear" w:color="auto" w:fill="FFFFFF"/>
        </w:rPr>
        <w:t xml:space="preserve">manually by </w:t>
      </w:r>
      <w:r w:rsidR="005C1309" w:rsidRPr="00673744">
        <w:rPr>
          <w:rFonts w:ascii="Times New Roman" w:hAnsi="Times New Roman" w:cs="Times New Roman"/>
          <w:color w:val="000000" w:themeColor="text1"/>
          <w:sz w:val="24"/>
          <w:szCs w:val="24"/>
          <w:shd w:val="clear" w:color="auto" w:fill="FFFFFF"/>
        </w:rPr>
        <w:t xml:space="preserve">at least two </w:t>
      </w:r>
      <w:r w:rsidR="00D72B16" w:rsidRPr="00673744">
        <w:rPr>
          <w:rFonts w:ascii="Times New Roman" w:hAnsi="Times New Roman" w:cs="Times New Roman"/>
          <w:color w:val="000000" w:themeColor="text1"/>
          <w:sz w:val="24"/>
          <w:szCs w:val="24"/>
          <w:shd w:val="clear" w:color="auto" w:fill="FFFFFF"/>
        </w:rPr>
        <w:t xml:space="preserve">independent </w:t>
      </w:r>
      <w:r w:rsidR="0032729B" w:rsidRPr="00673744">
        <w:rPr>
          <w:rFonts w:ascii="Times New Roman" w:hAnsi="Times New Roman" w:cs="Times New Roman"/>
          <w:color w:val="000000" w:themeColor="text1"/>
          <w:sz w:val="24"/>
          <w:szCs w:val="24"/>
          <w:shd w:val="clear" w:color="auto" w:fill="FFFFFF"/>
        </w:rPr>
        <w:t>volunteers</w:t>
      </w:r>
      <w:r w:rsidR="00D72B16" w:rsidRPr="00673744">
        <w:rPr>
          <w:rFonts w:ascii="Times New Roman" w:hAnsi="Times New Roman" w:cs="Times New Roman"/>
          <w:color w:val="000000" w:themeColor="text1"/>
          <w:sz w:val="24"/>
          <w:szCs w:val="24"/>
          <w:shd w:val="clear" w:color="auto" w:fill="FFFFFF"/>
        </w:rPr>
        <w:t xml:space="preserve">. </w:t>
      </w:r>
      <w:r w:rsidR="00ED4D4E" w:rsidRPr="00673744">
        <w:rPr>
          <w:rFonts w:ascii="Times New Roman" w:hAnsi="Times New Roman" w:cs="Times New Roman"/>
          <w:color w:val="000000" w:themeColor="text1"/>
          <w:sz w:val="24"/>
          <w:szCs w:val="24"/>
          <w:shd w:val="clear" w:color="auto" w:fill="FFFFFF"/>
        </w:rPr>
        <w:t xml:space="preserve">For presentation in the “Tracker”, we </w:t>
      </w:r>
      <w:r w:rsidR="0075607C" w:rsidRPr="00673744">
        <w:rPr>
          <w:rFonts w:ascii="Times New Roman" w:hAnsi="Times New Roman" w:cs="Times New Roman"/>
          <w:color w:val="000000" w:themeColor="text1"/>
          <w:sz w:val="24"/>
          <w:szCs w:val="24"/>
          <w:shd w:val="clear" w:color="auto" w:fill="FFFFFF"/>
        </w:rPr>
        <w:t>categorized the</w:t>
      </w:r>
      <w:r w:rsidR="00ED4D4E" w:rsidRPr="00673744">
        <w:rPr>
          <w:rFonts w:ascii="Times New Roman" w:hAnsi="Times New Roman" w:cs="Times New Roman"/>
          <w:color w:val="000000" w:themeColor="text1"/>
          <w:sz w:val="24"/>
          <w:szCs w:val="24"/>
          <w:shd w:val="clear" w:color="auto" w:fill="FFFFFF"/>
        </w:rPr>
        <w:t xml:space="preserve"> following</w:t>
      </w:r>
      <w:r w:rsidR="0075607C" w:rsidRPr="00673744">
        <w:rPr>
          <w:rFonts w:ascii="Times New Roman" w:hAnsi="Times New Roman" w:cs="Times New Roman"/>
          <w:color w:val="000000" w:themeColor="text1"/>
          <w:sz w:val="24"/>
          <w:szCs w:val="24"/>
          <w:shd w:val="clear" w:color="auto" w:fill="FFFFFF"/>
        </w:rPr>
        <w:t xml:space="preserve"> data: </w:t>
      </w:r>
      <w:r w:rsidR="0075607C" w:rsidRPr="00673744">
        <w:rPr>
          <w:rFonts w:ascii="Times New Roman" w:hAnsi="Times New Roman" w:cs="Times New Roman"/>
          <w:color w:val="000000" w:themeColor="text1"/>
          <w:sz w:val="24"/>
          <w:szCs w:val="24"/>
        </w:rPr>
        <w:t xml:space="preserve">target, </w:t>
      </w:r>
      <w:r w:rsidR="00ED4D4E" w:rsidRPr="00673744">
        <w:rPr>
          <w:rFonts w:ascii="Times New Roman" w:hAnsi="Times New Roman" w:cs="Times New Roman"/>
          <w:color w:val="000000" w:themeColor="text1"/>
          <w:sz w:val="24"/>
          <w:szCs w:val="24"/>
        </w:rPr>
        <w:t xml:space="preserve">molecular </w:t>
      </w:r>
      <w:r w:rsidR="0075607C" w:rsidRPr="00673744">
        <w:rPr>
          <w:rFonts w:ascii="Times New Roman" w:hAnsi="Times New Roman" w:cs="Times New Roman"/>
          <w:color w:val="000000" w:themeColor="text1"/>
          <w:sz w:val="24"/>
          <w:szCs w:val="24"/>
        </w:rPr>
        <w:t xml:space="preserve">format, </w:t>
      </w:r>
      <w:r w:rsidR="00ED4D4E" w:rsidRPr="00673744">
        <w:rPr>
          <w:rFonts w:ascii="Times New Roman" w:hAnsi="Times New Roman" w:cs="Times New Roman"/>
          <w:color w:val="000000" w:themeColor="text1"/>
          <w:sz w:val="24"/>
          <w:szCs w:val="24"/>
        </w:rPr>
        <w:t xml:space="preserve">development </w:t>
      </w:r>
      <w:r w:rsidR="0075607C" w:rsidRPr="00673744">
        <w:rPr>
          <w:rFonts w:ascii="Times New Roman" w:hAnsi="Times New Roman" w:cs="Times New Roman"/>
          <w:color w:val="000000" w:themeColor="text1"/>
          <w:sz w:val="24"/>
          <w:szCs w:val="24"/>
        </w:rPr>
        <w:t>status, developer</w:t>
      </w:r>
      <w:r w:rsidR="008C48F0">
        <w:rPr>
          <w:rFonts w:ascii="Times New Roman" w:hAnsi="Times New Roman" w:cs="Times New Roman"/>
          <w:color w:val="000000" w:themeColor="text1"/>
          <w:sz w:val="24"/>
          <w:szCs w:val="24"/>
        </w:rPr>
        <w:t>,</w:t>
      </w:r>
      <w:r w:rsidR="00CE038D">
        <w:rPr>
          <w:rFonts w:ascii="Times New Roman" w:hAnsi="Times New Roman" w:cs="Times New Roman"/>
          <w:color w:val="000000" w:themeColor="text1"/>
          <w:sz w:val="24"/>
          <w:szCs w:val="24"/>
        </w:rPr>
        <w:t xml:space="preserve"> </w:t>
      </w:r>
      <w:r w:rsidR="0075607C" w:rsidRPr="00673744">
        <w:rPr>
          <w:rFonts w:ascii="Times New Roman" w:hAnsi="Times New Roman" w:cs="Times New Roman"/>
          <w:color w:val="000000" w:themeColor="text1"/>
          <w:sz w:val="24"/>
          <w:szCs w:val="24"/>
        </w:rPr>
        <w:t>country</w:t>
      </w:r>
      <w:r w:rsidR="00ED4D4E" w:rsidRPr="00673744">
        <w:rPr>
          <w:rFonts w:ascii="Times New Roman" w:hAnsi="Times New Roman" w:cs="Times New Roman"/>
          <w:color w:val="000000" w:themeColor="text1"/>
          <w:sz w:val="24"/>
          <w:szCs w:val="24"/>
        </w:rPr>
        <w:t xml:space="preserve"> of origin</w:t>
      </w:r>
      <w:r w:rsidR="008C48F0">
        <w:rPr>
          <w:rFonts w:ascii="Times New Roman" w:hAnsi="Times New Roman" w:cs="Times New Roman"/>
          <w:color w:val="000000" w:themeColor="text1"/>
          <w:sz w:val="24"/>
          <w:szCs w:val="24"/>
        </w:rPr>
        <w:t xml:space="preserve"> and the supporting reference. </w:t>
      </w:r>
    </w:p>
    <w:p w14:paraId="2733C3B9" w14:textId="01554E40" w:rsidR="00092535" w:rsidRPr="00673744" w:rsidRDefault="00B2761C" w:rsidP="0012158C">
      <w:pPr>
        <w:spacing w:before="120" w:after="120" w:line="480" w:lineRule="auto"/>
        <w:ind w:firstLine="720"/>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rPr>
        <w:t>To build the “Tracker”, t</w:t>
      </w:r>
      <w:r w:rsidR="007A5CCB" w:rsidRPr="00673744">
        <w:rPr>
          <w:rFonts w:ascii="Times New Roman" w:hAnsi="Times New Roman" w:cs="Times New Roman"/>
          <w:color w:val="000000" w:themeColor="text1"/>
          <w:sz w:val="24"/>
          <w:szCs w:val="24"/>
        </w:rPr>
        <w:t xml:space="preserve">he data table containing filtered </w:t>
      </w:r>
      <w:r w:rsidR="00FB1D98" w:rsidRPr="00673744">
        <w:rPr>
          <w:rFonts w:ascii="Times New Roman" w:hAnsi="Times New Roman" w:cs="Times New Roman"/>
          <w:color w:val="000000" w:themeColor="text1"/>
          <w:sz w:val="24"/>
          <w:szCs w:val="24"/>
        </w:rPr>
        <w:t>results</w:t>
      </w:r>
      <w:r w:rsidR="007A5CCB" w:rsidRPr="00673744">
        <w:rPr>
          <w:rFonts w:ascii="Times New Roman" w:hAnsi="Times New Roman" w:cs="Times New Roman"/>
          <w:color w:val="000000" w:themeColor="text1"/>
          <w:sz w:val="24"/>
          <w:szCs w:val="24"/>
        </w:rPr>
        <w:t xml:space="preserve"> was</w:t>
      </w:r>
      <w:r w:rsidR="000D235C" w:rsidRPr="00673744">
        <w:rPr>
          <w:rFonts w:ascii="Times New Roman" w:hAnsi="Times New Roman" w:cs="Times New Roman"/>
          <w:color w:val="000000" w:themeColor="text1"/>
          <w:sz w:val="24"/>
          <w:szCs w:val="24"/>
        </w:rPr>
        <w:t xml:space="preserve"> uploaded</w:t>
      </w:r>
      <w:r w:rsidR="007A5CCB" w:rsidRPr="00673744">
        <w:rPr>
          <w:rFonts w:ascii="Times New Roman" w:hAnsi="Times New Roman" w:cs="Times New Roman"/>
          <w:color w:val="000000" w:themeColor="text1"/>
          <w:sz w:val="24"/>
          <w:szCs w:val="24"/>
        </w:rPr>
        <w:t xml:space="preserve"> to </w:t>
      </w:r>
      <w:r w:rsidR="00D72B16" w:rsidRPr="00673744">
        <w:rPr>
          <w:rFonts w:ascii="Times New Roman" w:hAnsi="Times New Roman" w:cs="Times New Roman"/>
          <w:color w:val="000000" w:themeColor="text1"/>
          <w:sz w:val="24"/>
          <w:szCs w:val="24"/>
        </w:rPr>
        <w:t xml:space="preserve">the </w:t>
      </w:r>
      <w:r w:rsidR="007A5CCB" w:rsidRPr="00673744">
        <w:rPr>
          <w:rFonts w:ascii="Times New Roman" w:hAnsi="Times New Roman" w:cs="Times New Roman"/>
          <w:color w:val="000000" w:themeColor="text1"/>
          <w:sz w:val="24"/>
          <w:szCs w:val="24"/>
        </w:rPr>
        <w:t>website</w:t>
      </w:r>
      <w:r w:rsidR="00D72B16" w:rsidRPr="00673744">
        <w:rPr>
          <w:rFonts w:ascii="Times New Roman" w:hAnsi="Times New Roman" w:cs="Times New Roman"/>
          <w:color w:val="000000" w:themeColor="text1"/>
          <w:sz w:val="24"/>
          <w:szCs w:val="24"/>
        </w:rPr>
        <w:t xml:space="preserve"> of Chinese Antibody Society</w:t>
      </w:r>
      <w:r w:rsidR="007A5CCB" w:rsidRPr="00673744">
        <w:rPr>
          <w:rFonts w:ascii="Times New Roman" w:hAnsi="Times New Roman" w:cs="Times New Roman"/>
          <w:color w:val="000000" w:themeColor="text1"/>
          <w:sz w:val="24"/>
          <w:szCs w:val="24"/>
        </w:rPr>
        <w:t xml:space="preserve">, which </w:t>
      </w:r>
      <w:r w:rsidR="000D235C" w:rsidRPr="00673744">
        <w:rPr>
          <w:rFonts w:ascii="Times New Roman" w:hAnsi="Times New Roman" w:cs="Times New Roman"/>
          <w:color w:val="000000" w:themeColor="text1"/>
          <w:sz w:val="24"/>
          <w:szCs w:val="24"/>
        </w:rPr>
        <w:t>was</w:t>
      </w:r>
      <w:r w:rsidR="007A5CCB" w:rsidRPr="00673744">
        <w:rPr>
          <w:rFonts w:ascii="Times New Roman" w:hAnsi="Times New Roman" w:cs="Times New Roman"/>
          <w:color w:val="000000" w:themeColor="text1"/>
          <w:sz w:val="24"/>
          <w:szCs w:val="24"/>
        </w:rPr>
        <w:t xml:space="preserve"> build using WordPress. We used </w:t>
      </w:r>
      <w:proofErr w:type="spellStart"/>
      <w:r w:rsidR="007A5CCB" w:rsidRPr="00673744">
        <w:rPr>
          <w:rFonts w:ascii="Times New Roman" w:hAnsi="Times New Roman" w:cs="Times New Roman"/>
          <w:color w:val="000000" w:themeColor="text1"/>
          <w:sz w:val="24"/>
          <w:szCs w:val="24"/>
        </w:rPr>
        <w:t>WPDatatable</w:t>
      </w:r>
      <w:proofErr w:type="spellEnd"/>
      <w:r w:rsidR="007A5CCB" w:rsidRPr="00673744">
        <w:rPr>
          <w:rFonts w:ascii="Times New Roman" w:hAnsi="Times New Roman" w:cs="Times New Roman"/>
          <w:color w:val="000000" w:themeColor="text1"/>
          <w:sz w:val="24"/>
          <w:szCs w:val="24"/>
        </w:rPr>
        <w:t xml:space="preserve"> Plugin to integrate the data table from backend to front end of the webpage. </w:t>
      </w:r>
      <w:r w:rsidR="00683003" w:rsidRPr="00673744">
        <w:rPr>
          <w:rFonts w:ascii="Times New Roman" w:hAnsi="Times New Roman" w:cs="Times New Roman"/>
          <w:color w:val="000000" w:themeColor="text1"/>
          <w:sz w:val="24"/>
          <w:szCs w:val="24"/>
        </w:rPr>
        <w:t xml:space="preserve">On our “Tracker” website, </w:t>
      </w:r>
      <w:r w:rsidR="00BF7FC3" w:rsidRPr="00673744">
        <w:rPr>
          <w:rFonts w:ascii="Times New Roman" w:hAnsi="Times New Roman" w:cs="Times New Roman"/>
          <w:color w:val="000000" w:themeColor="text1"/>
          <w:sz w:val="24"/>
          <w:szCs w:val="24"/>
        </w:rPr>
        <w:t>the</w:t>
      </w:r>
      <w:r w:rsidR="00683003" w:rsidRPr="00673744">
        <w:rPr>
          <w:rFonts w:ascii="Times New Roman" w:hAnsi="Times New Roman" w:cs="Times New Roman"/>
          <w:color w:val="000000" w:themeColor="text1"/>
          <w:sz w:val="24"/>
          <w:szCs w:val="24"/>
        </w:rPr>
        <w:t xml:space="preserve"> whole dataset</w:t>
      </w:r>
      <w:r w:rsidR="005D73BF" w:rsidRPr="00673744">
        <w:rPr>
          <w:rFonts w:ascii="Times New Roman" w:hAnsi="Times New Roman" w:cs="Times New Roman"/>
          <w:color w:val="000000" w:themeColor="text1"/>
          <w:sz w:val="24"/>
          <w:szCs w:val="24"/>
        </w:rPr>
        <w:t xml:space="preserve"> </w:t>
      </w:r>
      <w:r w:rsidR="00BF7FC3" w:rsidRPr="00673744">
        <w:rPr>
          <w:rFonts w:ascii="Times New Roman" w:hAnsi="Times New Roman" w:cs="Times New Roman"/>
          <w:color w:val="000000" w:themeColor="text1"/>
          <w:sz w:val="24"/>
          <w:szCs w:val="24"/>
        </w:rPr>
        <w:t xml:space="preserve">was displayed </w:t>
      </w:r>
      <w:r w:rsidR="005D73BF" w:rsidRPr="00673744">
        <w:rPr>
          <w:rFonts w:ascii="Times New Roman" w:hAnsi="Times New Roman" w:cs="Times New Roman"/>
          <w:color w:val="000000" w:themeColor="text1"/>
          <w:sz w:val="24"/>
          <w:szCs w:val="24"/>
        </w:rPr>
        <w:t>as an interactive table</w:t>
      </w:r>
      <w:r w:rsidR="00683003" w:rsidRPr="00673744">
        <w:rPr>
          <w:rFonts w:ascii="Times New Roman" w:hAnsi="Times New Roman" w:cs="Times New Roman"/>
          <w:color w:val="000000" w:themeColor="text1"/>
          <w:sz w:val="24"/>
          <w:szCs w:val="24"/>
        </w:rPr>
        <w:t xml:space="preserve">, and grouped by the </w:t>
      </w:r>
      <w:r w:rsidR="00BF7FC3" w:rsidRPr="00673744">
        <w:rPr>
          <w:rFonts w:ascii="Times New Roman" w:hAnsi="Times New Roman" w:cs="Times New Roman"/>
          <w:color w:val="000000" w:themeColor="text1"/>
          <w:sz w:val="24"/>
          <w:szCs w:val="24"/>
        </w:rPr>
        <w:t>categories we defined above</w:t>
      </w:r>
      <w:r w:rsidR="00683003" w:rsidRPr="00673744">
        <w:rPr>
          <w:rFonts w:ascii="Times New Roman" w:hAnsi="Times New Roman" w:cs="Times New Roman"/>
          <w:color w:val="000000" w:themeColor="text1"/>
          <w:sz w:val="24"/>
          <w:szCs w:val="24"/>
        </w:rPr>
        <w:t xml:space="preserve">. </w:t>
      </w:r>
      <w:r w:rsidR="007A5CCB" w:rsidRPr="00673744">
        <w:rPr>
          <w:rFonts w:ascii="Times New Roman" w:hAnsi="Times New Roman" w:cs="Times New Roman"/>
          <w:color w:val="000000" w:themeColor="text1"/>
          <w:sz w:val="24"/>
          <w:szCs w:val="24"/>
        </w:rPr>
        <w:t>We</w:t>
      </w:r>
      <w:r w:rsidR="00683003" w:rsidRPr="00673744">
        <w:rPr>
          <w:rFonts w:ascii="Times New Roman" w:hAnsi="Times New Roman" w:cs="Times New Roman"/>
          <w:color w:val="000000" w:themeColor="text1"/>
          <w:sz w:val="24"/>
          <w:szCs w:val="24"/>
        </w:rPr>
        <w:t xml:space="preserve"> also</w:t>
      </w:r>
      <w:r w:rsidR="007A5CCB" w:rsidRPr="00673744">
        <w:rPr>
          <w:rFonts w:ascii="Times New Roman" w:hAnsi="Times New Roman" w:cs="Times New Roman"/>
          <w:color w:val="000000" w:themeColor="text1"/>
          <w:sz w:val="24"/>
          <w:szCs w:val="24"/>
        </w:rPr>
        <w:t xml:space="preserve"> performed analysis </w:t>
      </w:r>
      <w:r w:rsidR="00E655FB" w:rsidRPr="00673744">
        <w:rPr>
          <w:rFonts w:ascii="Times New Roman" w:hAnsi="Times New Roman" w:cs="Times New Roman"/>
          <w:color w:val="000000" w:themeColor="text1"/>
          <w:sz w:val="24"/>
          <w:szCs w:val="24"/>
        </w:rPr>
        <w:t xml:space="preserve">and visualization </w:t>
      </w:r>
      <w:r w:rsidR="000D235C" w:rsidRPr="00673744">
        <w:rPr>
          <w:rFonts w:ascii="Times New Roman" w:hAnsi="Times New Roman" w:cs="Times New Roman"/>
          <w:color w:val="000000" w:themeColor="text1"/>
          <w:sz w:val="24"/>
          <w:szCs w:val="24"/>
        </w:rPr>
        <w:t xml:space="preserve">based </w:t>
      </w:r>
      <w:r w:rsidR="007A5CCB" w:rsidRPr="00673744">
        <w:rPr>
          <w:rFonts w:ascii="Times New Roman" w:hAnsi="Times New Roman" w:cs="Times New Roman"/>
          <w:color w:val="000000" w:themeColor="text1"/>
          <w:sz w:val="24"/>
          <w:szCs w:val="24"/>
        </w:rPr>
        <w:t>on</w:t>
      </w:r>
      <w:r w:rsidR="000D235C" w:rsidRPr="00673744">
        <w:rPr>
          <w:rFonts w:ascii="Times New Roman" w:hAnsi="Times New Roman" w:cs="Times New Roman"/>
          <w:color w:val="000000" w:themeColor="text1"/>
          <w:sz w:val="24"/>
          <w:szCs w:val="24"/>
        </w:rPr>
        <w:t xml:space="preserve"> the</w:t>
      </w:r>
      <w:r w:rsidR="007A5CCB" w:rsidRPr="00673744">
        <w:rPr>
          <w:rFonts w:ascii="Times New Roman" w:hAnsi="Times New Roman" w:cs="Times New Roman"/>
          <w:color w:val="000000" w:themeColor="text1"/>
          <w:sz w:val="24"/>
          <w:szCs w:val="24"/>
        </w:rPr>
        <w:t xml:space="preserve"> key </w:t>
      </w:r>
      <w:r w:rsidR="000D235C" w:rsidRPr="00673744">
        <w:rPr>
          <w:rFonts w:ascii="Times New Roman" w:hAnsi="Times New Roman" w:cs="Times New Roman"/>
          <w:color w:val="000000" w:themeColor="text1"/>
          <w:sz w:val="24"/>
          <w:szCs w:val="24"/>
        </w:rPr>
        <w:t>features</w:t>
      </w:r>
      <w:r w:rsidR="00FB1D98" w:rsidRPr="00673744">
        <w:rPr>
          <w:rFonts w:ascii="Times New Roman" w:hAnsi="Times New Roman" w:cs="Times New Roman"/>
          <w:color w:val="000000" w:themeColor="text1"/>
          <w:sz w:val="24"/>
          <w:szCs w:val="24"/>
        </w:rPr>
        <w:t xml:space="preserve"> </w:t>
      </w:r>
      <w:r w:rsidR="007A5CCB" w:rsidRPr="00673744">
        <w:rPr>
          <w:rFonts w:ascii="Times New Roman" w:hAnsi="Times New Roman" w:cs="Times New Roman"/>
          <w:color w:val="000000" w:themeColor="text1"/>
          <w:sz w:val="24"/>
          <w:szCs w:val="24"/>
        </w:rPr>
        <w:t xml:space="preserve">of </w:t>
      </w:r>
      <w:r w:rsidR="000D235C" w:rsidRPr="00673744">
        <w:rPr>
          <w:rFonts w:ascii="Times New Roman" w:hAnsi="Times New Roman" w:cs="Times New Roman"/>
          <w:color w:val="000000" w:themeColor="text1"/>
          <w:sz w:val="24"/>
          <w:szCs w:val="24"/>
        </w:rPr>
        <w:t xml:space="preserve">the collected </w:t>
      </w:r>
      <w:r w:rsidR="007A5CCB" w:rsidRPr="00673744">
        <w:rPr>
          <w:rFonts w:ascii="Times New Roman" w:hAnsi="Times New Roman" w:cs="Times New Roman"/>
          <w:color w:val="000000" w:themeColor="text1"/>
          <w:sz w:val="24"/>
          <w:szCs w:val="24"/>
        </w:rPr>
        <w:t xml:space="preserve">antibody therapeutic </w:t>
      </w:r>
      <w:r w:rsidR="00355AA9">
        <w:rPr>
          <w:rFonts w:ascii="Times New Roman" w:hAnsi="Times New Roman" w:cs="Times New Roman"/>
          <w:color w:val="000000" w:themeColor="text1"/>
          <w:sz w:val="24"/>
          <w:szCs w:val="24"/>
        </w:rPr>
        <w:t>data</w:t>
      </w:r>
      <w:r w:rsidR="00355AA9" w:rsidRPr="00673744">
        <w:rPr>
          <w:rFonts w:ascii="Times New Roman" w:hAnsi="Times New Roman" w:cs="Times New Roman"/>
          <w:color w:val="000000" w:themeColor="text1"/>
          <w:sz w:val="24"/>
          <w:szCs w:val="24"/>
        </w:rPr>
        <w:t xml:space="preserve"> </w:t>
      </w:r>
      <w:r w:rsidR="007A5CCB" w:rsidRPr="00673744">
        <w:rPr>
          <w:rFonts w:ascii="Times New Roman" w:hAnsi="Times New Roman" w:cs="Times New Roman"/>
          <w:color w:val="000000" w:themeColor="text1"/>
          <w:sz w:val="24"/>
          <w:szCs w:val="24"/>
        </w:rPr>
        <w:t xml:space="preserve">that </w:t>
      </w:r>
      <w:r w:rsidR="00355AA9">
        <w:rPr>
          <w:rFonts w:ascii="Times New Roman" w:hAnsi="Times New Roman" w:cs="Times New Roman"/>
          <w:color w:val="000000" w:themeColor="text1"/>
          <w:sz w:val="24"/>
          <w:szCs w:val="24"/>
        </w:rPr>
        <w:t>are</w:t>
      </w:r>
      <w:r w:rsidR="00C8353F" w:rsidRPr="00673744">
        <w:rPr>
          <w:rFonts w:ascii="Times New Roman" w:hAnsi="Times New Roman" w:cs="Times New Roman"/>
          <w:color w:val="000000" w:themeColor="text1"/>
          <w:sz w:val="24"/>
          <w:szCs w:val="24"/>
        </w:rPr>
        <w:t xml:space="preserve"> </w:t>
      </w:r>
      <w:r w:rsidR="007A5CCB" w:rsidRPr="00673744">
        <w:rPr>
          <w:rFonts w:ascii="Times New Roman" w:hAnsi="Times New Roman" w:cs="Times New Roman"/>
          <w:color w:val="000000" w:themeColor="text1"/>
          <w:sz w:val="24"/>
          <w:szCs w:val="24"/>
        </w:rPr>
        <w:t xml:space="preserve">most </w:t>
      </w:r>
      <w:r w:rsidR="000D235C" w:rsidRPr="00673744">
        <w:rPr>
          <w:rFonts w:ascii="Times New Roman" w:hAnsi="Times New Roman" w:cs="Times New Roman"/>
          <w:color w:val="000000" w:themeColor="text1"/>
          <w:sz w:val="24"/>
          <w:szCs w:val="24"/>
        </w:rPr>
        <w:t xml:space="preserve">relevant to the </w:t>
      </w:r>
      <w:r w:rsidR="005D73BF" w:rsidRPr="00673744">
        <w:rPr>
          <w:rFonts w:ascii="Times New Roman" w:hAnsi="Times New Roman" w:cs="Times New Roman"/>
          <w:color w:val="000000" w:themeColor="text1"/>
          <w:sz w:val="24"/>
          <w:szCs w:val="24"/>
        </w:rPr>
        <w:t xml:space="preserve">scientific community and general </w:t>
      </w:r>
      <w:r w:rsidR="005D73BF" w:rsidRPr="00673744">
        <w:rPr>
          <w:rFonts w:ascii="Times New Roman" w:hAnsi="Times New Roman" w:cs="Times New Roman"/>
          <w:color w:val="000000" w:themeColor="text1"/>
          <w:sz w:val="24"/>
          <w:szCs w:val="24"/>
        </w:rPr>
        <w:lastRenderedPageBreak/>
        <w:t>public</w:t>
      </w:r>
      <w:r w:rsidR="000D235C" w:rsidRPr="00673744">
        <w:rPr>
          <w:rFonts w:ascii="Times New Roman" w:hAnsi="Times New Roman" w:cs="Times New Roman"/>
          <w:color w:val="000000" w:themeColor="text1"/>
          <w:sz w:val="24"/>
          <w:szCs w:val="24"/>
        </w:rPr>
        <w:t>.</w:t>
      </w:r>
      <w:r w:rsidR="007A5CCB" w:rsidRPr="00673744">
        <w:rPr>
          <w:rFonts w:ascii="Times New Roman" w:hAnsi="Times New Roman" w:cs="Times New Roman"/>
          <w:color w:val="000000" w:themeColor="text1"/>
          <w:sz w:val="24"/>
          <w:szCs w:val="24"/>
        </w:rPr>
        <w:t xml:space="preserve"> These include the number</w:t>
      </w:r>
      <w:r w:rsidR="00A02801" w:rsidRPr="00673744">
        <w:rPr>
          <w:rFonts w:ascii="Times New Roman" w:hAnsi="Times New Roman" w:cs="Times New Roman"/>
          <w:color w:val="000000" w:themeColor="text1"/>
          <w:sz w:val="24"/>
          <w:szCs w:val="24"/>
        </w:rPr>
        <w:t>s</w:t>
      </w:r>
      <w:r w:rsidR="007A5CCB" w:rsidRPr="00673744">
        <w:rPr>
          <w:rFonts w:ascii="Times New Roman" w:hAnsi="Times New Roman" w:cs="Times New Roman"/>
          <w:color w:val="000000" w:themeColor="text1"/>
          <w:sz w:val="24"/>
          <w:szCs w:val="24"/>
        </w:rPr>
        <w:t xml:space="preserve"> of </w:t>
      </w:r>
      <w:r w:rsidR="005052D6" w:rsidRPr="00673744">
        <w:rPr>
          <w:rFonts w:ascii="Times New Roman" w:hAnsi="Times New Roman" w:cs="Times New Roman"/>
          <w:color w:val="000000" w:themeColor="text1"/>
          <w:sz w:val="24"/>
          <w:szCs w:val="24"/>
        </w:rPr>
        <w:t xml:space="preserve">therapeutic </w:t>
      </w:r>
      <w:r w:rsidR="00683003" w:rsidRPr="00673744">
        <w:rPr>
          <w:rFonts w:ascii="Times New Roman" w:hAnsi="Times New Roman" w:cs="Times New Roman"/>
          <w:color w:val="000000" w:themeColor="text1"/>
          <w:sz w:val="24"/>
          <w:szCs w:val="24"/>
        </w:rPr>
        <w:t>targets</w:t>
      </w:r>
      <w:r w:rsidR="007A5CCB" w:rsidRPr="00673744">
        <w:rPr>
          <w:rFonts w:ascii="Times New Roman" w:hAnsi="Times New Roman" w:cs="Times New Roman"/>
          <w:color w:val="000000" w:themeColor="text1"/>
          <w:sz w:val="24"/>
          <w:szCs w:val="24"/>
        </w:rPr>
        <w:t>, format</w:t>
      </w:r>
      <w:r w:rsidR="00A02801" w:rsidRPr="00673744">
        <w:rPr>
          <w:rFonts w:ascii="Times New Roman" w:hAnsi="Times New Roman" w:cs="Times New Roman"/>
          <w:color w:val="000000" w:themeColor="text1"/>
          <w:sz w:val="24"/>
          <w:szCs w:val="24"/>
        </w:rPr>
        <w:t>s,</w:t>
      </w:r>
      <w:r w:rsidR="007A5CCB" w:rsidRPr="00673744">
        <w:rPr>
          <w:rFonts w:ascii="Times New Roman" w:hAnsi="Times New Roman" w:cs="Times New Roman"/>
          <w:color w:val="000000" w:themeColor="text1"/>
          <w:sz w:val="24"/>
          <w:szCs w:val="24"/>
        </w:rPr>
        <w:t xml:space="preserve"> and </w:t>
      </w:r>
      <w:r w:rsidR="00BA69E1" w:rsidRPr="00673744">
        <w:rPr>
          <w:rFonts w:ascii="Times New Roman" w:hAnsi="Times New Roman" w:cs="Times New Roman"/>
          <w:color w:val="000000" w:themeColor="text1"/>
          <w:sz w:val="24"/>
          <w:szCs w:val="24"/>
        </w:rPr>
        <w:t xml:space="preserve">program </w:t>
      </w:r>
      <w:r w:rsidR="005E28E6" w:rsidRPr="00673744">
        <w:rPr>
          <w:rFonts w:ascii="Times New Roman" w:hAnsi="Times New Roman" w:cs="Times New Roman"/>
          <w:color w:val="000000" w:themeColor="text1"/>
          <w:sz w:val="24"/>
          <w:szCs w:val="24"/>
        </w:rPr>
        <w:t xml:space="preserve">development </w:t>
      </w:r>
      <w:r w:rsidR="007A5CCB" w:rsidRPr="00673744">
        <w:rPr>
          <w:rFonts w:ascii="Times New Roman" w:hAnsi="Times New Roman" w:cs="Times New Roman"/>
          <w:color w:val="000000" w:themeColor="text1"/>
          <w:sz w:val="24"/>
          <w:szCs w:val="24"/>
        </w:rPr>
        <w:t>status of the antibod</w:t>
      </w:r>
      <w:r w:rsidR="00683003" w:rsidRPr="00673744">
        <w:rPr>
          <w:rFonts w:ascii="Times New Roman" w:hAnsi="Times New Roman" w:cs="Times New Roman"/>
          <w:color w:val="000000" w:themeColor="text1"/>
          <w:sz w:val="24"/>
          <w:szCs w:val="24"/>
        </w:rPr>
        <w:t>y therapeutics</w:t>
      </w:r>
      <w:r w:rsidR="007A5CCB" w:rsidRPr="00673744">
        <w:rPr>
          <w:rFonts w:ascii="Times New Roman" w:hAnsi="Times New Roman" w:cs="Times New Roman"/>
          <w:color w:val="000000" w:themeColor="text1"/>
          <w:sz w:val="24"/>
          <w:szCs w:val="24"/>
        </w:rPr>
        <w:t xml:space="preserve">. </w:t>
      </w:r>
      <w:r w:rsidR="00683003" w:rsidRPr="00673744">
        <w:rPr>
          <w:rFonts w:ascii="Times New Roman" w:hAnsi="Times New Roman" w:cs="Times New Roman"/>
          <w:color w:val="000000" w:themeColor="text1"/>
          <w:sz w:val="24"/>
          <w:szCs w:val="24"/>
        </w:rPr>
        <w:t>In addition, w</w:t>
      </w:r>
      <w:r w:rsidR="007A5CCB" w:rsidRPr="00673744">
        <w:rPr>
          <w:rFonts w:ascii="Times New Roman" w:hAnsi="Times New Roman" w:cs="Times New Roman"/>
          <w:color w:val="000000" w:themeColor="text1"/>
          <w:sz w:val="24"/>
          <w:szCs w:val="24"/>
        </w:rPr>
        <w:t xml:space="preserve">e plotted the distribution of </w:t>
      </w:r>
      <w:r w:rsidR="007F749D" w:rsidRPr="00673744">
        <w:rPr>
          <w:rFonts w:ascii="Times New Roman" w:hAnsi="Times New Roman" w:cs="Times New Roman"/>
          <w:color w:val="000000" w:themeColor="text1"/>
          <w:sz w:val="24"/>
          <w:szCs w:val="24"/>
        </w:rPr>
        <w:t>program</w:t>
      </w:r>
      <w:r w:rsidR="005E28E6" w:rsidRPr="00673744">
        <w:rPr>
          <w:rFonts w:ascii="Times New Roman" w:hAnsi="Times New Roman" w:cs="Times New Roman"/>
          <w:color w:val="000000" w:themeColor="text1"/>
          <w:sz w:val="24"/>
          <w:szCs w:val="24"/>
        </w:rPr>
        <w:t xml:space="preserve"> development</w:t>
      </w:r>
      <w:r w:rsidR="007F749D" w:rsidRPr="00673744">
        <w:rPr>
          <w:rFonts w:ascii="Times New Roman" w:hAnsi="Times New Roman" w:cs="Times New Roman"/>
          <w:color w:val="000000" w:themeColor="text1"/>
          <w:sz w:val="24"/>
          <w:szCs w:val="24"/>
        </w:rPr>
        <w:t xml:space="preserve"> </w:t>
      </w:r>
      <w:r w:rsidR="007A5CCB" w:rsidRPr="00673744">
        <w:rPr>
          <w:rFonts w:ascii="Times New Roman" w:hAnsi="Times New Roman" w:cs="Times New Roman"/>
          <w:color w:val="000000" w:themeColor="text1"/>
          <w:sz w:val="24"/>
          <w:szCs w:val="24"/>
        </w:rPr>
        <w:t xml:space="preserve">status by country to </w:t>
      </w:r>
      <w:r w:rsidR="007F749D" w:rsidRPr="00673744">
        <w:rPr>
          <w:rFonts w:ascii="Times New Roman" w:hAnsi="Times New Roman" w:cs="Times New Roman"/>
          <w:color w:val="000000" w:themeColor="text1"/>
          <w:sz w:val="24"/>
          <w:szCs w:val="24"/>
        </w:rPr>
        <w:t xml:space="preserve">track </w:t>
      </w:r>
      <w:r w:rsidR="007A5CCB" w:rsidRPr="00673744">
        <w:rPr>
          <w:rFonts w:ascii="Times New Roman" w:hAnsi="Times New Roman" w:cs="Times New Roman"/>
          <w:color w:val="000000" w:themeColor="text1"/>
          <w:sz w:val="24"/>
          <w:szCs w:val="24"/>
        </w:rPr>
        <w:t xml:space="preserve">the progress of </w:t>
      </w:r>
      <w:r w:rsidR="002310E0" w:rsidRPr="00673744">
        <w:rPr>
          <w:rFonts w:ascii="Times New Roman" w:hAnsi="Times New Roman" w:cs="Times New Roman"/>
          <w:color w:val="000000" w:themeColor="text1"/>
          <w:sz w:val="24"/>
          <w:szCs w:val="24"/>
        </w:rPr>
        <w:t xml:space="preserve">COVID-19 antibody therapeutics programs </w:t>
      </w:r>
      <w:r w:rsidR="00ED4D4E" w:rsidRPr="00673744">
        <w:rPr>
          <w:rFonts w:ascii="Times New Roman" w:hAnsi="Times New Roman" w:cs="Times New Roman"/>
          <w:color w:val="000000" w:themeColor="text1"/>
          <w:sz w:val="24"/>
          <w:szCs w:val="24"/>
        </w:rPr>
        <w:t>globally</w:t>
      </w:r>
      <w:r w:rsidR="007A5CCB" w:rsidRPr="00673744">
        <w:rPr>
          <w:rFonts w:ascii="Times New Roman" w:hAnsi="Times New Roman" w:cs="Times New Roman"/>
          <w:color w:val="000000" w:themeColor="text1"/>
          <w:sz w:val="24"/>
          <w:szCs w:val="24"/>
        </w:rPr>
        <w:t xml:space="preserve">. </w:t>
      </w:r>
    </w:p>
    <w:p w14:paraId="634494EB" w14:textId="77777777" w:rsidR="007E387A" w:rsidRPr="00673744" w:rsidRDefault="007E387A" w:rsidP="0012158C">
      <w:pPr>
        <w:spacing w:before="120" w:after="120" w:line="480" w:lineRule="auto"/>
        <w:jc w:val="both"/>
        <w:rPr>
          <w:rFonts w:ascii="Times New Roman" w:hAnsi="Times New Roman" w:cs="Times New Roman"/>
          <w:color w:val="000000" w:themeColor="text1"/>
          <w:sz w:val="24"/>
          <w:szCs w:val="24"/>
        </w:rPr>
      </w:pPr>
    </w:p>
    <w:p w14:paraId="5C6FB04C" w14:textId="671D1F3F" w:rsidR="00BF5A39" w:rsidRPr="00673744" w:rsidRDefault="00BF5A39" w:rsidP="0012158C">
      <w:pPr>
        <w:spacing w:before="120" w:after="120" w:line="480" w:lineRule="auto"/>
        <w:jc w:val="both"/>
        <w:rPr>
          <w:rFonts w:ascii="Times New Roman" w:hAnsi="Times New Roman" w:cs="Times New Roman"/>
          <w:b/>
          <w:bCs/>
          <w:color w:val="000000" w:themeColor="text1"/>
          <w:sz w:val="24"/>
          <w:szCs w:val="24"/>
        </w:rPr>
      </w:pPr>
      <w:r w:rsidRPr="00673744">
        <w:rPr>
          <w:rFonts w:ascii="Times New Roman" w:hAnsi="Times New Roman" w:cs="Times New Roman"/>
          <w:b/>
          <w:bCs/>
          <w:color w:val="000000" w:themeColor="text1"/>
          <w:sz w:val="24"/>
          <w:szCs w:val="24"/>
        </w:rPr>
        <w:t>Data analysis</w:t>
      </w:r>
    </w:p>
    <w:p w14:paraId="5C6BB911" w14:textId="78696147" w:rsidR="006C72FB" w:rsidRPr="00673744" w:rsidRDefault="006C72FB" w:rsidP="0012158C">
      <w:pPr>
        <w:spacing w:before="120" w:after="120" w:line="480" w:lineRule="auto"/>
        <w:ind w:firstLine="720"/>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rPr>
        <w:t xml:space="preserve">To further elaborate the function of the “Tracker”, we performed data visualization and analysis based on the key features of the collected antibody therapeutic </w:t>
      </w:r>
      <w:r w:rsidR="00355AA9">
        <w:rPr>
          <w:rFonts w:ascii="Times New Roman" w:hAnsi="Times New Roman" w:cs="Times New Roman"/>
          <w:color w:val="000000" w:themeColor="text1"/>
          <w:sz w:val="24"/>
          <w:szCs w:val="24"/>
        </w:rPr>
        <w:t>data,</w:t>
      </w:r>
      <w:r w:rsidRPr="00673744">
        <w:rPr>
          <w:rFonts w:ascii="Times New Roman" w:hAnsi="Times New Roman" w:cs="Times New Roman"/>
          <w:color w:val="000000" w:themeColor="text1"/>
          <w:sz w:val="24"/>
          <w:szCs w:val="24"/>
        </w:rPr>
        <w:t xml:space="preserve"> including antibody targets, formats, and development status.</w:t>
      </w:r>
    </w:p>
    <w:p w14:paraId="28210C08" w14:textId="4D6FFDE3" w:rsidR="00CE7233" w:rsidRPr="00673744" w:rsidRDefault="00741489" w:rsidP="0012158C">
      <w:pPr>
        <w:pStyle w:val="ListParagraph"/>
        <w:numPr>
          <w:ilvl w:val="0"/>
          <w:numId w:val="7"/>
        </w:numPr>
        <w:spacing w:before="120" w:after="120" w:line="480" w:lineRule="auto"/>
        <w:jc w:val="both"/>
        <w:rPr>
          <w:b/>
          <w:bCs/>
          <w:color w:val="000000" w:themeColor="text1"/>
        </w:rPr>
      </w:pPr>
      <w:r w:rsidRPr="00673744">
        <w:rPr>
          <w:b/>
          <w:bCs/>
          <w:color w:val="000000" w:themeColor="text1"/>
        </w:rPr>
        <w:t>Antibody targets</w:t>
      </w:r>
    </w:p>
    <w:p w14:paraId="77CB10DC" w14:textId="539D457B" w:rsidR="00050080" w:rsidRDefault="002B2185" w:rsidP="0012158C">
      <w:pPr>
        <w:spacing w:line="480" w:lineRule="auto"/>
        <w:ind w:firstLine="720"/>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rPr>
        <w:t xml:space="preserve">Neutralizing antibodies are </w:t>
      </w:r>
      <w:r w:rsidR="002F07A2" w:rsidRPr="00673744">
        <w:rPr>
          <w:rFonts w:ascii="Times New Roman" w:hAnsi="Times New Roman" w:cs="Times New Roman"/>
          <w:color w:val="000000" w:themeColor="text1"/>
          <w:sz w:val="24"/>
          <w:szCs w:val="24"/>
        </w:rPr>
        <w:t>critical</w:t>
      </w:r>
      <w:r w:rsidRPr="00673744">
        <w:rPr>
          <w:rFonts w:ascii="Times New Roman" w:hAnsi="Times New Roman" w:cs="Times New Roman"/>
          <w:color w:val="000000" w:themeColor="text1"/>
          <w:sz w:val="24"/>
          <w:szCs w:val="24"/>
        </w:rPr>
        <w:t xml:space="preserve"> component</w:t>
      </w:r>
      <w:r w:rsidR="00C5700E" w:rsidRPr="00673744">
        <w:rPr>
          <w:rFonts w:ascii="Times New Roman" w:hAnsi="Times New Roman" w:cs="Times New Roman"/>
          <w:color w:val="000000" w:themeColor="text1"/>
          <w:sz w:val="24"/>
          <w:szCs w:val="24"/>
        </w:rPr>
        <w:t>s</w:t>
      </w:r>
      <w:r w:rsidRPr="00673744">
        <w:rPr>
          <w:rFonts w:ascii="Times New Roman" w:hAnsi="Times New Roman" w:cs="Times New Roman"/>
          <w:color w:val="000000" w:themeColor="text1"/>
          <w:sz w:val="24"/>
          <w:szCs w:val="24"/>
        </w:rPr>
        <w:t xml:space="preserve"> in host immune responses to viral pathogens</w:t>
      </w:r>
      <w:r w:rsidR="00BF6553" w:rsidRPr="00673744">
        <w:rPr>
          <w:rFonts w:ascii="Times New Roman" w:hAnsi="Times New Roman" w:cs="Times New Roman"/>
          <w:color w:val="000000" w:themeColor="text1"/>
          <w:sz w:val="24"/>
          <w:szCs w:val="24"/>
        </w:rPr>
        <w:t xml:space="preserve"> </w:t>
      </w:r>
      <w:r w:rsidR="00320343" w:rsidRPr="00673744">
        <w:rPr>
          <w:rFonts w:ascii="Times New Roman" w:hAnsi="Times New Roman" w:cs="Times New Roman"/>
          <w:color w:val="000000" w:themeColor="text1"/>
          <w:sz w:val="24"/>
          <w:szCs w:val="24"/>
        </w:rPr>
        <w:fldChar w:fldCharType="begin"/>
      </w:r>
      <w:r w:rsidR="00F31E74">
        <w:rPr>
          <w:rFonts w:ascii="Times New Roman" w:hAnsi="Times New Roman" w:cs="Times New Roman"/>
          <w:color w:val="000000" w:themeColor="text1"/>
          <w:sz w:val="24"/>
          <w:szCs w:val="24"/>
        </w:rPr>
        <w:instrText xml:space="preserve"> ADDIN EN.CITE &lt;EndNote&gt;&lt;Cite&gt;&lt;Author&gt;Ho&lt;/Author&gt;&lt;Year&gt;2020&lt;/Year&gt;&lt;RecNum&gt;3059&lt;/RecNum&gt;&lt;DisplayText&gt;(3)&lt;/DisplayText&gt;&lt;record&gt;&lt;rec-number&gt;3059&lt;/rec-number&gt;&lt;foreign-keys&gt;&lt;key app="EN" db-id="2z5wddev3xpz25evdr2vx9verfz0pa0055zs" timestamp="1594368260"&gt;3059&lt;/key&gt;&lt;/foreign-keys&gt;&lt;ref-type name="Journal Article"&gt;17&lt;/ref-type&gt;&lt;contributors&gt;&lt;authors&gt;&lt;author&gt;Ho, M.&lt;/author&gt;&lt;/authors&gt;&lt;/contributors&gt;&lt;auth-address&gt;Laboratory of Molecular Biology, National Cancer Institute, Bethesda, MD, USA.&lt;/auth-address&gt;&lt;titles&gt;&lt;title&gt;Perspectives on the development of neutralizing antibodies against SARS-CoV-2&lt;/title&gt;&lt;secondary-title&gt;Antib Ther&lt;/secondary-title&gt;&lt;/titles&gt;&lt;periodical&gt;&lt;full-title&gt;Antib Ther&lt;/full-title&gt;&lt;/periodical&gt;&lt;pages&gt;109-114&lt;/pages&gt;&lt;volume&gt;3&lt;/volume&gt;&lt;number&gt;2&lt;/number&gt;&lt;keywords&gt;&lt;keyword&gt;Covid-19&lt;/keyword&gt;&lt;keyword&gt;SARS-CoV&lt;/keyword&gt;&lt;keyword&gt;SARS-CoV-2&lt;/keyword&gt;&lt;keyword&gt;neutralizing antibody&lt;/keyword&gt;&lt;keyword&gt;spike (S) protein&lt;/keyword&gt;&lt;/keywords&gt;&lt;dates&gt;&lt;year&gt;2020&lt;/year&gt;&lt;pub-dates&gt;&lt;date&gt;Apr&lt;/date&gt;&lt;/pub-dates&gt;&lt;/dates&gt;&lt;isbn&gt;2516-4236 (Electronic)&amp;#xD;2516-4236 (Linking)&lt;/isbn&gt;&lt;accession-num&gt;32566896&lt;/accession-num&gt;&lt;urls&gt;&lt;related-urls&gt;&lt;url&gt;https://www.ncbi.nlm.nih.gov/pubmed/32566896&lt;/url&gt;&lt;/related-urls&gt;&lt;/urls&gt;&lt;custom2&gt;PMC7291920&lt;/custom2&gt;&lt;electronic-resource-num&gt;10.1093/abt/tbaa009&lt;/electronic-resource-num&gt;&lt;/record&gt;&lt;/Cite&gt;&lt;/EndNote&gt;</w:instrText>
      </w:r>
      <w:r w:rsidR="00320343" w:rsidRPr="00673744">
        <w:rPr>
          <w:rFonts w:ascii="Times New Roman" w:hAnsi="Times New Roman" w:cs="Times New Roman"/>
          <w:color w:val="000000" w:themeColor="text1"/>
          <w:sz w:val="24"/>
          <w:szCs w:val="24"/>
        </w:rPr>
        <w:fldChar w:fldCharType="separate"/>
      </w:r>
      <w:r w:rsidR="00214C5F" w:rsidRPr="00673744">
        <w:rPr>
          <w:rFonts w:ascii="Times New Roman" w:hAnsi="Times New Roman" w:cs="Times New Roman"/>
          <w:noProof/>
          <w:color w:val="000000" w:themeColor="text1"/>
          <w:sz w:val="24"/>
          <w:szCs w:val="24"/>
        </w:rPr>
        <w:t>(3)</w:t>
      </w:r>
      <w:r w:rsidR="00320343" w:rsidRPr="00673744">
        <w:rPr>
          <w:rFonts w:ascii="Times New Roman" w:hAnsi="Times New Roman" w:cs="Times New Roman"/>
          <w:color w:val="000000" w:themeColor="text1"/>
          <w:sz w:val="24"/>
          <w:szCs w:val="24"/>
        </w:rPr>
        <w:fldChar w:fldCharType="end"/>
      </w:r>
      <w:r w:rsidR="00320343" w:rsidRPr="00673744">
        <w:rPr>
          <w:rFonts w:ascii="Times New Roman" w:hAnsi="Times New Roman" w:cs="Times New Roman"/>
          <w:color w:val="000000" w:themeColor="text1"/>
          <w:sz w:val="24"/>
          <w:szCs w:val="24"/>
        </w:rPr>
        <w:t xml:space="preserve">. </w:t>
      </w:r>
      <w:r w:rsidRPr="00673744">
        <w:rPr>
          <w:rFonts w:ascii="Times New Roman" w:hAnsi="Times New Roman" w:cs="Times New Roman"/>
          <w:color w:val="000000" w:themeColor="text1"/>
          <w:sz w:val="24"/>
          <w:szCs w:val="24"/>
        </w:rPr>
        <w:t xml:space="preserve"> </w:t>
      </w:r>
      <w:r w:rsidR="0009397F" w:rsidRPr="00673744">
        <w:rPr>
          <w:rFonts w:ascii="Times New Roman" w:hAnsi="Times New Roman" w:cs="Times New Roman"/>
          <w:color w:val="000000" w:themeColor="text1"/>
          <w:sz w:val="24"/>
          <w:szCs w:val="24"/>
        </w:rPr>
        <w:t>As an enveloped single</w:t>
      </w:r>
      <w:r w:rsidR="005E760F" w:rsidRPr="00673744">
        <w:rPr>
          <w:rFonts w:ascii="Times New Roman" w:hAnsi="Times New Roman" w:cs="Times New Roman"/>
          <w:color w:val="000000" w:themeColor="text1"/>
          <w:sz w:val="24"/>
          <w:szCs w:val="24"/>
        </w:rPr>
        <w:t>-</w:t>
      </w:r>
      <w:r w:rsidR="0009397F" w:rsidRPr="00673744">
        <w:rPr>
          <w:rFonts w:ascii="Times New Roman" w:hAnsi="Times New Roman" w:cs="Times New Roman"/>
          <w:color w:val="000000" w:themeColor="text1"/>
          <w:sz w:val="24"/>
          <w:szCs w:val="24"/>
        </w:rPr>
        <w:t xml:space="preserve">strand RNA virus, SARS-CoV-2 enters into a human cell through its </w:t>
      </w:r>
      <w:r w:rsidR="00437949" w:rsidRPr="00402511">
        <w:rPr>
          <w:rFonts w:ascii="Times New Roman" w:hAnsi="Times New Roman" w:cs="Times New Roman"/>
          <w:color w:val="000000" w:themeColor="text1"/>
          <w:sz w:val="24"/>
          <w:szCs w:val="24"/>
        </w:rPr>
        <w:t>spike (</w:t>
      </w:r>
      <w:r w:rsidR="0009397F" w:rsidRPr="00402511">
        <w:rPr>
          <w:rFonts w:ascii="Times New Roman" w:hAnsi="Times New Roman" w:cs="Times New Roman"/>
          <w:color w:val="000000" w:themeColor="text1"/>
          <w:sz w:val="24"/>
          <w:szCs w:val="24"/>
        </w:rPr>
        <w:t>S</w:t>
      </w:r>
      <w:r w:rsidR="00437949" w:rsidRPr="00402511">
        <w:rPr>
          <w:rFonts w:ascii="Times New Roman" w:hAnsi="Times New Roman" w:cs="Times New Roman"/>
          <w:color w:val="000000" w:themeColor="text1"/>
          <w:sz w:val="24"/>
          <w:szCs w:val="24"/>
        </w:rPr>
        <w:t>)</w:t>
      </w:r>
      <w:r w:rsidR="0009397F" w:rsidRPr="00402511">
        <w:rPr>
          <w:rFonts w:ascii="Times New Roman" w:hAnsi="Times New Roman" w:cs="Times New Roman"/>
          <w:color w:val="000000" w:themeColor="text1"/>
          <w:sz w:val="24"/>
          <w:szCs w:val="24"/>
        </w:rPr>
        <w:t xml:space="preserve"> protein</w:t>
      </w:r>
      <w:r w:rsidR="0009397F" w:rsidRPr="00673744">
        <w:rPr>
          <w:rFonts w:ascii="Times New Roman" w:hAnsi="Times New Roman" w:cs="Times New Roman"/>
          <w:color w:val="000000" w:themeColor="text1"/>
          <w:sz w:val="24"/>
          <w:szCs w:val="24"/>
        </w:rPr>
        <w:t xml:space="preserve"> binding to angiotensin-converting enzyme 2 (ACE2)</w:t>
      </w:r>
      <w:r w:rsidR="00214C5F" w:rsidRPr="00673744">
        <w:rPr>
          <w:rFonts w:ascii="Times New Roman" w:hAnsi="Times New Roman" w:cs="Times New Roman"/>
          <w:sz w:val="24"/>
          <w:szCs w:val="24"/>
        </w:rPr>
        <w:t xml:space="preserve"> </w:t>
      </w:r>
      <w:r w:rsidR="00214C5F" w:rsidRPr="00673744">
        <w:rPr>
          <w:rFonts w:ascii="Times New Roman" w:hAnsi="Times New Roman" w:cs="Times New Roman"/>
          <w:sz w:val="24"/>
          <w:szCs w:val="24"/>
        </w:rPr>
        <w:fldChar w:fldCharType="begin">
          <w:fldData xml:space="preserve">PEVuZE5vdGU+PENpdGU+PEF1dGhvcj5WYWR1Z2FuYXRoYW48L0F1dGhvcj48WWVhcj4yMDIwPC9Z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</w:fldData>
        </w:fldChar>
      </w:r>
      <w:r w:rsidR="00F31E74">
        <w:rPr>
          <w:rFonts w:ascii="Times New Roman" w:hAnsi="Times New Roman" w:cs="Times New Roman"/>
          <w:sz w:val="24"/>
          <w:szCs w:val="24"/>
        </w:rPr>
        <w:instrText xml:space="preserve"> ADDIN EN.CITE </w:instrText>
      </w:r>
      <w:r w:rsidR="00F31E74">
        <w:rPr>
          <w:rFonts w:ascii="Times New Roman" w:hAnsi="Times New Roman" w:cs="Times New Roman"/>
          <w:sz w:val="24"/>
          <w:szCs w:val="24"/>
        </w:rPr>
        <w:fldChar w:fldCharType="begin">
          <w:fldData xml:space="preserve">PEVuZE5vdGU+PENpdGU+PEF1dGhvcj5WYWR1Z2FuYXRoYW48L0F1dGhvcj48WWVhcj4yMDIwPC9Z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</w:fldData>
        </w:fldChar>
      </w:r>
      <w:r w:rsidR="00F31E74">
        <w:rPr>
          <w:rFonts w:ascii="Times New Roman" w:hAnsi="Times New Roman" w:cs="Times New Roman"/>
          <w:sz w:val="24"/>
          <w:szCs w:val="24"/>
        </w:rPr>
        <w:instrText xml:space="preserve"> ADDIN EN.CITE.DATA </w:instrText>
      </w:r>
      <w:r w:rsidR="00F31E74">
        <w:rPr>
          <w:rFonts w:ascii="Times New Roman" w:hAnsi="Times New Roman" w:cs="Times New Roman"/>
          <w:sz w:val="24"/>
          <w:szCs w:val="24"/>
        </w:rPr>
      </w:r>
      <w:r w:rsidR="00F31E74">
        <w:rPr>
          <w:rFonts w:ascii="Times New Roman" w:hAnsi="Times New Roman" w:cs="Times New Roman"/>
          <w:sz w:val="24"/>
          <w:szCs w:val="24"/>
        </w:rPr>
        <w:fldChar w:fldCharType="end"/>
      </w:r>
      <w:r w:rsidR="00214C5F" w:rsidRPr="00673744">
        <w:rPr>
          <w:rFonts w:ascii="Times New Roman" w:hAnsi="Times New Roman" w:cs="Times New Roman"/>
          <w:sz w:val="24"/>
          <w:szCs w:val="24"/>
        </w:rPr>
      </w:r>
      <w:r w:rsidR="00214C5F" w:rsidRPr="00673744">
        <w:rPr>
          <w:rFonts w:ascii="Times New Roman" w:hAnsi="Times New Roman" w:cs="Times New Roman"/>
          <w:sz w:val="24"/>
          <w:szCs w:val="24"/>
        </w:rPr>
        <w:fldChar w:fldCharType="separate"/>
      </w:r>
      <w:r w:rsidR="00DE11CF" w:rsidRPr="00673744">
        <w:rPr>
          <w:rFonts w:ascii="Times New Roman" w:hAnsi="Times New Roman" w:cs="Times New Roman"/>
          <w:noProof/>
          <w:sz w:val="24"/>
          <w:szCs w:val="24"/>
        </w:rPr>
        <w:t>(5,6)</w:t>
      </w:r>
      <w:r w:rsidR="00214C5F" w:rsidRPr="00673744">
        <w:rPr>
          <w:rFonts w:ascii="Times New Roman" w:hAnsi="Times New Roman" w:cs="Times New Roman"/>
          <w:sz w:val="24"/>
          <w:szCs w:val="24"/>
        </w:rPr>
        <w:fldChar w:fldCharType="end"/>
      </w:r>
      <w:r w:rsidR="00E214A0" w:rsidRPr="00673744">
        <w:rPr>
          <w:rFonts w:ascii="Times New Roman" w:hAnsi="Times New Roman" w:cs="Times New Roman"/>
          <w:color w:val="000000" w:themeColor="text1"/>
          <w:sz w:val="24"/>
          <w:szCs w:val="24"/>
        </w:rPr>
        <w:t>.</w:t>
      </w:r>
      <w:r w:rsidR="0009397F" w:rsidRPr="00673744">
        <w:rPr>
          <w:rFonts w:ascii="Times New Roman" w:hAnsi="Times New Roman" w:cs="Times New Roman"/>
          <w:color w:val="000000" w:themeColor="text1"/>
          <w:sz w:val="24"/>
          <w:szCs w:val="24"/>
        </w:rPr>
        <w:t xml:space="preserve"> </w:t>
      </w:r>
      <w:r w:rsidR="00214C5F" w:rsidRPr="00673744">
        <w:rPr>
          <w:rFonts w:ascii="Times New Roman" w:eastAsia="SimSun" w:hAnsi="Times New Roman" w:cs="Times New Roman"/>
          <w:sz w:val="24"/>
          <w:szCs w:val="24"/>
        </w:rPr>
        <w:t xml:space="preserve">The structures of SARS-CoV-2 S protein trimer </w:t>
      </w:r>
      <w:r w:rsidR="00214C5F" w:rsidRPr="00673744">
        <w:rPr>
          <w:rFonts w:ascii="Times New Roman" w:eastAsia="SimSun" w:hAnsi="Times New Roman" w:cs="Times New Roman"/>
          <w:sz w:val="24"/>
          <w:szCs w:val="24"/>
        </w:rPr>
        <w:fldChar w:fldCharType="begin">
          <w:fldData xml:space="preserve">PEVuZE5vdGU+PENpdGU+PEF1dGhvcj5XcmFwcDwvQXV0aG9yPjxZZWFyPjIwMjA8L1llYXI+PFJl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</w:fldData>
        </w:fldChar>
      </w:r>
      <w:r w:rsidR="00DE11CF" w:rsidRPr="00673744">
        <w:rPr>
          <w:rFonts w:ascii="Times New Roman" w:eastAsia="SimSun" w:hAnsi="Times New Roman" w:cs="Times New Roman"/>
          <w:sz w:val="24"/>
          <w:szCs w:val="24"/>
        </w:rPr>
        <w:instrText xml:space="preserve"> ADDIN EN.CITE </w:instrText>
      </w:r>
      <w:r w:rsidR="00DE11CF" w:rsidRPr="00673744">
        <w:rPr>
          <w:rFonts w:ascii="Times New Roman" w:eastAsia="SimSun" w:hAnsi="Times New Roman" w:cs="Times New Roman"/>
          <w:sz w:val="24"/>
          <w:szCs w:val="24"/>
        </w:rPr>
        <w:fldChar w:fldCharType="begin">
          <w:fldData xml:space="preserve">PEVuZE5vdGU+PENpdGU+PEF1dGhvcj5XcmFwcDwvQXV0aG9yPjxZZWFyPjIwMjA8L1llYXI+PFJl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</w:fldData>
        </w:fldChar>
      </w:r>
      <w:r w:rsidR="00DE11CF" w:rsidRPr="00673744">
        <w:rPr>
          <w:rFonts w:ascii="Times New Roman" w:eastAsia="SimSun" w:hAnsi="Times New Roman" w:cs="Times New Roman"/>
          <w:sz w:val="24"/>
          <w:szCs w:val="24"/>
        </w:rPr>
        <w:instrText xml:space="preserve"> ADDIN EN.CITE.DATA </w:instrText>
      </w:r>
      <w:r w:rsidR="00DE11CF" w:rsidRPr="00673744">
        <w:rPr>
          <w:rFonts w:ascii="Times New Roman" w:eastAsia="SimSun" w:hAnsi="Times New Roman" w:cs="Times New Roman"/>
          <w:sz w:val="24"/>
          <w:szCs w:val="24"/>
        </w:rPr>
      </w:r>
      <w:r w:rsidR="00DE11CF" w:rsidRPr="00673744">
        <w:rPr>
          <w:rFonts w:ascii="Times New Roman" w:eastAsia="SimSun" w:hAnsi="Times New Roman" w:cs="Times New Roman"/>
          <w:sz w:val="24"/>
          <w:szCs w:val="24"/>
        </w:rPr>
        <w:fldChar w:fldCharType="end"/>
      </w:r>
      <w:r w:rsidR="00214C5F" w:rsidRPr="00673744">
        <w:rPr>
          <w:rFonts w:ascii="Times New Roman" w:eastAsia="SimSun" w:hAnsi="Times New Roman" w:cs="Times New Roman"/>
          <w:sz w:val="24"/>
          <w:szCs w:val="24"/>
        </w:rPr>
      </w:r>
      <w:r w:rsidR="00214C5F" w:rsidRPr="00673744">
        <w:rPr>
          <w:rFonts w:ascii="Times New Roman" w:eastAsia="SimSun" w:hAnsi="Times New Roman" w:cs="Times New Roman"/>
          <w:sz w:val="24"/>
          <w:szCs w:val="24"/>
        </w:rPr>
        <w:fldChar w:fldCharType="separate"/>
      </w:r>
      <w:r w:rsidR="00DE11CF" w:rsidRPr="00673744">
        <w:rPr>
          <w:rFonts w:ascii="Times New Roman" w:eastAsia="SimSun" w:hAnsi="Times New Roman" w:cs="Times New Roman"/>
          <w:noProof/>
          <w:sz w:val="24"/>
          <w:szCs w:val="24"/>
        </w:rPr>
        <w:t>(7)</w:t>
      </w:r>
      <w:r w:rsidR="00214C5F" w:rsidRPr="00673744">
        <w:rPr>
          <w:rFonts w:ascii="Times New Roman" w:eastAsia="SimSun" w:hAnsi="Times New Roman" w:cs="Times New Roman"/>
          <w:sz w:val="24"/>
          <w:szCs w:val="24"/>
        </w:rPr>
        <w:fldChar w:fldCharType="end"/>
      </w:r>
      <w:r w:rsidR="00214C5F" w:rsidRPr="00673744">
        <w:rPr>
          <w:rFonts w:ascii="Times New Roman" w:eastAsia="SimSun" w:hAnsi="Times New Roman" w:cs="Times New Roman"/>
          <w:sz w:val="24"/>
          <w:szCs w:val="24"/>
        </w:rPr>
        <w:t xml:space="preserve"> and human ACE2 </w:t>
      </w:r>
      <w:r w:rsidR="00214C5F" w:rsidRPr="00673744">
        <w:rPr>
          <w:rFonts w:ascii="Times New Roman" w:eastAsia="SimSun" w:hAnsi="Times New Roman" w:cs="Times New Roman"/>
          <w:sz w:val="24"/>
          <w:szCs w:val="24"/>
        </w:rPr>
        <w:fldChar w:fldCharType="begin">
          <w:fldData xml:space="preserve">PEVuZE5vdGU+PENpdGU+PEF1dGhvcj5ZYW48L0F1dGhvcj48WWVhcj4yMDIwPC9ZZWFyPjxSZWNO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</w:fldData>
        </w:fldChar>
      </w:r>
      <w:r w:rsidR="00DE11CF" w:rsidRPr="00673744">
        <w:rPr>
          <w:rFonts w:ascii="Times New Roman" w:eastAsia="SimSun" w:hAnsi="Times New Roman" w:cs="Times New Roman"/>
          <w:sz w:val="24"/>
          <w:szCs w:val="24"/>
        </w:rPr>
        <w:instrText xml:space="preserve"> ADDIN EN.CITE </w:instrText>
      </w:r>
      <w:r w:rsidR="00DE11CF" w:rsidRPr="00673744">
        <w:rPr>
          <w:rFonts w:ascii="Times New Roman" w:eastAsia="SimSun" w:hAnsi="Times New Roman" w:cs="Times New Roman"/>
          <w:sz w:val="24"/>
          <w:szCs w:val="24"/>
        </w:rPr>
        <w:fldChar w:fldCharType="begin">
          <w:fldData xml:space="preserve">PEVuZE5vdGU+PENpdGU+PEF1dGhvcj5ZYW48L0F1dGhvcj48WWVhcj4yMDIwPC9ZZWFyPjxSZWNO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</w:fldData>
        </w:fldChar>
      </w:r>
      <w:r w:rsidR="00DE11CF" w:rsidRPr="00673744">
        <w:rPr>
          <w:rFonts w:ascii="Times New Roman" w:eastAsia="SimSun" w:hAnsi="Times New Roman" w:cs="Times New Roman"/>
          <w:sz w:val="24"/>
          <w:szCs w:val="24"/>
        </w:rPr>
        <w:instrText xml:space="preserve"> ADDIN EN.CITE.DATA </w:instrText>
      </w:r>
      <w:r w:rsidR="00DE11CF" w:rsidRPr="00673744">
        <w:rPr>
          <w:rFonts w:ascii="Times New Roman" w:eastAsia="SimSun" w:hAnsi="Times New Roman" w:cs="Times New Roman"/>
          <w:sz w:val="24"/>
          <w:szCs w:val="24"/>
        </w:rPr>
      </w:r>
      <w:r w:rsidR="00DE11CF" w:rsidRPr="00673744">
        <w:rPr>
          <w:rFonts w:ascii="Times New Roman" w:eastAsia="SimSun" w:hAnsi="Times New Roman" w:cs="Times New Roman"/>
          <w:sz w:val="24"/>
          <w:szCs w:val="24"/>
        </w:rPr>
        <w:fldChar w:fldCharType="end"/>
      </w:r>
      <w:r w:rsidR="00214C5F" w:rsidRPr="00673744">
        <w:rPr>
          <w:rFonts w:ascii="Times New Roman" w:eastAsia="SimSun" w:hAnsi="Times New Roman" w:cs="Times New Roman"/>
          <w:sz w:val="24"/>
          <w:szCs w:val="24"/>
        </w:rPr>
      </w:r>
      <w:r w:rsidR="00214C5F" w:rsidRPr="00673744">
        <w:rPr>
          <w:rFonts w:ascii="Times New Roman" w:eastAsia="SimSun" w:hAnsi="Times New Roman" w:cs="Times New Roman"/>
          <w:sz w:val="24"/>
          <w:szCs w:val="24"/>
        </w:rPr>
        <w:fldChar w:fldCharType="separate"/>
      </w:r>
      <w:r w:rsidR="00DE11CF" w:rsidRPr="00673744">
        <w:rPr>
          <w:rFonts w:ascii="Times New Roman" w:eastAsia="SimSun" w:hAnsi="Times New Roman" w:cs="Times New Roman"/>
          <w:noProof/>
          <w:sz w:val="24"/>
          <w:szCs w:val="24"/>
        </w:rPr>
        <w:t>(8)</w:t>
      </w:r>
      <w:r w:rsidR="00214C5F" w:rsidRPr="00673744">
        <w:rPr>
          <w:rFonts w:ascii="Times New Roman" w:eastAsia="SimSun" w:hAnsi="Times New Roman" w:cs="Times New Roman"/>
          <w:sz w:val="24"/>
          <w:szCs w:val="24"/>
        </w:rPr>
        <w:fldChar w:fldCharType="end"/>
      </w:r>
      <w:r w:rsidR="00214C5F" w:rsidRPr="00673744">
        <w:rPr>
          <w:rFonts w:ascii="Times New Roman" w:eastAsia="SimSun" w:hAnsi="Times New Roman" w:cs="Times New Roman"/>
          <w:sz w:val="24"/>
          <w:szCs w:val="24"/>
        </w:rPr>
        <w:t xml:space="preserve"> shows that the receptor binding domain (RBD) on the SARS-CoV-2 S protein </w:t>
      </w:r>
      <w:r w:rsidR="00E91FA4" w:rsidRPr="00673744">
        <w:rPr>
          <w:rFonts w:ascii="Times New Roman" w:eastAsia="SimSun" w:hAnsi="Times New Roman" w:cs="Times New Roman"/>
          <w:sz w:val="24"/>
          <w:szCs w:val="24"/>
        </w:rPr>
        <w:t xml:space="preserve">S1 subunit directly contacts </w:t>
      </w:r>
      <w:r w:rsidR="00214C5F" w:rsidRPr="00673744">
        <w:rPr>
          <w:rFonts w:ascii="Times New Roman" w:eastAsia="SimSun" w:hAnsi="Times New Roman" w:cs="Times New Roman"/>
          <w:sz w:val="24"/>
          <w:szCs w:val="24"/>
        </w:rPr>
        <w:t xml:space="preserve">with human ACE2 </w:t>
      </w:r>
      <w:r w:rsidR="00214C5F" w:rsidRPr="00673744">
        <w:rPr>
          <w:rFonts w:ascii="Times New Roman" w:eastAsia="SimSun" w:hAnsi="Times New Roman" w:cs="Times New Roman"/>
          <w:sz w:val="24"/>
          <w:szCs w:val="24"/>
        </w:rPr>
        <w:fldChar w:fldCharType="begin">
          <w:fldData xml:space="preserve">PEVuZE5vdGU+PENpdGU+PEF1dGhvcj5ZYW48L0F1dGhvcj48WWVhcj4yMDIwPC9ZZWFyPjxSZWNO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</w:fldData>
        </w:fldChar>
      </w:r>
      <w:r w:rsidR="00DE11CF" w:rsidRPr="00673744">
        <w:rPr>
          <w:rFonts w:ascii="Times New Roman" w:eastAsia="SimSun" w:hAnsi="Times New Roman" w:cs="Times New Roman"/>
          <w:sz w:val="24"/>
          <w:szCs w:val="24"/>
        </w:rPr>
        <w:instrText xml:space="preserve"> ADDIN EN.CITE </w:instrText>
      </w:r>
      <w:r w:rsidR="00DE11CF" w:rsidRPr="00673744">
        <w:rPr>
          <w:rFonts w:ascii="Times New Roman" w:eastAsia="SimSun" w:hAnsi="Times New Roman" w:cs="Times New Roman"/>
          <w:sz w:val="24"/>
          <w:szCs w:val="24"/>
        </w:rPr>
        <w:fldChar w:fldCharType="begin">
          <w:fldData xml:space="preserve">PEVuZE5vdGU+PENpdGU+PEF1dGhvcj5ZYW48L0F1dGhvcj48WWVhcj4yMDIwPC9ZZWFyPjxSZWNO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</w:fldData>
        </w:fldChar>
      </w:r>
      <w:r w:rsidR="00DE11CF" w:rsidRPr="00673744">
        <w:rPr>
          <w:rFonts w:ascii="Times New Roman" w:eastAsia="SimSun" w:hAnsi="Times New Roman" w:cs="Times New Roman"/>
          <w:sz w:val="24"/>
          <w:szCs w:val="24"/>
        </w:rPr>
        <w:instrText xml:space="preserve"> ADDIN EN.CITE.DATA </w:instrText>
      </w:r>
      <w:r w:rsidR="00DE11CF" w:rsidRPr="00673744">
        <w:rPr>
          <w:rFonts w:ascii="Times New Roman" w:eastAsia="SimSun" w:hAnsi="Times New Roman" w:cs="Times New Roman"/>
          <w:sz w:val="24"/>
          <w:szCs w:val="24"/>
        </w:rPr>
      </w:r>
      <w:r w:rsidR="00DE11CF" w:rsidRPr="00673744">
        <w:rPr>
          <w:rFonts w:ascii="Times New Roman" w:eastAsia="SimSun" w:hAnsi="Times New Roman" w:cs="Times New Roman"/>
          <w:sz w:val="24"/>
          <w:szCs w:val="24"/>
        </w:rPr>
        <w:fldChar w:fldCharType="end"/>
      </w:r>
      <w:r w:rsidR="00214C5F" w:rsidRPr="00673744">
        <w:rPr>
          <w:rFonts w:ascii="Times New Roman" w:eastAsia="SimSun" w:hAnsi="Times New Roman" w:cs="Times New Roman"/>
          <w:sz w:val="24"/>
          <w:szCs w:val="24"/>
        </w:rPr>
      </w:r>
      <w:r w:rsidR="00214C5F" w:rsidRPr="00673744">
        <w:rPr>
          <w:rFonts w:ascii="Times New Roman" w:eastAsia="SimSun" w:hAnsi="Times New Roman" w:cs="Times New Roman"/>
          <w:sz w:val="24"/>
          <w:szCs w:val="24"/>
        </w:rPr>
        <w:fldChar w:fldCharType="separate"/>
      </w:r>
      <w:r w:rsidR="00DE11CF" w:rsidRPr="00673744">
        <w:rPr>
          <w:rFonts w:ascii="Times New Roman" w:eastAsia="SimSun" w:hAnsi="Times New Roman" w:cs="Times New Roman"/>
          <w:noProof/>
          <w:sz w:val="24"/>
          <w:szCs w:val="24"/>
        </w:rPr>
        <w:t>(8)</w:t>
      </w:r>
      <w:r w:rsidR="00214C5F" w:rsidRPr="00673744">
        <w:rPr>
          <w:rFonts w:ascii="Times New Roman" w:eastAsia="SimSun" w:hAnsi="Times New Roman" w:cs="Times New Roman"/>
          <w:sz w:val="24"/>
          <w:szCs w:val="24"/>
        </w:rPr>
        <w:fldChar w:fldCharType="end"/>
      </w:r>
      <w:r w:rsidR="00214C5F" w:rsidRPr="00673744">
        <w:rPr>
          <w:rFonts w:ascii="Times New Roman" w:eastAsia="SimSun" w:hAnsi="Times New Roman" w:cs="Times New Roman"/>
          <w:sz w:val="24"/>
          <w:szCs w:val="24"/>
        </w:rPr>
        <w:t xml:space="preserve">. </w:t>
      </w:r>
      <w:r w:rsidR="0009397F" w:rsidRPr="00673744">
        <w:rPr>
          <w:rFonts w:ascii="Times New Roman" w:hAnsi="Times New Roman" w:cs="Times New Roman"/>
          <w:color w:val="000000" w:themeColor="text1"/>
          <w:sz w:val="24"/>
          <w:szCs w:val="24"/>
        </w:rPr>
        <w:t xml:space="preserve">Therefore, the S protein, </w:t>
      </w:r>
      <w:r w:rsidR="00E91FA4" w:rsidRPr="00673744">
        <w:rPr>
          <w:rFonts w:ascii="Times New Roman" w:hAnsi="Times New Roman" w:cs="Times New Roman"/>
          <w:color w:val="000000" w:themeColor="text1"/>
          <w:sz w:val="24"/>
          <w:szCs w:val="24"/>
        </w:rPr>
        <w:t>in particular</w:t>
      </w:r>
      <w:r w:rsidR="00A34AF2">
        <w:rPr>
          <w:rFonts w:ascii="Times New Roman" w:hAnsi="Times New Roman" w:cs="Times New Roman"/>
          <w:color w:val="000000" w:themeColor="text1"/>
          <w:sz w:val="24"/>
          <w:szCs w:val="24"/>
        </w:rPr>
        <w:t>ly</w:t>
      </w:r>
      <w:r w:rsidR="00E91FA4" w:rsidRPr="00673744">
        <w:rPr>
          <w:rFonts w:ascii="Times New Roman" w:hAnsi="Times New Roman" w:cs="Times New Roman"/>
          <w:color w:val="000000" w:themeColor="text1"/>
          <w:sz w:val="24"/>
          <w:szCs w:val="24"/>
        </w:rPr>
        <w:t xml:space="preserve"> </w:t>
      </w:r>
      <w:r w:rsidR="0009397F" w:rsidRPr="00673744">
        <w:rPr>
          <w:rFonts w:ascii="Times New Roman" w:hAnsi="Times New Roman" w:cs="Times New Roman"/>
          <w:color w:val="000000" w:themeColor="text1"/>
          <w:sz w:val="24"/>
          <w:szCs w:val="24"/>
        </w:rPr>
        <w:t>the RBD</w:t>
      </w:r>
      <w:r w:rsidR="00402511">
        <w:rPr>
          <w:rFonts w:ascii="Times New Roman" w:hAnsi="Times New Roman" w:cs="Times New Roman"/>
          <w:color w:val="000000" w:themeColor="text1"/>
          <w:sz w:val="24"/>
          <w:szCs w:val="24"/>
        </w:rPr>
        <w:t xml:space="preserve"> or the S1 subunit</w:t>
      </w:r>
      <w:r w:rsidR="0009397F" w:rsidRPr="00673744">
        <w:rPr>
          <w:rFonts w:ascii="Times New Roman" w:hAnsi="Times New Roman" w:cs="Times New Roman"/>
          <w:color w:val="000000" w:themeColor="text1"/>
          <w:sz w:val="24"/>
          <w:szCs w:val="24"/>
        </w:rPr>
        <w:t xml:space="preserve">, is the primary target for </w:t>
      </w:r>
      <w:r w:rsidR="00E91FA4" w:rsidRPr="00673744">
        <w:rPr>
          <w:rFonts w:ascii="Times New Roman" w:hAnsi="Times New Roman" w:cs="Times New Roman"/>
          <w:color w:val="000000" w:themeColor="text1"/>
          <w:sz w:val="24"/>
          <w:szCs w:val="24"/>
        </w:rPr>
        <w:t xml:space="preserve">most </w:t>
      </w:r>
      <w:r w:rsidR="0009397F" w:rsidRPr="00673744">
        <w:rPr>
          <w:rFonts w:ascii="Times New Roman" w:hAnsi="Times New Roman" w:cs="Times New Roman"/>
          <w:color w:val="000000" w:themeColor="text1"/>
          <w:sz w:val="24"/>
          <w:szCs w:val="24"/>
        </w:rPr>
        <w:t>neutralizing antibodies.</w:t>
      </w:r>
      <w:r w:rsidR="00E12BD9" w:rsidRPr="00673744">
        <w:rPr>
          <w:rFonts w:ascii="Times New Roman" w:hAnsi="Times New Roman" w:cs="Times New Roman"/>
          <w:color w:val="000000" w:themeColor="text1"/>
          <w:sz w:val="24"/>
          <w:szCs w:val="24"/>
        </w:rPr>
        <w:t xml:space="preserve"> </w:t>
      </w:r>
    </w:p>
    <w:p w14:paraId="3A01F5C2" w14:textId="26283B98" w:rsidR="009D6190" w:rsidRDefault="0010560B">
      <w:pPr>
        <w:spacing w:line="480" w:lineRule="auto"/>
        <w:ind w:firstLine="720"/>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rPr>
        <w:t xml:space="preserve">As shown in </w:t>
      </w:r>
      <w:r w:rsidRPr="00673744">
        <w:rPr>
          <w:rFonts w:ascii="Times New Roman" w:hAnsi="Times New Roman" w:cs="Times New Roman"/>
          <w:b/>
          <w:bCs/>
          <w:color w:val="000000" w:themeColor="text1"/>
          <w:sz w:val="24"/>
          <w:szCs w:val="24"/>
        </w:rPr>
        <w:t xml:space="preserve">Figure </w:t>
      </w:r>
      <w:r w:rsidR="00CD6368">
        <w:rPr>
          <w:rFonts w:ascii="Times New Roman" w:hAnsi="Times New Roman" w:cs="Times New Roman"/>
          <w:b/>
          <w:bCs/>
          <w:color w:val="000000" w:themeColor="text1"/>
          <w:sz w:val="24"/>
          <w:szCs w:val="24"/>
        </w:rPr>
        <w:t>1</w:t>
      </w:r>
      <w:r w:rsidR="000F03A6" w:rsidRPr="00673744">
        <w:rPr>
          <w:rFonts w:ascii="Times New Roman" w:hAnsi="Times New Roman" w:cs="Times New Roman"/>
          <w:b/>
          <w:bCs/>
          <w:color w:val="000000" w:themeColor="text1"/>
          <w:sz w:val="24"/>
          <w:szCs w:val="24"/>
        </w:rPr>
        <w:t>A</w:t>
      </w:r>
      <w:r w:rsidRPr="00673744">
        <w:rPr>
          <w:rFonts w:ascii="Times New Roman" w:hAnsi="Times New Roman" w:cs="Times New Roman"/>
          <w:color w:val="000000" w:themeColor="text1"/>
          <w:sz w:val="24"/>
          <w:szCs w:val="24"/>
        </w:rPr>
        <w:t xml:space="preserve">, the “Tracker” is currently tracking </w:t>
      </w:r>
      <w:ins w:id="37" w:author="LY" w:date="2020-08-02T22:18:00Z">
        <w:r w:rsidR="00961453">
          <w:rPr>
            <w:rFonts w:ascii="Times New Roman" w:hAnsi="Times New Roman" w:cs="Times New Roman"/>
            <w:color w:val="000000" w:themeColor="text1"/>
            <w:sz w:val="24"/>
            <w:szCs w:val="24"/>
          </w:rPr>
          <w:t>153</w:t>
        </w:r>
        <w:r w:rsidR="00382CF9" w:rsidRPr="00673744">
          <w:rPr>
            <w:rFonts w:ascii="Times New Roman" w:hAnsi="Times New Roman" w:cs="Times New Roman"/>
            <w:color w:val="000000" w:themeColor="text1"/>
            <w:sz w:val="24"/>
            <w:szCs w:val="24"/>
          </w:rPr>
          <w:t xml:space="preserve"> </w:t>
        </w:r>
      </w:ins>
      <w:r w:rsidRPr="00673744">
        <w:rPr>
          <w:rFonts w:ascii="Times New Roman" w:hAnsi="Times New Roman" w:cs="Times New Roman"/>
          <w:color w:val="000000" w:themeColor="text1"/>
          <w:sz w:val="24"/>
          <w:szCs w:val="24"/>
          <w:shd w:val="clear" w:color="auto" w:fill="FFFFFF"/>
        </w:rPr>
        <w:t>programs and molecules</w:t>
      </w:r>
      <w:r w:rsidRPr="00673744">
        <w:rPr>
          <w:rFonts w:ascii="Times New Roman" w:hAnsi="Times New Roman" w:cs="Times New Roman"/>
          <w:color w:val="000000" w:themeColor="text1"/>
          <w:sz w:val="24"/>
          <w:szCs w:val="24"/>
        </w:rPr>
        <w:t xml:space="preserve"> for COVID-19 interventions from discovery to clinical development. </w:t>
      </w:r>
      <w:r w:rsidRPr="00673744">
        <w:rPr>
          <w:rFonts w:ascii="Times New Roman" w:hAnsi="Times New Roman" w:cs="Times New Roman"/>
          <w:color w:val="000000" w:themeColor="text1"/>
          <w:sz w:val="24"/>
          <w:szCs w:val="24"/>
          <w:shd w:val="clear" w:color="auto" w:fill="FFFFFF"/>
        </w:rPr>
        <w:t>Among the</w:t>
      </w:r>
      <w:r w:rsidR="00050080">
        <w:rPr>
          <w:rFonts w:ascii="Times New Roman" w:hAnsi="Times New Roman" w:cs="Times New Roman"/>
          <w:color w:val="000000" w:themeColor="text1"/>
          <w:sz w:val="24"/>
          <w:szCs w:val="24"/>
          <w:shd w:val="clear" w:color="auto" w:fill="FFFFFF"/>
        </w:rPr>
        <w:t>se</w:t>
      </w:r>
      <w:r w:rsidRPr="00673744">
        <w:rPr>
          <w:rFonts w:ascii="Times New Roman" w:hAnsi="Times New Roman" w:cs="Times New Roman"/>
          <w:color w:val="000000" w:themeColor="text1"/>
          <w:sz w:val="24"/>
          <w:szCs w:val="24"/>
          <w:shd w:val="clear" w:color="auto" w:fill="FFFFFF"/>
        </w:rPr>
        <w:t xml:space="preserve">, </w:t>
      </w:r>
      <w:r w:rsidRPr="006028BF">
        <w:rPr>
          <w:rFonts w:ascii="Times New Roman" w:hAnsi="Times New Roman" w:cs="Times New Roman"/>
          <w:color w:val="000000" w:themeColor="text1"/>
          <w:sz w:val="24"/>
          <w:szCs w:val="24"/>
          <w:shd w:val="clear" w:color="auto" w:fill="FFFFFF"/>
          <w:rPrChange w:id="38" w:author="Weihan Liu" w:date="2020-08-08T17:11:00Z">
            <w:rPr>
              <w:rFonts w:ascii="Times New Roman" w:hAnsi="Times New Roman" w:cs="Times New Roman"/>
              <w:color w:val="000000" w:themeColor="text1"/>
              <w:sz w:val="24"/>
              <w:szCs w:val="24"/>
              <w:highlight w:val="yellow"/>
              <w:shd w:val="clear" w:color="auto" w:fill="FFFFFF"/>
            </w:rPr>
          </w:rPrChange>
        </w:rPr>
        <w:t>8</w:t>
      </w:r>
      <w:r w:rsidR="006028BF" w:rsidRPr="006028BF">
        <w:rPr>
          <w:rFonts w:ascii="Times New Roman" w:hAnsi="Times New Roman" w:cs="Times New Roman"/>
          <w:color w:val="000000" w:themeColor="text1"/>
          <w:sz w:val="24"/>
          <w:szCs w:val="24"/>
          <w:shd w:val="clear" w:color="auto" w:fill="FFFFFF"/>
          <w:rPrChange w:id="39" w:author="Weihan Liu" w:date="2020-08-08T17:11:00Z">
            <w:rPr>
              <w:rFonts w:ascii="Times New Roman" w:hAnsi="Times New Roman" w:cs="Times New Roman"/>
              <w:color w:val="000000" w:themeColor="text1"/>
              <w:sz w:val="24"/>
              <w:szCs w:val="24"/>
              <w:highlight w:val="yellow"/>
              <w:shd w:val="clear" w:color="auto" w:fill="FFFFFF"/>
            </w:rPr>
          </w:rPrChange>
        </w:rPr>
        <w:t>9</w:t>
      </w:r>
      <w:r w:rsidRPr="00673744">
        <w:rPr>
          <w:rFonts w:ascii="Times New Roman" w:hAnsi="Times New Roman" w:cs="Times New Roman"/>
          <w:color w:val="000000" w:themeColor="text1"/>
          <w:sz w:val="24"/>
          <w:szCs w:val="24"/>
          <w:shd w:val="clear" w:color="auto" w:fill="FFFFFF"/>
        </w:rPr>
        <w:t xml:space="preserve"> target</w:t>
      </w:r>
      <w:r w:rsidR="0051528A" w:rsidRPr="00673744">
        <w:rPr>
          <w:rFonts w:ascii="Times New Roman" w:hAnsi="Times New Roman" w:cs="Times New Roman"/>
          <w:color w:val="000000" w:themeColor="text1"/>
          <w:sz w:val="24"/>
          <w:szCs w:val="24"/>
          <w:shd w:val="clear" w:color="auto" w:fill="FFFFFF"/>
        </w:rPr>
        <w:t xml:space="preserve"> </w:t>
      </w:r>
      <w:r w:rsidRPr="00673744">
        <w:rPr>
          <w:rFonts w:ascii="Times New Roman" w:hAnsi="Times New Roman" w:cs="Times New Roman"/>
          <w:color w:val="000000" w:themeColor="text1"/>
          <w:sz w:val="24"/>
          <w:szCs w:val="24"/>
          <w:shd w:val="clear" w:color="auto" w:fill="FFFFFF"/>
        </w:rPr>
        <w:t>the SARS-COV-2 S protein as antiviral interventions by blocking virus entry</w:t>
      </w:r>
      <w:r w:rsidR="00050080">
        <w:rPr>
          <w:rFonts w:ascii="Times New Roman" w:hAnsi="Times New Roman" w:cs="Times New Roman"/>
          <w:color w:val="000000" w:themeColor="text1"/>
          <w:sz w:val="24"/>
          <w:szCs w:val="24"/>
          <w:shd w:val="clear" w:color="auto" w:fill="FFFFFF"/>
        </w:rPr>
        <w:t xml:space="preserve">. Most of the anti-SARS-COV-2 antibodies </w:t>
      </w:r>
      <w:r w:rsidR="00A073E6">
        <w:rPr>
          <w:rFonts w:ascii="Times New Roman" w:hAnsi="Times New Roman" w:cs="Times New Roman"/>
          <w:color w:val="000000" w:themeColor="text1"/>
          <w:sz w:val="24"/>
          <w:szCs w:val="24"/>
          <w:shd w:val="clear" w:color="auto" w:fill="FFFFFF"/>
        </w:rPr>
        <w:t xml:space="preserve">were </w:t>
      </w:r>
      <w:r w:rsidR="00A34AF2">
        <w:rPr>
          <w:rFonts w:ascii="Times New Roman" w:hAnsi="Times New Roman" w:cs="Times New Roman"/>
          <w:color w:val="000000" w:themeColor="text1"/>
          <w:sz w:val="24"/>
          <w:szCs w:val="24"/>
          <w:shd w:val="clear" w:color="auto" w:fill="FFFFFF"/>
        </w:rPr>
        <w:t xml:space="preserve">isolated </w:t>
      </w:r>
      <w:r w:rsidR="00A073E6">
        <w:rPr>
          <w:rFonts w:ascii="Times New Roman" w:hAnsi="Times New Roman" w:cs="Times New Roman"/>
          <w:color w:val="000000" w:themeColor="text1"/>
          <w:sz w:val="24"/>
          <w:szCs w:val="24"/>
          <w:shd w:val="clear" w:color="auto" w:fill="FFFFFF"/>
        </w:rPr>
        <w:t xml:space="preserve">from </w:t>
      </w:r>
      <w:r w:rsidR="00A34AF2">
        <w:rPr>
          <w:rFonts w:ascii="Times New Roman" w:hAnsi="Times New Roman" w:cs="Times New Roman"/>
          <w:color w:val="000000" w:themeColor="text1"/>
          <w:sz w:val="24"/>
          <w:szCs w:val="24"/>
          <w:shd w:val="clear" w:color="auto" w:fill="FFFFFF"/>
        </w:rPr>
        <w:t xml:space="preserve">single memory </w:t>
      </w:r>
      <w:r w:rsidR="00A073E6">
        <w:rPr>
          <w:rFonts w:ascii="Times New Roman" w:hAnsi="Times New Roman" w:cs="Times New Roman"/>
          <w:color w:val="000000" w:themeColor="text1"/>
          <w:sz w:val="24"/>
          <w:szCs w:val="24"/>
          <w:shd w:val="clear" w:color="auto" w:fill="FFFFFF"/>
        </w:rPr>
        <w:t xml:space="preserve">B cells </w:t>
      </w:r>
      <w:r w:rsidR="00A34AF2">
        <w:rPr>
          <w:rFonts w:ascii="Times New Roman" w:hAnsi="Times New Roman" w:cs="Times New Roman"/>
          <w:color w:val="000000" w:themeColor="text1"/>
          <w:sz w:val="24"/>
          <w:szCs w:val="24"/>
          <w:shd w:val="clear" w:color="auto" w:fill="FFFFFF"/>
        </w:rPr>
        <w:t xml:space="preserve">derived </w:t>
      </w:r>
      <w:r w:rsidR="00A073E6">
        <w:rPr>
          <w:rFonts w:ascii="Times New Roman" w:hAnsi="Times New Roman" w:cs="Times New Roman"/>
          <w:color w:val="000000" w:themeColor="text1"/>
          <w:sz w:val="24"/>
          <w:szCs w:val="24"/>
          <w:shd w:val="clear" w:color="auto" w:fill="FFFFFF"/>
        </w:rPr>
        <w:t xml:space="preserve">from </w:t>
      </w:r>
      <w:r w:rsidR="00A073E6" w:rsidRPr="00673744">
        <w:rPr>
          <w:rFonts w:ascii="Times New Roman" w:hAnsi="Times New Roman" w:cs="Times New Roman"/>
          <w:color w:val="000000" w:themeColor="text1"/>
          <w:sz w:val="24"/>
          <w:szCs w:val="24"/>
        </w:rPr>
        <w:t>convalescent patients</w:t>
      </w:r>
      <w:r w:rsidR="00050080">
        <w:rPr>
          <w:rFonts w:ascii="Times New Roman" w:hAnsi="Times New Roman" w:cs="Times New Roman"/>
          <w:color w:val="000000" w:themeColor="text1"/>
          <w:sz w:val="24"/>
          <w:szCs w:val="24"/>
        </w:rPr>
        <w:t xml:space="preserve"> or immunized </w:t>
      </w:r>
      <w:r w:rsidR="008A1294">
        <w:rPr>
          <w:rFonts w:ascii="Times New Roman" w:hAnsi="Times New Roman" w:cs="Times New Roman"/>
          <w:color w:val="000000" w:themeColor="text1"/>
          <w:sz w:val="24"/>
          <w:szCs w:val="24"/>
        </w:rPr>
        <w:t xml:space="preserve">transgenic </w:t>
      </w:r>
      <w:r w:rsidR="00050080">
        <w:rPr>
          <w:rFonts w:ascii="Times New Roman" w:hAnsi="Times New Roman" w:cs="Times New Roman"/>
          <w:color w:val="000000" w:themeColor="text1"/>
          <w:sz w:val="24"/>
          <w:szCs w:val="24"/>
        </w:rPr>
        <w:t>animals.</w:t>
      </w:r>
      <w:r w:rsidR="00050080">
        <w:rPr>
          <w:rFonts w:ascii="Times New Roman" w:hAnsi="Times New Roman" w:cs="Times New Roman"/>
          <w:color w:val="000000" w:themeColor="text1"/>
          <w:sz w:val="24"/>
          <w:szCs w:val="24"/>
          <w:shd w:val="clear" w:color="auto" w:fill="FFFFFF"/>
        </w:rPr>
        <w:t xml:space="preserve"> </w:t>
      </w:r>
    </w:p>
    <w:p w14:paraId="036E080C" w14:textId="2D037152" w:rsidR="008D1EE4" w:rsidRPr="00673744" w:rsidRDefault="00CC2714">
      <w:pPr>
        <w:spacing w:line="480" w:lineRule="auto"/>
        <w:ind w:firstLine="720"/>
        <w:jc w:val="both"/>
        <w:rPr>
          <w:rFonts w:ascii="Times New Roman" w:hAnsi="Times New Roman" w:cs="Times New Roman"/>
          <w:color w:val="000000" w:themeColor="text1"/>
          <w:sz w:val="24"/>
          <w:szCs w:val="24"/>
        </w:rPr>
      </w:pPr>
      <w:ins w:id="40" w:author="LY" w:date="2020-08-02T00:29:00Z">
        <w:r w:rsidRPr="00A107FE">
          <w:rPr>
            <w:rFonts w:ascii="Times New Roman" w:hAnsi="Times New Roman" w:cs="Times New Roman"/>
            <w:sz w:val="24"/>
            <w:szCs w:val="24"/>
          </w:rPr>
          <w:lastRenderedPageBreak/>
          <w:t>Regeneron Pharmaceuticals Inc</w:t>
        </w:r>
        <w:r w:rsidRPr="0067374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ins>
      <w:r w:rsidR="00803047" w:rsidRPr="00673744">
        <w:rPr>
          <w:rFonts w:ascii="Times New Roman" w:hAnsi="Times New Roman" w:cs="Times New Roman"/>
          <w:color w:val="000000" w:themeColor="text1"/>
          <w:sz w:val="24"/>
          <w:szCs w:val="24"/>
        </w:rPr>
        <w:t>Regeneron</w:t>
      </w:r>
      <w:ins w:id="41" w:author="LY" w:date="2020-08-02T00:29:00Z">
        <w:r>
          <w:rPr>
            <w:rFonts w:ascii="Times New Roman" w:hAnsi="Times New Roman" w:cs="Times New Roman"/>
            <w:color w:val="000000" w:themeColor="text1"/>
            <w:sz w:val="24"/>
            <w:szCs w:val="24"/>
          </w:rPr>
          <w:t>)</w:t>
        </w:r>
      </w:ins>
      <w:r w:rsidR="00803047" w:rsidRPr="00673744">
        <w:rPr>
          <w:rFonts w:ascii="Times New Roman" w:hAnsi="Times New Roman" w:cs="Times New Roman"/>
          <w:sz w:val="24"/>
          <w:szCs w:val="24"/>
        </w:rPr>
        <w:t xml:space="preserve"> </w:t>
      </w:r>
      <w:r w:rsidR="00050080">
        <w:rPr>
          <w:rFonts w:ascii="Times New Roman" w:hAnsi="Times New Roman" w:cs="Times New Roman"/>
          <w:color w:val="000000" w:themeColor="text1"/>
          <w:sz w:val="24"/>
          <w:szCs w:val="24"/>
        </w:rPr>
        <w:t>used both approaches to isolate</w:t>
      </w:r>
      <w:r w:rsidR="00803047" w:rsidRPr="00673744">
        <w:rPr>
          <w:rFonts w:ascii="Times New Roman" w:hAnsi="Times New Roman" w:cs="Times New Roman"/>
          <w:color w:val="000000" w:themeColor="text1"/>
          <w:sz w:val="24"/>
          <w:szCs w:val="24"/>
        </w:rPr>
        <w:t xml:space="preserve"> antibodies</w:t>
      </w:r>
      <w:r w:rsidR="00050080">
        <w:rPr>
          <w:rFonts w:ascii="Times New Roman" w:hAnsi="Times New Roman" w:cs="Times New Roman"/>
          <w:color w:val="000000" w:themeColor="text1"/>
          <w:sz w:val="24"/>
          <w:szCs w:val="24"/>
        </w:rPr>
        <w:t xml:space="preserve"> that</w:t>
      </w:r>
      <w:r w:rsidR="00803047" w:rsidRPr="00673744">
        <w:rPr>
          <w:rFonts w:ascii="Times New Roman" w:hAnsi="Times New Roman" w:cs="Times New Roman"/>
          <w:color w:val="000000" w:themeColor="text1"/>
          <w:sz w:val="24"/>
          <w:szCs w:val="24"/>
        </w:rPr>
        <w:t xml:space="preserve"> bind </w:t>
      </w:r>
      <w:r w:rsidR="008A1294">
        <w:rPr>
          <w:rFonts w:ascii="Times New Roman" w:hAnsi="Times New Roman" w:cs="Times New Roman"/>
          <w:color w:val="000000" w:themeColor="text1"/>
          <w:sz w:val="24"/>
          <w:szCs w:val="24"/>
        </w:rPr>
        <w:t xml:space="preserve">distinct and </w:t>
      </w:r>
      <w:r w:rsidR="00803047" w:rsidRPr="00673744">
        <w:rPr>
          <w:rFonts w:ascii="Times New Roman" w:hAnsi="Times New Roman" w:cs="Times New Roman"/>
          <w:color w:val="000000" w:themeColor="text1"/>
          <w:sz w:val="24"/>
          <w:szCs w:val="24"/>
        </w:rPr>
        <w:t>non-overlapping epitopes on the monomeric RBD of the spike protein with high affinity (</w:t>
      </w:r>
      <w:r w:rsidR="00803047" w:rsidRPr="00673744">
        <w:rPr>
          <w:rFonts w:ascii="Times New Roman" w:hAnsi="Times New Roman" w:cs="Times New Roman"/>
          <w:i/>
          <w:iCs/>
          <w:color w:val="000000" w:themeColor="text1"/>
          <w:sz w:val="24"/>
          <w:szCs w:val="24"/>
        </w:rPr>
        <w:t>K</w:t>
      </w:r>
      <w:r w:rsidR="00803047" w:rsidRPr="00673744">
        <w:rPr>
          <w:rFonts w:ascii="Times New Roman" w:hAnsi="Times New Roman" w:cs="Times New Roman"/>
          <w:color w:val="000000" w:themeColor="text1"/>
          <w:sz w:val="24"/>
          <w:szCs w:val="24"/>
          <w:vertAlign w:val="subscript"/>
        </w:rPr>
        <w:t>D</w:t>
      </w:r>
      <w:r w:rsidR="00803047" w:rsidRPr="00673744">
        <w:rPr>
          <w:rFonts w:ascii="Times New Roman" w:hAnsi="Times New Roman" w:cs="Times New Roman"/>
          <w:color w:val="000000" w:themeColor="text1"/>
          <w:sz w:val="24"/>
          <w:szCs w:val="24"/>
        </w:rPr>
        <w:t xml:space="preserve"> = 0.56 to 45.2</w:t>
      </w:r>
      <w:r w:rsidR="00310589">
        <w:rPr>
          <w:rFonts w:ascii="Times New Roman" w:hAnsi="Times New Roman" w:cs="Times New Roman"/>
          <w:color w:val="000000" w:themeColor="text1"/>
          <w:sz w:val="24"/>
          <w:szCs w:val="24"/>
        </w:rPr>
        <w:t xml:space="preserve"> </w:t>
      </w:r>
      <w:proofErr w:type="spellStart"/>
      <w:r w:rsidR="00803047" w:rsidRPr="00673744">
        <w:rPr>
          <w:rFonts w:ascii="Times New Roman" w:hAnsi="Times New Roman" w:cs="Times New Roman"/>
          <w:color w:val="000000" w:themeColor="text1"/>
          <w:sz w:val="24"/>
          <w:szCs w:val="24"/>
        </w:rPr>
        <w:t>nM</w:t>
      </w:r>
      <w:proofErr w:type="spellEnd"/>
      <w:r w:rsidR="00803047" w:rsidRPr="00673744">
        <w:rPr>
          <w:rFonts w:ascii="Times New Roman" w:hAnsi="Times New Roman" w:cs="Times New Roman"/>
          <w:color w:val="000000" w:themeColor="text1"/>
          <w:sz w:val="24"/>
          <w:szCs w:val="24"/>
        </w:rPr>
        <w:t>)</w:t>
      </w:r>
      <w:r w:rsidR="00050080" w:rsidRPr="00050080">
        <w:rPr>
          <w:rFonts w:ascii="Times New Roman" w:hAnsi="Times New Roman" w:cs="Times New Roman"/>
          <w:color w:val="000000" w:themeColor="text1"/>
          <w:sz w:val="24"/>
          <w:szCs w:val="24"/>
        </w:rPr>
        <w:t xml:space="preserve"> </w:t>
      </w:r>
      <w:r w:rsidR="00050080" w:rsidRPr="00673744">
        <w:rPr>
          <w:rFonts w:ascii="Times New Roman" w:hAnsi="Times New Roman" w:cs="Times New Roman"/>
          <w:color w:val="000000" w:themeColor="text1"/>
          <w:sz w:val="24"/>
          <w:szCs w:val="24"/>
        </w:rPr>
        <w:fldChar w:fldCharType="begin">
          <w:fldData xml:space="preserve">PEVuZE5vdGU+PENpdGU+PEF1dGhvcj5IYW5zZW48L0F1dGhvcj48WWVhcj4yMDIwPC9ZZWFyPjxS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=
</w:fldData>
        </w:fldChar>
      </w:r>
      <w:r w:rsidR="00050080" w:rsidRPr="00673744">
        <w:rPr>
          <w:rFonts w:ascii="Times New Roman" w:hAnsi="Times New Roman" w:cs="Times New Roman"/>
          <w:color w:val="000000" w:themeColor="text1"/>
          <w:sz w:val="24"/>
          <w:szCs w:val="24"/>
        </w:rPr>
        <w:instrText xml:space="preserve"> ADDIN EN.CITE </w:instrText>
      </w:r>
      <w:r w:rsidR="00050080" w:rsidRPr="00673744">
        <w:rPr>
          <w:rFonts w:ascii="Times New Roman" w:hAnsi="Times New Roman" w:cs="Times New Roman"/>
          <w:color w:val="000000" w:themeColor="text1"/>
          <w:sz w:val="24"/>
          <w:szCs w:val="24"/>
        </w:rPr>
        <w:fldChar w:fldCharType="begin">
          <w:fldData xml:space="preserve">PEVuZE5vdGU+PENpdGU+PEF1dGhvcj5IYW5zZW48L0F1dGhvcj48WWVhcj4yMDIwPC9ZZWFyPjxS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=
</w:fldData>
        </w:fldChar>
      </w:r>
      <w:r w:rsidR="00050080" w:rsidRPr="00673744">
        <w:rPr>
          <w:rFonts w:ascii="Times New Roman" w:hAnsi="Times New Roman" w:cs="Times New Roman"/>
          <w:color w:val="000000" w:themeColor="text1"/>
          <w:sz w:val="24"/>
          <w:szCs w:val="24"/>
        </w:rPr>
        <w:instrText xml:space="preserve"> ADDIN EN.CITE.DATA </w:instrText>
      </w:r>
      <w:r w:rsidR="00050080" w:rsidRPr="00673744">
        <w:rPr>
          <w:rFonts w:ascii="Times New Roman" w:hAnsi="Times New Roman" w:cs="Times New Roman"/>
          <w:color w:val="000000" w:themeColor="text1"/>
          <w:sz w:val="24"/>
          <w:szCs w:val="24"/>
        </w:rPr>
      </w:r>
      <w:r w:rsidR="00050080" w:rsidRPr="00673744">
        <w:rPr>
          <w:rFonts w:ascii="Times New Roman" w:hAnsi="Times New Roman" w:cs="Times New Roman"/>
          <w:color w:val="000000" w:themeColor="text1"/>
          <w:sz w:val="24"/>
          <w:szCs w:val="24"/>
        </w:rPr>
        <w:fldChar w:fldCharType="end"/>
      </w:r>
      <w:r w:rsidR="00050080" w:rsidRPr="00673744">
        <w:rPr>
          <w:rFonts w:ascii="Times New Roman" w:hAnsi="Times New Roman" w:cs="Times New Roman"/>
          <w:color w:val="000000" w:themeColor="text1"/>
          <w:sz w:val="24"/>
          <w:szCs w:val="24"/>
        </w:rPr>
      </w:r>
      <w:r w:rsidR="00050080" w:rsidRPr="00673744">
        <w:rPr>
          <w:rFonts w:ascii="Times New Roman" w:hAnsi="Times New Roman" w:cs="Times New Roman"/>
          <w:color w:val="000000" w:themeColor="text1"/>
          <w:sz w:val="24"/>
          <w:szCs w:val="24"/>
        </w:rPr>
        <w:fldChar w:fldCharType="separate"/>
      </w:r>
      <w:r w:rsidR="00050080" w:rsidRPr="00673744">
        <w:rPr>
          <w:rFonts w:ascii="Times New Roman" w:hAnsi="Times New Roman" w:cs="Times New Roman"/>
          <w:noProof/>
          <w:color w:val="000000" w:themeColor="text1"/>
          <w:sz w:val="24"/>
          <w:szCs w:val="24"/>
        </w:rPr>
        <w:t>(9)</w:t>
      </w:r>
      <w:r w:rsidR="00050080" w:rsidRPr="00673744">
        <w:rPr>
          <w:rFonts w:ascii="Times New Roman" w:hAnsi="Times New Roman" w:cs="Times New Roman"/>
          <w:color w:val="000000" w:themeColor="text1"/>
          <w:sz w:val="24"/>
          <w:szCs w:val="24"/>
        </w:rPr>
        <w:fldChar w:fldCharType="end"/>
      </w:r>
      <w:r w:rsidR="00050080">
        <w:rPr>
          <w:rFonts w:ascii="Times New Roman" w:hAnsi="Times New Roman" w:cs="Times New Roman"/>
          <w:color w:val="000000" w:themeColor="text1"/>
          <w:sz w:val="24"/>
          <w:szCs w:val="24"/>
        </w:rPr>
        <w:t>.</w:t>
      </w:r>
      <w:r w:rsidR="008D1EE4" w:rsidRPr="00673744">
        <w:rPr>
          <w:rFonts w:ascii="Times New Roman" w:hAnsi="Times New Roman" w:cs="Times New Roman"/>
          <w:color w:val="000000" w:themeColor="text1"/>
          <w:sz w:val="24"/>
          <w:szCs w:val="24"/>
        </w:rPr>
        <w:t xml:space="preserve"> </w:t>
      </w:r>
      <w:r w:rsidR="00803047" w:rsidRPr="00673744">
        <w:rPr>
          <w:rFonts w:ascii="Times New Roman" w:hAnsi="Times New Roman" w:cs="Times New Roman"/>
          <w:color w:val="000000" w:themeColor="text1"/>
          <w:sz w:val="24"/>
          <w:szCs w:val="24"/>
        </w:rPr>
        <w:t xml:space="preserve">These antibodies have potent </w:t>
      </w:r>
      <w:r w:rsidR="0008516C" w:rsidRPr="00673744">
        <w:rPr>
          <w:rFonts w:ascii="Times New Roman" w:hAnsi="Times New Roman" w:cs="Times New Roman"/>
          <w:color w:val="000000" w:themeColor="text1"/>
          <w:sz w:val="24"/>
          <w:szCs w:val="24"/>
        </w:rPr>
        <w:t xml:space="preserve">neutralization activities </w:t>
      </w:r>
      <w:r w:rsidR="008D1EE4" w:rsidRPr="00673744">
        <w:rPr>
          <w:rFonts w:ascii="Times New Roman" w:hAnsi="Times New Roman" w:cs="Times New Roman"/>
          <w:color w:val="000000" w:themeColor="text1"/>
          <w:sz w:val="24"/>
          <w:szCs w:val="24"/>
        </w:rPr>
        <w:t>against</w:t>
      </w:r>
      <w:r w:rsidR="0008516C" w:rsidRPr="00673744">
        <w:rPr>
          <w:rFonts w:ascii="Times New Roman" w:hAnsi="Times New Roman" w:cs="Times New Roman"/>
          <w:color w:val="000000" w:themeColor="text1"/>
          <w:sz w:val="24"/>
          <w:szCs w:val="24"/>
        </w:rPr>
        <w:t xml:space="preserve"> pseudoviral particles or live virus with IC</w:t>
      </w:r>
      <w:r w:rsidR="0008516C" w:rsidRPr="00673744">
        <w:rPr>
          <w:rFonts w:ascii="Times New Roman" w:hAnsi="Times New Roman" w:cs="Times New Roman"/>
          <w:color w:val="000000" w:themeColor="text1"/>
          <w:sz w:val="24"/>
          <w:szCs w:val="24"/>
          <w:vertAlign w:val="subscript"/>
        </w:rPr>
        <w:t>50</w:t>
      </w:r>
      <w:r w:rsidR="0008516C" w:rsidRPr="00673744">
        <w:rPr>
          <w:rFonts w:ascii="Times New Roman" w:hAnsi="Times New Roman" w:cs="Times New Roman"/>
          <w:color w:val="000000" w:themeColor="text1"/>
          <w:sz w:val="24"/>
          <w:szCs w:val="24"/>
        </w:rPr>
        <w:t xml:space="preserve"> values of 1-10</w:t>
      </w:r>
      <w:r w:rsidR="00310589">
        <w:rPr>
          <w:rFonts w:ascii="Times New Roman" w:hAnsi="Times New Roman" w:cs="Times New Roman"/>
          <w:color w:val="000000" w:themeColor="text1"/>
          <w:sz w:val="24"/>
          <w:szCs w:val="24"/>
        </w:rPr>
        <w:t xml:space="preserve"> </w:t>
      </w:r>
      <w:proofErr w:type="spellStart"/>
      <w:r w:rsidR="0008516C" w:rsidRPr="00673744">
        <w:rPr>
          <w:rFonts w:ascii="Times New Roman" w:hAnsi="Times New Roman" w:cs="Times New Roman"/>
          <w:color w:val="000000" w:themeColor="text1"/>
          <w:sz w:val="24"/>
          <w:szCs w:val="24"/>
        </w:rPr>
        <w:t>pM</w:t>
      </w:r>
      <w:proofErr w:type="spellEnd"/>
      <w:r w:rsidR="008A1294">
        <w:rPr>
          <w:rFonts w:ascii="Times New Roman" w:hAnsi="Times New Roman" w:cs="Times New Roman"/>
          <w:color w:val="000000" w:themeColor="text1"/>
          <w:sz w:val="24"/>
          <w:szCs w:val="24"/>
        </w:rPr>
        <w:t xml:space="preserve"> </w:t>
      </w:r>
      <w:r w:rsidR="008A1294" w:rsidRPr="00673744">
        <w:rPr>
          <w:rFonts w:ascii="Times New Roman" w:hAnsi="Times New Roman" w:cs="Times New Roman"/>
          <w:color w:val="000000" w:themeColor="text1"/>
          <w:sz w:val="24"/>
          <w:szCs w:val="24"/>
        </w:rPr>
        <w:fldChar w:fldCharType="begin"/>
      </w:r>
      <w:r w:rsidR="008A1294" w:rsidRPr="00673744">
        <w:rPr>
          <w:rFonts w:ascii="Times New Roman" w:hAnsi="Times New Roman" w:cs="Times New Roman"/>
          <w:color w:val="000000" w:themeColor="text1"/>
          <w:sz w:val="24"/>
          <w:szCs w:val="24"/>
        </w:rPr>
        <w:instrText xml:space="preserve"> ADDIN EN.CITE &lt;EndNote&gt;&lt;Cite&gt;&lt;Author&gt;Baum&lt;/Author&gt;&lt;Year&gt;2020&lt;/Year&gt;&lt;RecNum&gt;2970&lt;/RecNum&gt;&lt;DisplayText&gt;(10)&lt;/DisplayText&gt;&lt;record&gt;&lt;rec-number&gt;2970&lt;/rec-number&gt;&lt;foreign-keys&gt;&lt;key app="EN" db-id="wa0r9z25a52rsce0wzq5r9vqsz5fafvede5w" timestamp="1594527697"&gt;2970&lt;/key&gt;&lt;/foreign-keys&gt;&lt;ref-type name="Journal Article"&gt;17&lt;/ref-type&gt;&lt;contributors&gt;&lt;authors&gt;&lt;author&gt;Baum, Alina&lt;/author&gt;&lt;author&gt;Fulton, Benjamin O.&lt;/author&gt;&lt;author&gt;Wloga, Elzbieta&lt;/author&gt;&lt;author&gt;Copin, Richard&lt;/author&gt;&lt;author&gt;Pascal, Kristen E.&lt;/author&gt;&lt;author&gt;Russo, Vincenzo&lt;/author&gt;&lt;author&gt;Giordano, Stephanie&lt;/author&gt;&lt;author&gt;Lanza, Kathryn&lt;/author&gt;&lt;author&gt;Negron, Nicole&lt;/author&gt;&lt;author&gt;Ni, Min&lt;/author&gt;&lt;author&gt;Wei, Yi&lt;/author&gt;&lt;author&gt;Atwal, Gurinder S.&lt;/author&gt;&lt;author&gt;Murphy, Andrew J.&lt;/author&gt;&lt;author&gt;Stahl, Neil&lt;/author&gt;&lt;author&gt;Yancopoulos, George D.&lt;/author&gt;&lt;author&gt;Kyratsous, Christos A.&lt;/author&gt;&lt;/authors&gt;&lt;/contributors&gt;&lt;titles&gt;&lt;title&gt;Antibody cocktail to SARS-CoV-2 spike protein prevents rapid mutational escape seen with individual antibodies&lt;/title&gt;&lt;/titles&gt;&lt;pages&gt;eabd0831&lt;/pages&gt;&lt;dates&gt;&lt;year&gt;2020&lt;/year&gt;&lt;/dates&gt;&lt;urls&gt;&lt;related-urls&gt;&lt;url&gt;https://science.sciencemag.org/content/sci/early/2020/06/15/science.abd0831.full.pdf&lt;/url&gt;&lt;/related-urls&gt;&lt;/urls&gt;&lt;electronic-resource-num&gt;10.1126/science.abd0831 %J Science&lt;/electronic-resource-num&gt;&lt;/record&gt;&lt;/Cite&gt;&lt;/EndNote&gt;</w:instrText>
      </w:r>
      <w:r w:rsidR="008A1294" w:rsidRPr="00673744">
        <w:rPr>
          <w:rFonts w:ascii="Times New Roman" w:hAnsi="Times New Roman" w:cs="Times New Roman"/>
          <w:color w:val="000000" w:themeColor="text1"/>
          <w:sz w:val="24"/>
          <w:szCs w:val="24"/>
        </w:rPr>
        <w:fldChar w:fldCharType="separate"/>
      </w:r>
      <w:r w:rsidR="008A1294" w:rsidRPr="00673744">
        <w:rPr>
          <w:rFonts w:ascii="Times New Roman" w:hAnsi="Times New Roman" w:cs="Times New Roman"/>
          <w:noProof/>
          <w:color w:val="000000" w:themeColor="text1"/>
          <w:sz w:val="24"/>
          <w:szCs w:val="24"/>
        </w:rPr>
        <w:t>(10)</w:t>
      </w:r>
      <w:r w:rsidR="008A1294" w:rsidRPr="00673744">
        <w:rPr>
          <w:rFonts w:ascii="Times New Roman" w:hAnsi="Times New Roman" w:cs="Times New Roman"/>
          <w:color w:val="000000" w:themeColor="text1"/>
          <w:sz w:val="24"/>
          <w:szCs w:val="24"/>
        </w:rPr>
        <w:fldChar w:fldCharType="end"/>
      </w:r>
      <w:r w:rsidR="00050080">
        <w:rPr>
          <w:rFonts w:ascii="Times New Roman" w:hAnsi="Times New Roman" w:cs="Times New Roman"/>
          <w:color w:val="000000" w:themeColor="text1"/>
          <w:sz w:val="24"/>
          <w:szCs w:val="24"/>
        </w:rPr>
        <w:t xml:space="preserve"> </w:t>
      </w:r>
      <w:r w:rsidR="00425A98">
        <w:rPr>
          <w:rFonts w:ascii="Times New Roman" w:hAnsi="Times New Roman" w:cs="Times New Roman"/>
          <w:color w:val="000000" w:themeColor="text1"/>
          <w:sz w:val="24"/>
          <w:szCs w:val="24"/>
        </w:rPr>
        <w:t>Using an in vitro assay</w:t>
      </w:r>
      <w:r w:rsidR="00425A98" w:rsidRPr="00673744">
        <w:rPr>
          <w:rFonts w:ascii="Times New Roman" w:hAnsi="Times New Roman" w:cs="Times New Roman"/>
          <w:color w:val="000000" w:themeColor="text1"/>
          <w:sz w:val="24"/>
          <w:szCs w:val="24"/>
        </w:rPr>
        <w:t xml:space="preserve">, they found escape mutants were not generated following treatment with a cocktail </w:t>
      </w:r>
      <w:r w:rsidR="00425A98">
        <w:rPr>
          <w:rFonts w:ascii="Times New Roman" w:hAnsi="Times New Roman" w:cs="Times New Roman"/>
          <w:color w:val="000000" w:themeColor="text1"/>
          <w:sz w:val="24"/>
          <w:szCs w:val="24"/>
        </w:rPr>
        <w:t xml:space="preserve">composed of </w:t>
      </w:r>
      <w:r w:rsidR="00425A98" w:rsidRPr="008A1294">
        <w:rPr>
          <w:rFonts w:ascii="Times New Roman" w:hAnsi="Times New Roman" w:cs="Times New Roman"/>
          <w:color w:val="000000" w:themeColor="text1"/>
          <w:sz w:val="24"/>
          <w:szCs w:val="24"/>
        </w:rPr>
        <w:t>non-competing antibod</w:t>
      </w:r>
      <w:r w:rsidR="00425A98">
        <w:rPr>
          <w:rFonts w:ascii="Times New Roman" w:hAnsi="Times New Roman" w:cs="Times New Roman"/>
          <w:color w:val="000000" w:themeColor="text1"/>
          <w:sz w:val="24"/>
          <w:szCs w:val="24"/>
        </w:rPr>
        <w:t>ies</w:t>
      </w:r>
      <w:r w:rsidR="00425A98" w:rsidRPr="00673744">
        <w:rPr>
          <w:rFonts w:ascii="Times New Roman" w:hAnsi="Times New Roman" w:cs="Times New Roman"/>
          <w:color w:val="000000" w:themeColor="text1"/>
          <w:sz w:val="24"/>
          <w:szCs w:val="24"/>
        </w:rPr>
        <w:t>.</w:t>
      </w:r>
      <w:r w:rsidR="00425A98">
        <w:rPr>
          <w:rFonts w:ascii="Times New Roman" w:hAnsi="Times New Roman" w:cs="Times New Roman"/>
          <w:color w:val="000000" w:themeColor="text1"/>
          <w:sz w:val="24"/>
          <w:szCs w:val="24"/>
        </w:rPr>
        <w:t xml:space="preserve"> Regeneron is</w:t>
      </w:r>
      <w:r w:rsidR="00050080">
        <w:rPr>
          <w:rFonts w:ascii="Times New Roman" w:hAnsi="Times New Roman" w:cs="Times New Roman"/>
          <w:color w:val="000000" w:themeColor="text1"/>
          <w:sz w:val="24"/>
          <w:szCs w:val="24"/>
        </w:rPr>
        <w:t xml:space="preserve"> develop</w:t>
      </w:r>
      <w:r w:rsidR="00C47508">
        <w:rPr>
          <w:rFonts w:ascii="Times New Roman" w:hAnsi="Times New Roman" w:cs="Times New Roman"/>
          <w:color w:val="000000" w:themeColor="text1"/>
          <w:sz w:val="24"/>
          <w:szCs w:val="24"/>
        </w:rPr>
        <w:t>ing</w:t>
      </w:r>
      <w:r w:rsidR="00050080">
        <w:rPr>
          <w:rFonts w:ascii="Times New Roman" w:hAnsi="Times New Roman" w:cs="Times New Roman"/>
          <w:color w:val="000000" w:themeColor="text1"/>
          <w:sz w:val="24"/>
          <w:szCs w:val="24"/>
        </w:rPr>
        <w:t xml:space="preserve"> </w:t>
      </w:r>
      <w:r w:rsidR="00425A98">
        <w:rPr>
          <w:rFonts w:ascii="Times New Roman" w:hAnsi="Times New Roman" w:cs="Times New Roman"/>
          <w:color w:val="000000" w:themeColor="text1"/>
          <w:sz w:val="24"/>
          <w:szCs w:val="24"/>
        </w:rPr>
        <w:t xml:space="preserve">two of their antibodies </w:t>
      </w:r>
      <w:r w:rsidR="00050080">
        <w:rPr>
          <w:rFonts w:ascii="Times New Roman" w:hAnsi="Times New Roman" w:cs="Times New Roman"/>
          <w:color w:val="000000" w:themeColor="text1"/>
          <w:sz w:val="24"/>
          <w:szCs w:val="24"/>
        </w:rPr>
        <w:t xml:space="preserve">as the cocktail treatment </w:t>
      </w:r>
      <w:r w:rsidR="00050080" w:rsidRPr="00050080">
        <w:rPr>
          <w:rFonts w:ascii="Times New Roman" w:hAnsi="Times New Roman" w:cs="Times New Roman"/>
          <w:color w:val="000000" w:themeColor="text1"/>
          <w:sz w:val="24"/>
          <w:szCs w:val="24"/>
        </w:rPr>
        <w:t>REGN-COV2 (REGN10933+REGN10987)</w:t>
      </w:r>
      <w:r w:rsidR="009D6190">
        <w:rPr>
          <w:rFonts w:ascii="Times New Roman" w:hAnsi="Times New Roman" w:cs="Times New Roman"/>
          <w:color w:val="000000" w:themeColor="text1"/>
          <w:sz w:val="24"/>
          <w:szCs w:val="24"/>
        </w:rPr>
        <w:t xml:space="preserve"> (Table 2)</w:t>
      </w:r>
      <w:r w:rsidR="008D1EE4" w:rsidRPr="00673744">
        <w:rPr>
          <w:rFonts w:ascii="Times New Roman" w:hAnsi="Times New Roman" w:cs="Times New Roman"/>
          <w:color w:val="000000" w:themeColor="text1"/>
          <w:sz w:val="24"/>
          <w:szCs w:val="24"/>
        </w:rPr>
        <w:t xml:space="preserve">. </w:t>
      </w:r>
    </w:p>
    <w:p w14:paraId="750B0042" w14:textId="2DBDA5B2" w:rsidR="008242A6" w:rsidRPr="00673744" w:rsidRDefault="008242A6" w:rsidP="0012158C">
      <w:pPr>
        <w:spacing w:line="480" w:lineRule="auto"/>
        <w:ind w:firstLine="720"/>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rPr>
        <w:t xml:space="preserve">In another study, groups from Chinese Academy of Sciences in Beijing and </w:t>
      </w:r>
      <w:proofErr w:type="spellStart"/>
      <w:r w:rsidRPr="00673744">
        <w:rPr>
          <w:rFonts w:ascii="Times New Roman" w:hAnsi="Times New Roman" w:cs="Times New Roman"/>
          <w:color w:val="000000" w:themeColor="text1"/>
          <w:sz w:val="24"/>
          <w:szCs w:val="24"/>
        </w:rPr>
        <w:t>Junshi</w:t>
      </w:r>
      <w:proofErr w:type="spellEnd"/>
      <w:r w:rsidRPr="00673744">
        <w:rPr>
          <w:rFonts w:ascii="Times New Roman" w:hAnsi="Times New Roman" w:cs="Times New Roman"/>
          <w:color w:val="000000" w:themeColor="text1"/>
          <w:sz w:val="24"/>
          <w:szCs w:val="24"/>
        </w:rPr>
        <w:t xml:space="preserve"> Biosciences in Shanghai reported two human antibodies (CA1 and CB6) have been isolated from a convalescent COVID-19 patient</w:t>
      </w:r>
      <w:r w:rsidR="000F4754" w:rsidRPr="00673744">
        <w:rPr>
          <w:rFonts w:ascii="Times New Roman" w:hAnsi="Times New Roman" w:cs="Times New Roman"/>
          <w:color w:val="000000" w:themeColor="text1"/>
          <w:sz w:val="24"/>
          <w:szCs w:val="24"/>
        </w:rPr>
        <w:t xml:space="preserve"> using single B cell sorting and cloning techniques</w:t>
      </w:r>
      <w:r w:rsidR="002C5DE4" w:rsidRPr="00673744">
        <w:rPr>
          <w:rFonts w:ascii="Times New Roman" w:hAnsi="Times New Roman" w:cs="Times New Roman"/>
          <w:color w:val="000000" w:themeColor="text1"/>
          <w:sz w:val="24"/>
          <w:szCs w:val="24"/>
        </w:rPr>
        <w:t xml:space="preserve"> </w:t>
      </w:r>
      <w:r w:rsidR="007425A1" w:rsidRPr="00673744">
        <w:rPr>
          <w:rFonts w:ascii="Times New Roman" w:hAnsi="Times New Roman" w:cs="Times New Roman"/>
          <w:color w:val="000000" w:themeColor="text1"/>
          <w:sz w:val="24"/>
          <w:szCs w:val="24"/>
        </w:rPr>
        <w:fldChar w:fldCharType="begin"/>
      </w:r>
      <w:r w:rsidR="00DE11CF" w:rsidRPr="00673744">
        <w:rPr>
          <w:rFonts w:ascii="Times New Roman" w:hAnsi="Times New Roman" w:cs="Times New Roman"/>
          <w:color w:val="000000" w:themeColor="text1"/>
          <w:sz w:val="24"/>
          <w:szCs w:val="24"/>
        </w:rPr>
        <w:instrText xml:space="preserve"> ADDIN EN.CITE &lt;EndNote&gt;&lt;Cite&gt;&lt;Author&gt;Shi&lt;/Author&gt;&lt;Year&gt;2020&lt;/Year&gt;&lt;RecNum&gt;2971&lt;/RecNum&gt;&lt;DisplayText&gt;(11)&lt;/DisplayText&gt;&lt;record&gt;&lt;rec-number&gt;2971&lt;/rec-number&gt;&lt;foreign-keys&gt;&lt;key app="EN" db-id="wa0r9z25a52rsce0wzq5r9vqsz5fafvede5w" timestamp="1594528051"&gt;2971&lt;/key&gt;&lt;/foreign-keys&gt;&lt;ref-type name="Journal Article"&gt;17&lt;/ref-type&gt;&lt;contributors&gt;&lt;authors&gt;&lt;author&gt;Shi, Rui&lt;/author&gt;&lt;author&gt;Shan, Chao&lt;/author&gt;&lt;author&gt;Duan, Xiaomin&lt;/author&gt;&lt;author&gt;Chen, Zhihai&lt;/author&gt;&lt;author&gt;Liu, Peipei&lt;/author&gt;&lt;author&gt;Song, Jinwen&lt;/author&gt;&lt;author&gt;Song, Tao&lt;/author&gt;&lt;author&gt;Bi, Xiaoshan&lt;/author&gt;&lt;author&gt;Han, Chao&lt;/author&gt;&lt;author&gt;Wu, Lianao&lt;/author&gt;&lt;author&gt;Gao, Ge&lt;/author&gt;&lt;author&gt;Hu, Xue&lt;/author&gt;&lt;author&gt;Zhang, Yanan&lt;/author&gt;&lt;author&gt;Tong, Zhou&lt;/author&gt;&lt;author&gt;Huang, Weijin&lt;/author&gt;&lt;author&gt;Liu, William Jun&lt;/author&gt;&lt;author&gt;Wu, Guizhen&lt;/author&gt;&lt;author&gt;Zhang, Bo&lt;/author&gt;&lt;author&gt;Wang, Lan&lt;/author&gt;&lt;author&gt;Qi, Jianxun&lt;/author&gt;&lt;author&gt;Feng, Hui&lt;/author&gt;&lt;author&gt;Wang, Fu-Sheng&lt;/author&gt;&lt;author&gt;Wang, Qihui&lt;/author&gt;&lt;author&gt;Gao, George Fu&lt;/author&gt;&lt;author&gt;Yuan, Zhiming&lt;/author&gt;&lt;author&gt;Yan, Jinghua&lt;/author&gt;&lt;/authors&gt;&lt;/contributors&gt;&lt;titles&gt;&lt;title&gt;A human neutralizing antibody targets the receptor-binding site of SARS-CoV-2&lt;/title&gt;&lt;secondary-title&gt;Nature&lt;/secondary-title&gt;&lt;/titles&gt;&lt;periodical&gt;&lt;full-title&gt;Nature&lt;/full-title&gt;&lt;/periodical&gt;&lt;dates&gt;&lt;year&gt;2020&lt;/year&gt;&lt;pub-dates&gt;&lt;date&gt;2020/05/26&lt;/date&gt;&lt;/pub-dates&gt;&lt;/dates&gt;&lt;isbn&gt;1476-4687&lt;/isbn&gt;&lt;urls&gt;&lt;related-urls&gt;&lt;url&gt;https://doi.org/10.1038/s41586-020-2381-y&lt;/url&gt;&lt;/related-urls&gt;&lt;/urls&gt;&lt;electronic-resource-num&gt;10.1038/s41586-020-2381-y&lt;/electronic-resource-num&gt;&lt;/record&gt;&lt;/Cite&gt;&lt;/EndNote&gt;</w:instrText>
      </w:r>
      <w:r w:rsidR="007425A1" w:rsidRPr="00673744">
        <w:rPr>
          <w:rFonts w:ascii="Times New Roman" w:hAnsi="Times New Roman" w:cs="Times New Roman"/>
          <w:color w:val="000000" w:themeColor="text1"/>
          <w:sz w:val="24"/>
          <w:szCs w:val="24"/>
        </w:rPr>
        <w:fldChar w:fldCharType="separate"/>
      </w:r>
      <w:r w:rsidR="00DE11CF" w:rsidRPr="00673744">
        <w:rPr>
          <w:rFonts w:ascii="Times New Roman" w:hAnsi="Times New Roman" w:cs="Times New Roman"/>
          <w:noProof/>
          <w:color w:val="000000" w:themeColor="text1"/>
          <w:sz w:val="24"/>
          <w:szCs w:val="24"/>
        </w:rPr>
        <w:t>(11)</w:t>
      </w:r>
      <w:r w:rsidR="007425A1" w:rsidRPr="00673744">
        <w:rPr>
          <w:rFonts w:ascii="Times New Roman" w:hAnsi="Times New Roman" w:cs="Times New Roman"/>
          <w:color w:val="000000" w:themeColor="text1"/>
          <w:sz w:val="24"/>
          <w:szCs w:val="24"/>
        </w:rPr>
        <w:fldChar w:fldCharType="end"/>
      </w:r>
      <w:r w:rsidRPr="00673744">
        <w:rPr>
          <w:rFonts w:ascii="Times New Roman" w:hAnsi="Times New Roman" w:cs="Times New Roman"/>
          <w:color w:val="000000" w:themeColor="text1"/>
          <w:sz w:val="24"/>
          <w:szCs w:val="24"/>
        </w:rPr>
        <w:t xml:space="preserve">. The human antibodies showed potent neutralization activity in vitro against SARS-CoV-2 </w:t>
      </w:r>
      <w:r w:rsidR="00B466AF" w:rsidRPr="00673744">
        <w:rPr>
          <w:rFonts w:ascii="Times New Roman" w:hAnsi="Times New Roman" w:cs="Times New Roman"/>
          <w:color w:val="000000" w:themeColor="text1"/>
          <w:sz w:val="24"/>
          <w:szCs w:val="24"/>
        </w:rPr>
        <w:t>with IC</w:t>
      </w:r>
      <w:r w:rsidR="00B466AF" w:rsidRPr="00673744">
        <w:rPr>
          <w:rFonts w:ascii="Times New Roman" w:hAnsi="Times New Roman" w:cs="Times New Roman"/>
          <w:color w:val="000000" w:themeColor="text1"/>
          <w:sz w:val="24"/>
          <w:szCs w:val="24"/>
          <w:vertAlign w:val="subscript"/>
        </w:rPr>
        <w:t>50</w:t>
      </w:r>
      <w:r w:rsidR="00B466AF" w:rsidRPr="00673744">
        <w:rPr>
          <w:rFonts w:ascii="Times New Roman" w:hAnsi="Times New Roman" w:cs="Times New Roman"/>
          <w:color w:val="000000" w:themeColor="text1"/>
          <w:sz w:val="24"/>
          <w:szCs w:val="24"/>
        </w:rPr>
        <w:t xml:space="preserve"> of 0.036 ± 0.007 </w:t>
      </w:r>
      <w:proofErr w:type="spellStart"/>
      <w:r w:rsidR="00B466AF" w:rsidRPr="00673744">
        <w:rPr>
          <w:rFonts w:ascii="Times New Roman" w:hAnsi="Times New Roman" w:cs="Times New Roman"/>
          <w:color w:val="000000" w:themeColor="text1"/>
          <w:sz w:val="24"/>
          <w:szCs w:val="24"/>
        </w:rPr>
        <w:t>μg</w:t>
      </w:r>
      <w:proofErr w:type="spellEnd"/>
      <w:r w:rsidR="00B466AF" w:rsidRPr="00673744">
        <w:rPr>
          <w:rFonts w:ascii="Times New Roman" w:hAnsi="Times New Roman" w:cs="Times New Roman"/>
          <w:color w:val="000000" w:themeColor="text1"/>
          <w:sz w:val="24"/>
          <w:szCs w:val="24"/>
        </w:rPr>
        <w:t xml:space="preserve">/mL </w:t>
      </w:r>
      <w:r w:rsidR="0071578E" w:rsidRPr="00673744">
        <w:rPr>
          <w:rFonts w:ascii="Times New Roman" w:hAnsi="Times New Roman" w:cs="Times New Roman"/>
          <w:color w:val="000000" w:themeColor="text1"/>
          <w:sz w:val="24"/>
          <w:szCs w:val="24"/>
        </w:rPr>
        <w:t xml:space="preserve">(0.24 ± 0.047 </w:t>
      </w:r>
      <w:proofErr w:type="spellStart"/>
      <w:r w:rsidR="0071578E" w:rsidRPr="00673744">
        <w:rPr>
          <w:rFonts w:ascii="Times New Roman" w:hAnsi="Times New Roman" w:cs="Times New Roman"/>
          <w:color w:val="000000" w:themeColor="text1"/>
          <w:sz w:val="24"/>
          <w:szCs w:val="24"/>
        </w:rPr>
        <w:t>nM</w:t>
      </w:r>
      <w:proofErr w:type="spellEnd"/>
      <w:r w:rsidR="0071578E" w:rsidRPr="00673744">
        <w:rPr>
          <w:rFonts w:ascii="Times New Roman" w:hAnsi="Times New Roman" w:cs="Times New Roman"/>
          <w:color w:val="000000" w:themeColor="text1"/>
          <w:sz w:val="24"/>
          <w:szCs w:val="24"/>
        </w:rPr>
        <w:t xml:space="preserve">) </w:t>
      </w:r>
      <w:r w:rsidR="00B466AF" w:rsidRPr="00673744">
        <w:rPr>
          <w:rFonts w:ascii="Times New Roman" w:hAnsi="Times New Roman" w:cs="Times New Roman"/>
          <w:color w:val="000000" w:themeColor="text1"/>
          <w:sz w:val="24"/>
          <w:szCs w:val="24"/>
        </w:rPr>
        <w:t xml:space="preserve">for CB6 and 0.38 </w:t>
      </w:r>
      <w:proofErr w:type="spellStart"/>
      <w:r w:rsidR="00B466AF" w:rsidRPr="00673744">
        <w:rPr>
          <w:rFonts w:ascii="Times New Roman" w:hAnsi="Times New Roman" w:cs="Times New Roman"/>
          <w:color w:val="000000" w:themeColor="text1"/>
          <w:sz w:val="24"/>
          <w:szCs w:val="24"/>
        </w:rPr>
        <w:t>μg</w:t>
      </w:r>
      <w:proofErr w:type="spellEnd"/>
      <w:r w:rsidR="00B466AF" w:rsidRPr="00673744">
        <w:rPr>
          <w:rFonts w:ascii="Times New Roman" w:hAnsi="Times New Roman" w:cs="Times New Roman"/>
          <w:color w:val="000000" w:themeColor="text1"/>
          <w:sz w:val="24"/>
          <w:szCs w:val="24"/>
        </w:rPr>
        <w:t>/mL</w:t>
      </w:r>
      <w:r w:rsidR="0071578E" w:rsidRPr="00673744">
        <w:rPr>
          <w:rFonts w:ascii="Times New Roman" w:hAnsi="Times New Roman" w:cs="Times New Roman"/>
          <w:color w:val="000000" w:themeColor="text1"/>
          <w:sz w:val="24"/>
          <w:szCs w:val="24"/>
        </w:rPr>
        <w:t xml:space="preserve"> (2.53</w:t>
      </w:r>
      <w:r w:rsidR="00A34AF2">
        <w:rPr>
          <w:rFonts w:ascii="Times New Roman" w:hAnsi="Times New Roman" w:cs="Times New Roman"/>
          <w:color w:val="000000" w:themeColor="text1"/>
          <w:sz w:val="24"/>
          <w:szCs w:val="24"/>
        </w:rPr>
        <w:t xml:space="preserve"> </w:t>
      </w:r>
      <w:proofErr w:type="spellStart"/>
      <w:r w:rsidR="0071578E" w:rsidRPr="00673744">
        <w:rPr>
          <w:rFonts w:ascii="Times New Roman" w:hAnsi="Times New Roman" w:cs="Times New Roman"/>
          <w:color w:val="000000" w:themeColor="text1"/>
          <w:sz w:val="24"/>
          <w:szCs w:val="24"/>
        </w:rPr>
        <w:t>nM</w:t>
      </w:r>
      <w:proofErr w:type="spellEnd"/>
      <w:r w:rsidR="0071578E" w:rsidRPr="00673744">
        <w:rPr>
          <w:rFonts w:ascii="Times New Roman" w:hAnsi="Times New Roman" w:cs="Times New Roman"/>
          <w:color w:val="000000" w:themeColor="text1"/>
          <w:sz w:val="24"/>
          <w:szCs w:val="24"/>
        </w:rPr>
        <w:t>)</w:t>
      </w:r>
      <w:r w:rsidR="00B466AF" w:rsidRPr="00673744">
        <w:rPr>
          <w:rFonts w:ascii="Times New Roman" w:hAnsi="Times New Roman" w:cs="Times New Roman"/>
          <w:color w:val="000000" w:themeColor="text1"/>
          <w:sz w:val="24"/>
          <w:szCs w:val="24"/>
        </w:rPr>
        <w:t xml:space="preserve"> for CA1</w:t>
      </w:r>
      <w:r w:rsidR="005353FC" w:rsidRPr="00673744">
        <w:rPr>
          <w:rFonts w:ascii="Times New Roman" w:hAnsi="Times New Roman" w:cs="Times New Roman"/>
          <w:color w:val="000000" w:themeColor="text1"/>
          <w:sz w:val="24"/>
          <w:szCs w:val="24"/>
        </w:rPr>
        <w:t xml:space="preserve">. </w:t>
      </w:r>
      <w:r w:rsidR="00B466AF" w:rsidRPr="00673744">
        <w:rPr>
          <w:rFonts w:ascii="Times New Roman" w:hAnsi="Times New Roman" w:cs="Times New Roman"/>
          <w:color w:val="000000" w:themeColor="text1"/>
          <w:sz w:val="24"/>
          <w:szCs w:val="24"/>
        </w:rPr>
        <w:t xml:space="preserve">Structural analysis revealed that CB6 is </w:t>
      </w:r>
      <w:r w:rsidR="00425A98">
        <w:rPr>
          <w:rFonts w:ascii="Times New Roman" w:hAnsi="Times New Roman" w:cs="Times New Roman"/>
          <w:color w:val="000000" w:themeColor="text1"/>
          <w:sz w:val="24"/>
          <w:szCs w:val="24"/>
        </w:rPr>
        <w:t xml:space="preserve">an </w:t>
      </w:r>
      <w:r w:rsidR="00B466AF" w:rsidRPr="00673744">
        <w:rPr>
          <w:rFonts w:ascii="Times New Roman" w:hAnsi="Times New Roman" w:cs="Times New Roman"/>
          <w:color w:val="000000" w:themeColor="text1"/>
          <w:sz w:val="24"/>
          <w:szCs w:val="24"/>
        </w:rPr>
        <w:t xml:space="preserve">ACE2 blocker that recognizes an epitope </w:t>
      </w:r>
      <w:r w:rsidR="00A34AF2">
        <w:rPr>
          <w:rFonts w:ascii="Times New Roman" w:hAnsi="Times New Roman" w:cs="Times New Roman"/>
          <w:color w:val="000000" w:themeColor="text1"/>
          <w:sz w:val="24"/>
          <w:szCs w:val="24"/>
        </w:rPr>
        <w:t>overlapping</w:t>
      </w:r>
      <w:r w:rsidR="00B466AF" w:rsidRPr="00673744">
        <w:rPr>
          <w:rFonts w:ascii="Times New Roman" w:hAnsi="Times New Roman" w:cs="Times New Roman"/>
          <w:color w:val="000000" w:themeColor="text1"/>
          <w:sz w:val="24"/>
          <w:szCs w:val="24"/>
        </w:rPr>
        <w:t xml:space="preserve"> with the ACE2-binding site on the RBD of the SARS-CoV-2 spike protein.</w:t>
      </w:r>
      <w:r w:rsidR="00425A98">
        <w:rPr>
          <w:rFonts w:ascii="Times New Roman" w:hAnsi="Times New Roman" w:cs="Times New Roman"/>
          <w:color w:val="000000" w:themeColor="text1"/>
          <w:sz w:val="24"/>
          <w:szCs w:val="24"/>
        </w:rPr>
        <w:t xml:space="preserve"> </w:t>
      </w:r>
      <w:r w:rsidR="00425A98" w:rsidRPr="00673744">
        <w:rPr>
          <w:rFonts w:ascii="Times New Roman" w:hAnsi="Times New Roman" w:cs="Times New Roman"/>
          <w:color w:val="000000" w:themeColor="text1"/>
          <w:sz w:val="24"/>
          <w:szCs w:val="24"/>
        </w:rPr>
        <w:t xml:space="preserve">The LALA mutation </w:t>
      </w:r>
      <w:r w:rsidR="00425A98">
        <w:rPr>
          <w:rFonts w:ascii="Times New Roman" w:hAnsi="Times New Roman" w:cs="Times New Roman"/>
          <w:color w:val="000000" w:themeColor="text1"/>
          <w:sz w:val="24"/>
          <w:szCs w:val="24"/>
        </w:rPr>
        <w:t>wa</w:t>
      </w:r>
      <w:r w:rsidR="00425A98" w:rsidRPr="00673744">
        <w:rPr>
          <w:rFonts w:ascii="Times New Roman" w:hAnsi="Times New Roman" w:cs="Times New Roman"/>
          <w:color w:val="000000" w:themeColor="text1"/>
          <w:sz w:val="24"/>
          <w:szCs w:val="24"/>
        </w:rPr>
        <w:t xml:space="preserve">s introduced to the Fc portion of CB6 (CB6-LALA) to lower the risk of Fc-mediated acute lung injury in animals. </w:t>
      </w:r>
      <w:r w:rsidRPr="00673744">
        <w:rPr>
          <w:rFonts w:ascii="Times New Roman" w:hAnsi="Times New Roman" w:cs="Times New Roman"/>
          <w:color w:val="000000" w:themeColor="text1"/>
          <w:sz w:val="24"/>
          <w:szCs w:val="24"/>
        </w:rPr>
        <w:t>CB6</w:t>
      </w:r>
      <w:r w:rsidR="00713FCC">
        <w:rPr>
          <w:rFonts w:ascii="Times New Roman" w:hAnsi="Times New Roman" w:cs="Times New Roman"/>
          <w:color w:val="000000" w:themeColor="text1"/>
          <w:sz w:val="24"/>
          <w:szCs w:val="24"/>
        </w:rPr>
        <w:t>-LALA</w:t>
      </w:r>
      <w:r w:rsidRPr="00673744">
        <w:rPr>
          <w:rFonts w:ascii="Times New Roman" w:hAnsi="Times New Roman" w:cs="Times New Roman"/>
          <w:color w:val="000000" w:themeColor="text1"/>
          <w:sz w:val="24"/>
          <w:szCs w:val="24"/>
        </w:rPr>
        <w:t xml:space="preserve"> </w:t>
      </w:r>
      <w:r w:rsidR="00425A98">
        <w:rPr>
          <w:rFonts w:ascii="Times New Roman" w:hAnsi="Times New Roman" w:cs="Times New Roman"/>
          <w:color w:val="000000" w:themeColor="text1"/>
          <w:sz w:val="24"/>
          <w:szCs w:val="24"/>
        </w:rPr>
        <w:t xml:space="preserve">was shown to </w:t>
      </w:r>
      <w:r w:rsidRPr="00673744">
        <w:rPr>
          <w:rFonts w:ascii="Times New Roman" w:hAnsi="Times New Roman" w:cs="Times New Roman"/>
          <w:color w:val="000000" w:themeColor="text1"/>
          <w:sz w:val="24"/>
          <w:szCs w:val="24"/>
        </w:rPr>
        <w:t xml:space="preserve">inhibit SARS-CoV-2 infection in rhesus monkeys </w:t>
      </w:r>
      <w:r w:rsidR="00C47508">
        <w:rPr>
          <w:rFonts w:ascii="Times New Roman" w:hAnsi="Times New Roman" w:cs="Times New Roman"/>
          <w:color w:val="000000" w:themeColor="text1"/>
          <w:sz w:val="24"/>
          <w:szCs w:val="24"/>
        </w:rPr>
        <w:t>in</w:t>
      </w:r>
      <w:r w:rsidRPr="00673744">
        <w:rPr>
          <w:rFonts w:ascii="Times New Roman" w:hAnsi="Times New Roman" w:cs="Times New Roman"/>
          <w:color w:val="000000" w:themeColor="text1"/>
          <w:sz w:val="24"/>
          <w:szCs w:val="24"/>
        </w:rPr>
        <w:t xml:space="preserve"> both prophylactic and treatment settings. </w:t>
      </w:r>
      <w:r w:rsidR="00B466AF" w:rsidRPr="00673744">
        <w:rPr>
          <w:rFonts w:ascii="Times New Roman" w:hAnsi="Times New Roman" w:cs="Times New Roman"/>
          <w:color w:val="000000" w:themeColor="text1"/>
          <w:sz w:val="24"/>
          <w:szCs w:val="24"/>
        </w:rPr>
        <w:t xml:space="preserve">In </w:t>
      </w:r>
      <w:r w:rsidR="00C47508">
        <w:rPr>
          <w:rFonts w:ascii="Times New Roman" w:hAnsi="Times New Roman" w:cs="Times New Roman"/>
          <w:color w:val="000000" w:themeColor="text1"/>
          <w:sz w:val="24"/>
          <w:szCs w:val="24"/>
        </w:rPr>
        <w:t>this study</w:t>
      </w:r>
      <w:r w:rsidR="00B466AF" w:rsidRPr="00673744">
        <w:rPr>
          <w:rFonts w:ascii="Times New Roman" w:hAnsi="Times New Roman" w:cs="Times New Roman"/>
          <w:color w:val="000000" w:themeColor="text1"/>
          <w:sz w:val="24"/>
          <w:szCs w:val="24"/>
        </w:rPr>
        <w:t xml:space="preserve">, rhesus monkeys </w:t>
      </w:r>
      <w:r w:rsidR="00C47508">
        <w:rPr>
          <w:rFonts w:ascii="Times New Roman" w:hAnsi="Times New Roman" w:cs="Times New Roman"/>
          <w:color w:val="000000" w:themeColor="text1"/>
          <w:sz w:val="24"/>
          <w:szCs w:val="24"/>
        </w:rPr>
        <w:t xml:space="preserve">(3 per treatment and control group) </w:t>
      </w:r>
      <w:r w:rsidR="00B466AF" w:rsidRPr="00673744">
        <w:rPr>
          <w:rFonts w:ascii="Times New Roman" w:hAnsi="Times New Roman" w:cs="Times New Roman"/>
          <w:color w:val="000000" w:themeColor="text1"/>
          <w:sz w:val="24"/>
          <w:szCs w:val="24"/>
        </w:rPr>
        <w:t xml:space="preserve">were challenged with </w:t>
      </w:r>
      <w:r w:rsidR="00CE7776" w:rsidRPr="00CE7776">
        <w:rPr>
          <w:rFonts w:ascii="Times New Roman" w:hAnsi="Times New Roman" w:cs="Times New Roman"/>
          <w:color w:val="000000" w:themeColor="text1"/>
          <w:sz w:val="24"/>
          <w:szCs w:val="24"/>
        </w:rPr>
        <w:t>1×10</w:t>
      </w:r>
      <w:r w:rsidR="00CE7776" w:rsidRPr="004D0CF3">
        <w:rPr>
          <w:rFonts w:ascii="Times New Roman" w:hAnsi="Times New Roman" w:cs="Times New Roman"/>
          <w:color w:val="000000" w:themeColor="text1"/>
          <w:sz w:val="24"/>
          <w:szCs w:val="24"/>
          <w:vertAlign w:val="superscript"/>
        </w:rPr>
        <w:t>5</w:t>
      </w:r>
      <w:r w:rsidR="00CE7776" w:rsidRPr="00CE7776">
        <w:rPr>
          <w:rFonts w:ascii="Times New Roman" w:hAnsi="Times New Roman" w:cs="Times New Roman"/>
          <w:color w:val="000000" w:themeColor="text1"/>
          <w:sz w:val="24"/>
          <w:szCs w:val="24"/>
        </w:rPr>
        <w:t xml:space="preserve"> 50% tissue culture infectious dose (TCID</w:t>
      </w:r>
      <w:r w:rsidR="00CE7776" w:rsidRPr="004D0CF3">
        <w:rPr>
          <w:rFonts w:ascii="Times New Roman" w:hAnsi="Times New Roman" w:cs="Times New Roman"/>
          <w:color w:val="000000" w:themeColor="text1"/>
          <w:sz w:val="24"/>
          <w:szCs w:val="24"/>
          <w:vertAlign w:val="subscript"/>
        </w:rPr>
        <w:t>50</w:t>
      </w:r>
      <w:r w:rsidR="00CE7776" w:rsidRPr="00CE7776">
        <w:rPr>
          <w:rFonts w:ascii="Times New Roman" w:hAnsi="Times New Roman" w:cs="Times New Roman"/>
          <w:color w:val="000000" w:themeColor="text1"/>
          <w:sz w:val="24"/>
          <w:szCs w:val="24"/>
        </w:rPr>
        <w:t>) SARS-CoV-2 via intratracheal incubation</w:t>
      </w:r>
      <w:r w:rsidR="00425A98">
        <w:rPr>
          <w:rFonts w:ascii="Times New Roman" w:hAnsi="Times New Roman" w:cs="Times New Roman"/>
          <w:color w:val="000000" w:themeColor="text1"/>
          <w:sz w:val="24"/>
          <w:szCs w:val="24"/>
        </w:rPr>
        <w:t>, and</w:t>
      </w:r>
      <w:r w:rsidR="00C47508">
        <w:rPr>
          <w:rFonts w:ascii="Times New Roman" w:hAnsi="Times New Roman" w:cs="Times New Roman"/>
          <w:color w:val="000000" w:themeColor="text1"/>
          <w:sz w:val="24"/>
          <w:szCs w:val="24"/>
        </w:rPr>
        <w:t xml:space="preserve"> then either </w:t>
      </w:r>
      <w:r w:rsidR="00B466AF" w:rsidRPr="00673744">
        <w:rPr>
          <w:rFonts w:ascii="Times New Roman" w:hAnsi="Times New Roman" w:cs="Times New Roman"/>
          <w:color w:val="000000" w:themeColor="text1"/>
          <w:sz w:val="24"/>
          <w:szCs w:val="24"/>
        </w:rPr>
        <w:t xml:space="preserve">CB6-LALA (50 mg/kg) </w:t>
      </w:r>
      <w:r w:rsidR="00C47508">
        <w:rPr>
          <w:rFonts w:ascii="Times New Roman" w:hAnsi="Times New Roman" w:cs="Times New Roman"/>
          <w:color w:val="000000" w:themeColor="text1"/>
          <w:sz w:val="24"/>
          <w:szCs w:val="24"/>
        </w:rPr>
        <w:t>or an equal</w:t>
      </w:r>
      <w:r w:rsidR="00C47508" w:rsidRPr="00C47508">
        <w:rPr>
          <w:rFonts w:ascii="Times New Roman" w:hAnsi="Times New Roman" w:cs="Times New Roman"/>
          <w:color w:val="000000" w:themeColor="text1"/>
          <w:sz w:val="24"/>
          <w:szCs w:val="24"/>
        </w:rPr>
        <w:t xml:space="preserve"> </w:t>
      </w:r>
      <w:r w:rsidR="00C47508" w:rsidRPr="00673744">
        <w:rPr>
          <w:rFonts w:ascii="Times New Roman" w:hAnsi="Times New Roman" w:cs="Times New Roman"/>
          <w:color w:val="000000" w:themeColor="text1"/>
          <w:sz w:val="24"/>
          <w:szCs w:val="24"/>
        </w:rPr>
        <w:t xml:space="preserve">volume of phosphate-buffered saline </w:t>
      </w:r>
      <w:r w:rsidR="00C47508">
        <w:rPr>
          <w:rFonts w:ascii="Times New Roman" w:hAnsi="Times New Roman" w:cs="Times New Roman"/>
          <w:color w:val="000000" w:themeColor="text1"/>
          <w:sz w:val="24"/>
          <w:szCs w:val="24"/>
        </w:rPr>
        <w:t>w</w:t>
      </w:r>
      <w:r w:rsidR="00B466AF" w:rsidRPr="00673744">
        <w:rPr>
          <w:rFonts w:ascii="Times New Roman" w:hAnsi="Times New Roman" w:cs="Times New Roman"/>
          <w:color w:val="000000" w:themeColor="text1"/>
          <w:sz w:val="24"/>
          <w:szCs w:val="24"/>
        </w:rPr>
        <w:t>as administered at days 1 and 3 post infection (dpi) intraperitoneally. In the control group, viral loads reached peak levels on 4 dpi</w:t>
      </w:r>
      <w:r w:rsidR="00425A98">
        <w:rPr>
          <w:rFonts w:ascii="Times New Roman" w:hAnsi="Times New Roman" w:cs="Times New Roman"/>
          <w:color w:val="000000" w:themeColor="text1"/>
          <w:sz w:val="24"/>
          <w:szCs w:val="24"/>
        </w:rPr>
        <w:t>,</w:t>
      </w:r>
      <w:r w:rsidR="00B466AF" w:rsidRPr="00673744">
        <w:rPr>
          <w:rFonts w:ascii="Times New Roman" w:hAnsi="Times New Roman" w:cs="Times New Roman"/>
          <w:color w:val="000000" w:themeColor="text1"/>
          <w:sz w:val="24"/>
          <w:szCs w:val="24"/>
        </w:rPr>
        <w:t xml:space="preserve"> then declined naturally. In contrast, CB6-LALA treatment reduced virus titers immediately after administration. </w:t>
      </w:r>
      <w:r w:rsidR="00B533AA" w:rsidRPr="00673744">
        <w:rPr>
          <w:rFonts w:ascii="Times New Roman" w:hAnsi="Times New Roman" w:cs="Times New Roman"/>
          <w:color w:val="000000" w:themeColor="text1"/>
          <w:sz w:val="24"/>
          <w:szCs w:val="24"/>
        </w:rPr>
        <w:t>O</w:t>
      </w:r>
      <w:r w:rsidR="00B466AF" w:rsidRPr="00673744">
        <w:rPr>
          <w:rFonts w:ascii="Times New Roman" w:hAnsi="Times New Roman" w:cs="Times New Roman"/>
          <w:color w:val="000000" w:themeColor="text1"/>
          <w:sz w:val="24"/>
          <w:szCs w:val="24"/>
        </w:rPr>
        <w:t xml:space="preserve">n 4 dpi, CB6-LALA reduced the viral titer by approximately 3 logs </w:t>
      </w:r>
      <w:r w:rsidR="00C47508">
        <w:rPr>
          <w:rFonts w:ascii="Times New Roman" w:hAnsi="Times New Roman" w:cs="Times New Roman"/>
          <w:color w:val="000000" w:themeColor="text1"/>
          <w:sz w:val="24"/>
          <w:szCs w:val="24"/>
        </w:rPr>
        <w:t>compared to</w:t>
      </w:r>
      <w:r w:rsidR="00C47508" w:rsidRPr="00673744">
        <w:rPr>
          <w:rFonts w:ascii="Times New Roman" w:hAnsi="Times New Roman" w:cs="Times New Roman"/>
          <w:color w:val="000000" w:themeColor="text1"/>
          <w:sz w:val="24"/>
          <w:szCs w:val="24"/>
        </w:rPr>
        <w:t xml:space="preserve"> </w:t>
      </w:r>
      <w:r w:rsidR="00B466AF" w:rsidRPr="00673744">
        <w:rPr>
          <w:rFonts w:ascii="Times New Roman" w:hAnsi="Times New Roman" w:cs="Times New Roman"/>
          <w:color w:val="000000" w:themeColor="text1"/>
          <w:sz w:val="24"/>
          <w:szCs w:val="24"/>
        </w:rPr>
        <w:t>that of the control group.</w:t>
      </w:r>
      <w:r w:rsidR="00B533AA" w:rsidRPr="00673744">
        <w:rPr>
          <w:rFonts w:ascii="Times New Roman" w:hAnsi="Times New Roman" w:cs="Times New Roman"/>
          <w:color w:val="000000" w:themeColor="text1"/>
          <w:sz w:val="24"/>
          <w:szCs w:val="24"/>
        </w:rPr>
        <w:t xml:space="preserve"> In the </w:t>
      </w:r>
      <w:r w:rsidR="00B533AA" w:rsidRPr="00673744">
        <w:rPr>
          <w:rFonts w:ascii="Times New Roman" w:hAnsi="Times New Roman" w:cs="Times New Roman"/>
          <w:color w:val="000000" w:themeColor="text1"/>
          <w:sz w:val="24"/>
          <w:szCs w:val="24"/>
        </w:rPr>
        <w:lastRenderedPageBreak/>
        <w:t xml:space="preserve">prophylactic group, a single dose of CB6-LALA (50 mg/kg) before SARS-CoV-2 challenge significantly protected the animal from SARS-CoV-2 infection. </w:t>
      </w:r>
      <w:r w:rsidRPr="00673744">
        <w:rPr>
          <w:rFonts w:ascii="Times New Roman" w:hAnsi="Times New Roman" w:cs="Times New Roman"/>
          <w:color w:val="000000" w:themeColor="text1"/>
          <w:sz w:val="24"/>
          <w:szCs w:val="24"/>
        </w:rPr>
        <w:t>Currently</w:t>
      </w:r>
      <w:r w:rsidR="007425A1" w:rsidRPr="00673744">
        <w:rPr>
          <w:rFonts w:ascii="Times New Roman" w:hAnsi="Times New Roman" w:cs="Times New Roman"/>
          <w:color w:val="000000" w:themeColor="text1"/>
          <w:sz w:val="24"/>
          <w:szCs w:val="24"/>
        </w:rPr>
        <w:t xml:space="preserve">, </w:t>
      </w:r>
      <w:r w:rsidRPr="00673744">
        <w:rPr>
          <w:rFonts w:ascii="Times New Roman" w:hAnsi="Times New Roman" w:cs="Times New Roman"/>
          <w:color w:val="000000" w:themeColor="text1"/>
          <w:sz w:val="24"/>
          <w:szCs w:val="24"/>
        </w:rPr>
        <w:t>CB6</w:t>
      </w:r>
      <w:r w:rsidR="00756FEF" w:rsidRPr="00673744">
        <w:rPr>
          <w:rFonts w:ascii="Times New Roman" w:hAnsi="Times New Roman" w:cs="Times New Roman"/>
          <w:color w:val="000000" w:themeColor="text1"/>
          <w:sz w:val="24"/>
          <w:szCs w:val="24"/>
        </w:rPr>
        <w:t>-LALA</w:t>
      </w:r>
      <w:r w:rsidRPr="00673744">
        <w:rPr>
          <w:rFonts w:ascii="Times New Roman" w:hAnsi="Times New Roman" w:cs="Times New Roman"/>
          <w:color w:val="000000" w:themeColor="text1"/>
          <w:sz w:val="24"/>
          <w:szCs w:val="24"/>
        </w:rPr>
        <w:t xml:space="preserve"> (also called JS016) has been developed for clinical </w:t>
      </w:r>
      <w:r w:rsidR="007425A1" w:rsidRPr="00673744">
        <w:rPr>
          <w:rFonts w:ascii="Times New Roman" w:hAnsi="Times New Roman" w:cs="Times New Roman"/>
          <w:color w:val="000000" w:themeColor="text1"/>
          <w:sz w:val="24"/>
          <w:szCs w:val="24"/>
        </w:rPr>
        <w:t>testing</w:t>
      </w:r>
      <w:r w:rsidR="009D6190">
        <w:rPr>
          <w:rFonts w:ascii="Times New Roman" w:hAnsi="Times New Roman" w:cs="Times New Roman"/>
          <w:color w:val="000000" w:themeColor="text1"/>
          <w:sz w:val="24"/>
          <w:szCs w:val="24"/>
        </w:rPr>
        <w:t xml:space="preserve"> (Table 2)</w:t>
      </w:r>
      <w:r w:rsidR="007425A1" w:rsidRPr="00673744">
        <w:rPr>
          <w:rFonts w:ascii="Times New Roman" w:hAnsi="Times New Roman" w:cs="Times New Roman"/>
          <w:color w:val="000000" w:themeColor="text1"/>
          <w:sz w:val="24"/>
          <w:szCs w:val="24"/>
        </w:rPr>
        <w:t xml:space="preserve">. </w:t>
      </w:r>
    </w:p>
    <w:p w14:paraId="79338BCC" w14:textId="5C2373F7" w:rsidR="00092535" w:rsidRPr="00673744" w:rsidRDefault="0010560B" w:rsidP="0012158C">
      <w:pPr>
        <w:spacing w:before="120" w:after="120" w:line="480" w:lineRule="auto"/>
        <w:ind w:firstLine="720"/>
        <w:jc w:val="both"/>
        <w:rPr>
          <w:rFonts w:ascii="Times New Roman" w:hAnsi="Times New Roman" w:cs="Times New Roman"/>
          <w:color w:val="000000"/>
          <w:sz w:val="24"/>
          <w:szCs w:val="24"/>
          <w:shd w:val="clear" w:color="auto" w:fill="FFFFFF"/>
        </w:rPr>
      </w:pPr>
      <w:r w:rsidRPr="00673744">
        <w:rPr>
          <w:rFonts w:ascii="Times New Roman" w:hAnsi="Times New Roman" w:cs="Times New Roman"/>
          <w:color w:val="000000" w:themeColor="text1"/>
          <w:sz w:val="24"/>
          <w:szCs w:val="24"/>
          <w:shd w:val="clear" w:color="auto" w:fill="FFFFFF"/>
        </w:rPr>
        <w:t xml:space="preserve">COVID-19 invokes a hyperinflammatory state driven by multiple cells and mediators like interleukin (IL)-1, IL-6, IL-12, </w:t>
      </w:r>
      <w:r w:rsidR="005F7B9A" w:rsidRPr="00673744">
        <w:rPr>
          <w:rFonts w:ascii="Times New Roman" w:hAnsi="Times New Roman" w:cs="Times New Roman"/>
          <w:color w:val="000000" w:themeColor="text1"/>
          <w:sz w:val="24"/>
          <w:szCs w:val="24"/>
          <w:shd w:val="clear" w:color="auto" w:fill="FFFFFF"/>
        </w:rPr>
        <w:t xml:space="preserve">IL-17, </w:t>
      </w:r>
      <w:r w:rsidRPr="00673744">
        <w:rPr>
          <w:rFonts w:ascii="Times New Roman" w:hAnsi="Times New Roman" w:cs="Times New Roman"/>
          <w:color w:val="000000" w:themeColor="text1"/>
          <w:sz w:val="24"/>
          <w:szCs w:val="24"/>
          <w:shd w:val="clear" w:color="auto" w:fill="FFFFFF"/>
        </w:rPr>
        <w:t>IL-18,</w:t>
      </w:r>
      <w:r w:rsidR="005F7B9A" w:rsidRPr="00673744">
        <w:rPr>
          <w:rFonts w:ascii="Times New Roman" w:hAnsi="Times New Roman" w:cs="Times New Roman"/>
          <w:color w:val="000000" w:themeColor="text1"/>
          <w:sz w:val="24"/>
          <w:szCs w:val="24"/>
          <w:shd w:val="clear" w:color="auto" w:fill="FFFFFF"/>
        </w:rPr>
        <w:t xml:space="preserve"> IL-22 and IL-33,</w:t>
      </w:r>
      <w:r w:rsidRPr="00673744">
        <w:rPr>
          <w:rFonts w:ascii="Times New Roman" w:hAnsi="Times New Roman" w:cs="Times New Roman"/>
          <w:color w:val="000000" w:themeColor="text1"/>
          <w:sz w:val="24"/>
          <w:szCs w:val="24"/>
          <w:shd w:val="clear" w:color="auto" w:fill="FFFFFF"/>
        </w:rPr>
        <w:t xml:space="preserve"> tumor necrosis factor (TNF), </w:t>
      </w:r>
      <w:r w:rsidR="00CD20BF" w:rsidRPr="00673744">
        <w:rPr>
          <w:rFonts w:ascii="Times New Roman" w:hAnsi="Times New Roman" w:cs="Times New Roman"/>
          <w:color w:val="000000" w:themeColor="text1"/>
          <w:sz w:val="24"/>
          <w:szCs w:val="24"/>
          <w:shd w:val="clear" w:color="auto" w:fill="FFFFFF"/>
        </w:rPr>
        <w:t>granulocyte-macrophage colony-stimulating factor, and complement (C5, C5a)</w:t>
      </w:r>
      <w:r w:rsidRPr="00673744">
        <w:rPr>
          <w:rFonts w:ascii="Times New Roman" w:hAnsi="Times New Roman" w:cs="Times New Roman"/>
          <w:color w:val="000000" w:themeColor="text1"/>
          <w:sz w:val="24"/>
          <w:szCs w:val="24"/>
          <w:shd w:val="clear" w:color="auto" w:fill="FFFFFF"/>
        </w:rPr>
        <w:t>. Considering the proven role of cytokine dysregulation in causing this hyperinflammation</w:t>
      </w:r>
      <w:r w:rsidR="00CD20BF" w:rsidRPr="00673744">
        <w:rPr>
          <w:rFonts w:ascii="Times New Roman" w:hAnsi="Times New Roman" w:cs="Times New Roman"/>
          <w:color w:val="000000" w:themeColor="text1"/>
          <w:sz w:val="24"/>
          <w:szCs w:val="24"/>
          <w:shd w:val="clear" w:color="auto" w:fill="FFFFFF"/>
        </w:rPr>
        <w:t>, especially</w:t>
      </w:r>
      <w:r w:rsidRPr="00673744">
        <w:rPr>
          <w:rFonts w:ascii="Times New Roman" w:hAnsi="Times New Roman" w:cs="Times New Roman"/>
          <w:color w:val="000000" w:themeColor="text1"/>
          <w:sz w:val="24"/>
          <w:szCs w:val="24"/>
          <w:shd w:val="clear" w:color="auto" w:fill="FFFFFF"/>
        </w:rPr>
        <w:t xml:space="preserve"> in the lungs, </w:t>
      </w:r>
      <w:r w:rsidR="00CD20BF" w:rsidRPr="00673744">
        <w:rPr>
          <w:rFonts w:ascii="Times New Roman" w:hAnsi="Times New Roman" w:cs="Times New Roman"/>
          <w:color w:val="000000" w:themeColor="text1"/>
          <w:sz w:val="24"/>
          <w:szCs w:val="24"/>
          <w:shd w:val="clear" w:color="auto" w:fill="FFFFFF"/>
        </w:rPr>
        <w:t xml:space="preserve">existing </w:t>
      </w:r>
      <w:r w:rsidR="000F03A6" w:rsidRPr="00673744">
        <w:rPr>
          <w:rFonts w:ascii="Times New Roman" w:hAnsi="Times New Roman" w:cs="Times New Roman"/>
          <w:color w:val="000000" w:themeColor="text1"/>
          <w:sz w:val="24"/>
          <w:szCs w:val="24"/>
          <w:shd w:val="clear" w:color="auto" w:fill="FFFFFF"/>
        </w:rPr>
        <w:t xml:space="preserve">drugs targeting these mediators are being </w:t>
      </w:r>
      <w:del w:id="42" w:author="LY" w:date="2020-08-02T00:32:00Z">
        <w:r w:rsidR="000F03A6" w:rsidRPr="00673744" w:rsidDel="00104E04">
          <w:rPr>
            <w:rFonts w:ascii="Times New Roman" w:hAnsi="Times New Roman" w:cs="Times New Roman"/>
            <w:color w:val="000000" w:themeColor="text1"/>
            <w:sz w:val="24"/>
            <w:szCs w:val="24"/>
            <w:shd w:val="clear" w:color="auto" w:fill="FFFFFF"/>
          </w:rPr>
          <w:delText xml:space="preserve">repurposing </w:delText>
        </w:r>
      </w:del>
      <w:ins w:id="43" w:author="LY" w:date="2020-08-02T00:32:00Z">
        <w:r w:rsidR="00104E04" w:rsidRPr="00673744">
          <w:rPr>
            <w:rFonts w:ascii="Times New Roman" w:hAnsi="Times New Roman" w:cs="Times New Roman"/>
            <w:color w:val="000000" w:themeColor="text1"/>
            <w:sz w:val="24"/>
            <w:szCs w:val="24"/>
            <w:shd w:val="clear" w:color="auto" w:fill="FFFFFF"/>
          </w:rPr>
          <w:t>repurpos</w:t>
        </w:r>
        <w:r w:rsidR="00104E04">
          <w:rPr>
            <w:rFonts w:ascii="Times New Roman" w:hAnsi="Times New Roman" w:cs="Times New Roman"/>
            <w:color w:val="000000" w:themeColor="text1"/>
            <w:sz w:val="24"/>
            <w:szCs w:val="24"/>
            <w:shd w:val="clear" w:color="auto" w:fill="FFFFFF"/>
          </w:rPr>
          <w:t>ed</w:t>
        </w:r>
        <w:r w:rsidR="00104E04" w:rsidRPr="00673744">
          <w:rPr>
            <w:rFonts w:ascii="Times New Roman" w:hAnsi="Times New Roman" w:cs="Times New Roman"/>
            <w:color w:val="000000" w:themeColor="text1"/>
            <w:sz w:val="24"/>
            <w:szCs w:val="24"/>
            <w:shd w:val="clear" w:color="auto" w:fill="FFFFFF"/>
          </w:rPr>
          <w:t xml:space="preserve"> </w:t>
        </w:r>
      </w:ins>
      <w:r w:rsidR="000F03A6" w:rsidRPr="00673744">
        <w:rPr>
          <w:rFonts w:ascii="Times New Roman" w:hAnsi="Times New Roman" w:cs="Times New Roman"/>
          <w:color w:val="000000" w:themeColor="text1"/>
          <w:sz w:val="24"/>
          <w:szCs w:val="24"/>
          <w:shd w:val="clear" w:color="auto" w:fill="FFFFFF"/>
        </w:rPr>
        <w:t>for the treatment of COVID-19</w:t>
      </w:r>
      <w:r w:rsidR="00E96DB3" w:rsidRPr="00673744">
        <w:rPr>
          <w:rFonts w:ascii="Times New Roman" w:hAnsi="Times New Roman" w:cs="Times New Roman"/>
          <w:color w:val="000000" w:themeColor="text1"/>
          <w:sz w:val="24"/>
          <w:szCs w:val="24"/>
          <w:shd w:val="clear" w:color="auto" w:fill="FFFFFF"/>
        </w:rPr>
        <w:t xml:space="preserve"> </w:t>
      </w:r>
      <w:r w:rsidR="001D7B02" w:rsidRPr="00673744">
        <w:rPr>
          <w:rFonts w:ascii="Times New Roman" w:hAnsi="Times New Roman" w:cs="Times New Roman"/>
          <w:color w:val="000000" w:themeColor="text1"/>
          <w:sz w:val="24"/>
          <w:szCs w:val="24"/>
          <w:shd w:val="clear" w:color="auto" w:fill="FFFFFF"/>
        </w:rPr>
        <w:fldChar w:fldCharType="begin"/>
      </w:r>
      <w:r w:rsidR="00DE11CF" w:rsidRPr="00673744">
        <w:rPr>
          <w:rFonts w:ascii="Times New Roman" w:hAnsi="Times New Roman" w:cs="Times New Roman"/>
          <w:color w:val="000000" w:themeColor="text1"/>
          <w:sz w:val="24"/>
          <w:szCs w:val="24"/>
          <w:shd w:val="clear" w:color="auto" w:fill="FFFFFF"/>
        </w:rPr>
        <w:instrText xml:space="preserve"> ADDIN EN.CITE &lt;EndNote&gt;&lt;Cite&gt;&lt;Author&gt;Atal&lt;/Author&gt;&lt;Year&gt;2020&lt;/Year&gt;&lt;RecNum&gt;2972&lt;/RecNum&gt;&lt;DisplayText&gt;(12)&lt;/DisplayText&gt;&lt;record&gt;&lt;rec-number&gt;2972&lt;/rec-number&gt;&lt;foreign-keys&gt;&lt;key app="EN" db-id="wa0r9z25a52rsce0wzq5r9vqsz5fafvede5w" timestamp="1594528383"&gt;2972&lt;/key&gt;&lt;/foreign-keys&gt;&lt;ref-type name="Journal Article"&gt;17&lt;/ref-type&gt;&lt;contributors&gt;&lt;authors&gt;&lt;author&gt;Atal, Shubham&lt;/author&gt;&lt;author&gt;Fatima, Zeenat&lt;/author&gt;&lt;/authors&gt;&lt;/contributors&gt;&lt;titles&gt;&lt;title&gt;IL-6 Inhibitors in the Treatment of Serious COVID-19: A Promising Therapy?&lt;/title&gt;&lt;secondary-title&gt;Pharmaceutical medicine&lt;/secondary-title&gt;&lt;alt-title&gt;Pharmaceut Med&lt;/alt-title&gt;&lt;/titles&gt;&lt;periodical&gt;&lt;full-title&gt;Pharmaceutical medicine&lt;/full-title&gt;&lt;abbr-1&gt;Pharmaceut Med&lt;/abbr-1&gt;&lt;/periodical&gt;&lt;alt-periodical&gt;&lt;full-title&gt;Pharmaceutical medicine&lt;/full-title&gt;&lt;abbr-1&gt;Pharmaceut Med&lt;/abbr-1&gt;&lt;/alt-periodical&gt;&lt;pages&gt;1-9&lt;/pages&gt;&lt;dates&gt;&lt;year&gt;2020&lt;/year&gt;&lt;/dates&gt;&lt;publisher&gt;Springer International Publishing&lt;/publisher&gt;&lt;isbn&gt;1178-2595&amp;#xD;1179-1993&lt;/isbn&gt;&lt;accession-num&gt;32535732&lt;/accession-num&gt;&lt;urls&gt;&lt;related-urls&gt;&lt;url&gt;https://pubmed.ncbi.nlm.nih.gov/32535732&lt;/url&gt;&lt;url&gt;https://www.ncbi.nlm.nih.gov/pmc/articles/PMC7292936/&lt;/url&gt;&lt;/related-urls&gt;&lt;/urls&gt;&lt;electronic-resource-num&gt;10.1007/s40290-020-00342-z&lt;/electronic-resource-num&gt;&lt;remote-database-name&gt;PubMed&lt;/remote-database-name&gt;&lt;language&gt;eng&lt;/language&gt;&lt;/record&gt;&lt;/Cite&gt;&lt;/EndNote&gt;</w:instrText>
      </w:r>
      <w:r w:rsidR="001D7B02" w:rsidRPr="00673744">
        <w:rPr>
          <w:rFonts w:ascii="Times New Roman" w:hAnsi="Times New Roman" w:cs="Times New Roman"/>
          <w:color w:val="000000" w:themeColor="text1"/>
          <w:sz w:val="24"/>
          <w:szCs w:val="24"/>
          <w:shd w:val="clear" w:color="auto" w:fill="FFFFFF"/>
        </w:rPr>
        <w:fldChar w:fldCharType="separate"/>
      </w:r>
      <w:r w:rsidR="00DE11CF" w:rsidRPr="00673744">
        <w:rPr>
          <w:rFonts w:ascii="Times New Roman" w:hAnsi="Times New Roman" w:cs="Times New Roman"/>
          <w:noProof/>
          <w:color w:val="000000" w:themeColor="text1"/>
          <w:sz w:val="24"/>
          <w:szCs w:val="24"/>
          <w:shd w:val="clear" w:color="auto" w:fill="FFFFFF"/>
        </w:rPr>
        <w:t>(12)</w:t>
      </w:r>
      <w:r w:rsidR="001D7B02" w:rsidRPr="00673744">
        <w:rPr>
          <w:rFonts w:ascii="Times New Roman" w:hAnsi="Times New Roman" w:cs="Times New Roman"/>
          <w:color w:val="000000" w:themeColor="text1"/>
          <w:sz w:val="24"/>
          <w:szCs w:val="24"/>
          <w:shd w:val="clear" w:color="auto" w:fill="FFFFFF"/>
        </w:rPr>
        <w:fldChar w:fldCharType="end"/>
      </w:r>
      <w:r w:rsidR="001D7B02" w:rsidRPr="00673744">
        <w:rPr>
          <w:rFonts w:ascii="Times New Roman" w:hAnsi="Times New Roman" w:cs="Times New Roman"/>
          <w:color w:val="000000" w:themeColor="text1"/>
          <w:sz w:val="24"/>
          <w:szCs w:val="24"/>
          <w:shd w:val="clear" w:color="auto" w:fill="FFFFFF"/>
        </w:rPr>
        <w:t>.</w:t>
      </w:r>
      <w:r w:rsidR="00C7154D" w:rsidRPr="00673744">
        <w:rPr>
          <w:rFonts w:ascii="Times New Roman" w:hAnsi="Times New Roman" w:cs="Times New Roman"/>
          <w:color w:val="000000" w:themeColor="text1"/>
          <w:sz w:val="24"/>
          <w:szCs w:val="24"/>
        </w:rPr>
        <w:t xml:space="preserve"> As shown in </w:t>
      </w:r>
      <w:r w:rsidR="00C7154D" w:rsidRPr="00673744">
        <w:rPr>
          <w:rFonts w:ascii="Times New Roman" w:hAnsi="Times New Roman" w:cs="Times New Roman"/>
          <w:b/>
          <w:bCs/>
          <w:color w:val="000000" w:themeColor="text1"/>
          <w:sz w:val="24"/>
          <w:szCs w:val="24"/>
        </w:rPr>
        <w:t xml:space="preserve">Figure </w:t>
      </w:r>
      <w:r w:rsidR="00CD6368">
        <w:rPr>
          <w:rFonts w:ascii="Times New Roman" w:hAnsi="Times New Roman" w:cs="Times New Roman"/>
          <w:b/>
          <w:bCs/>
          <w:color w:val="000000" w:themeColor="text1"/>
          <w:sz w:val="24"/>
          <w:szCs w:val="24"/>
        </w:rPr>
        <w:t>1</w:t>
      </w:r>
      <w:r w:rsidR="00C7154D" w:rsidRPr="00673744">
        <w:rPr>
          <w:rFonts w:ascii="Times New Roman" w:hAnsi="Times New Roman" w:cs="Times New Roman"/>
          <w:b/>
          <w:bCs/>
          <w:color w:val="000000" w:themeColor="text1"/>
          <w:sz w:val="24"/>
          <w:szCs w:val="24"/>
        </w:rPr>
        <w:t>A</w:t>
      </w:r>
      <w:r w:rsidR="00C7154D" w:rsidRPr="00673744">
        <w:rPr>
          <w:rFonts w:ascii="Times New Roman" w:hAnsi="Times New Roman" w:cs="Times New Roman"/>
          <w:color w:val="000000" w:themeColor="text1"/>
          <w:sz w:val="24"/>
          <w:szCs w:val="24"/>
        </w:rPr>
        <w:t xml:space="preserve">, </w:t>
      </w:r>
      <w:r w:rsidR="006028BF" w:rsidRPr="006028BF">
        <w:rPr>
          <w:rFonts w:ascii="Times New Roman" w:hAnsi="Times New Roman" w:cs="Times New Roman"/>
          <w:color w:val="000000" w:themeColor="text1"/>
          <w:sz w:val="24"/>
          <w:szCs w:val="24"/>
          <w:shd w:val="clear" w:color="auto" w:fill="FFFFFF"/>
          <w:rPrChange w:id="44" w:author="Weihan Liu" w:date="2020-08-08T17:11:00Z">
            <w:rPr>
              <w:rFonts w:ascii="Times New Roman" w:hAnsi="Times New Roman" w:cs="Times New Roman"/>
              <w:color w:val="000000" w:themeColor="text1"/>
              <w:sz w:val="24"/>
              <w:szCs w:val="24"/>
              <w:highlight w:val="yellow"/>
              <w:shd w:val="clear" w:color="auto" w:fill="FFFFFF"/>
            </w:rPr>
          </w:rPrChange>
        </w:rPr>
        <w:t>61</w:t>
      </w:r>
      <w:r w:rsidR="00CD20BF" w:rsidRPr="00673744">
        <w:rPr>
          <w:rFonts w:ascii="Times New Roman" w:hAnsi="Times New Roman" w:cs="Times New Roman"/>
          <w:color w:val="000000" w:themeColor="text1"/>
          <w:sz w:val="24"/>
          <w:szCs w:val="24"/>
          <w:shd w:val="clear" w:color="auto" w:fill="FFFFFF"/>
        </w:rPr>
        <w:t xml:space="preserve"> </w:t>
      </w:r>
      <w:r w:rsidR="000F03A6" w:rsidRPr="00673744">
        <w:rPr>
          <w:rFonts w:ascii="Times New Roman" w:hAnsi="Times New Roman" w:cs="Times New Roman"/>
          <w:color w:val="000000" w:themeColor="text1"/>
          <w:sz w:val="24"/>
          <w:szCs w:val="24"/>
          <w:shd w:val="clear" w:color="auto" w:fill="FFFFFF"/>
        </w:rPr>
        <w:t xml:space="preserve">of the molecules </w:t>
      </w:r>
      <w:r w:rsidR="00CD20BF" w:rsidRPr="00673744">
        <w:rPr>
          <w:rFonts w:ascii="Times New Roman" w:hAnsi="Times New Roman" w:cs="Times New Roman"/>
          <w:color w:val="000000" w:themeColor="text1"/>
          <w:sz w:val="24"/>
          <w:szCs w:val="24"/>
          <w:shd w:val="clear" w:color="auto" w:fill="FFFFFF"/>
        </w:rPr>
        <w:t xml:space="preserve">included in the “Tracker” </w:t>
      </w:r>
      <w:r w:rsidR="000F03A6" w:rsidRPr="00673744">
        <w:rPr>
          <w:rFonts w:ascii="Times New Roman" w:hAnsi="Times New Roman" w:cs="Times New Roman"/>
          <w:color w:val="000000" w:themeColor="text1"/>
          <w:sz w:val="24"/>
          <w:szCs w:val="24"/>
        </w:rPr>
        <w:t>were developed to target the host immune system for other indications</w:t>
      </w:r>
      <w:r w:rsidR="00CD20BF" w:rsidRPr="00673744">
        <w:rPr>
          <w:rFonts w:ascii="Times New Roman" w:hAnsi="Times New Roman" w:cs="Times New Roman"/>
          <w:color w:val="000000" w:themeColor="text1"/>
          <w:sz w:val="24"/>
          <w:szCs w:val="24"/>
        </w:rPr>
        <w:t>,</w:t>
      </w:r>
      <w:r w:rsidR="000F03A6" w:rsidRPr="00673744">
        <w:rPr>
          <w:rFonts w:ascii="Times New Roman" w:hAnsi="Times New Roman" w:cs="Times New Roman"/>
          <w:color w:val="000000" w:themeColor="text1"/>
          <w:sz w:val="24"/>
          <w:szCs w:val="24"/>
        </w:rPr>
        <w:t xml:space="preserve"> </w:t>
      </w:r>
      <w:r w:rsidR="00CD20BF" w:rsidRPr="00673744">
        <w:rPr>
          <w:rFonts w:ascii="Times New Roman" w:hAnsi="Times New Roman" w:cs="Times New Roman"/>
          <w:color w:val="000000" w:themeColor="text1"/>
          <w:sz w:val="24"/>
          <w:szCs w:val="24"/>
        </w:rPr>
        <w:t>but were</w:t>
      </w:r>
      <w:r w:rsidR="000F03A6" w:rsidRPr="00673744">
        <w:rPr>
          <w:rFonts w:ascii="Times New Roman" w:hAnsi="Times New Roman" w:cs="Times New Roman"/>
          <w:color w:val="000000" w:themeColor="text1"/>
          <w:sz w:val="24"/>
          <w:szCs w:val="24"/>
        </w:rPr>
        <w:t xml:space="preserve"> repurposed to treat COVID-19 by potentially alleviating COVID-19-related symptoms</w:t>
      </w:r>
      <w:r w:rsidR="00112CBE" w:rsidRPr="00673744">
        <w:rPr>
          <w:rFonts w:ascii="Times New Roman" w:hAnsi="Times New Roman" w:cs="Times New Roman"/>
          <w:color w:val="000000" w:themeColor="text1"/>
          <w:sz w:val="24"/>
          <w:szCs w:val="24"/>
        </w:rPr>
        <w:t>,</w:t>
      </w:r>
      <w:r w:rsidR="000F03A6" w:rsidRPr="00673744">
        <w:rPr>
          <w:rFonts w:ascii="Times New Roman" w:hAnsi="Times New Roman" w:cs="Times New Roman"/>
          <w:color w:val="000000" w:themeColor="text1"/>
          <w:sz w:val="24"/>
          <w:szCs w:val="24"/>
        </w:rPr>
        <w:t xml:space="preserve"> such as cytokine storm and inflammation</w:t>
      </w:r>
      <w:r w:rsidR="00112CBE" w:rsidRPr="00673744">
        <w:rPr>
          <w:rFonts w:ascii="Times New Roman" w:hAnsi="Times New Roman" w:cs="Times New Roman"/>
          <w:color w:val="000000" w:themeColor="text1"/>
          <w:sz w:val="24"/>
          <w:szCs w:val="24"/>
        </w:rPr>
        <w:t>,</w:t>
      </w:r>
      <w:r w:rsidR="000F03A6" w:rsidRPr="00673744">
        <w:rPr>
          <w:rFonts w:ascii="Times New Roman" w:hAnsi="Times New Roman" w:cs="Times New Roman"/>
          <w:color w:val="000000" w:themeColor="text1"/>
          <w:sz w:val="24"/>
          <w:szCs w:val="24"/>
        </w:rPr>
        <w:t xml:space="preserve"> instead of direct</w:t>
      </w:r>
      <w:r w:rsidR="00112CBE" w:rsidRPr="00673744">
        <w:rPr>
          <w:rFonts w:ascii="Times New Roman" w:hAnsi="Times New Roman" w:cs="Times New Roman"/>
          <w:color w:val="000000" w:themeColor="text1"/>
          <w:sz w:val="24"/>
          <w:szCs w:val="24"/>
        </w:rPr>
        <w:t>ly</w:t>
      </w:r>
      <w:r w:rsidR="000F03A6" w:rsidRPr="00673744">
        <w:rPr>
          <w:rFonts w:ascii="Times New Roman" w:hAnsi="Times New Roman" w:cs="Times New Roman"/>
          <w:color w:val="000000" w:themeColor="text1"/>
          <w:sz w:val="24"/>
          <w:szCs w:val="24"/>
        </w:rPr>
        <w:t xml:space="preserve"> killing the viruses</w:t>
      </w:r>
      <w:r w:rsidR="000F03A6" w:rsidRPr="00673744">
        <w:rPr>
          <w:rFonts w:ascii="Times New Roman" w:hAnsi="Times New Roman" w:cs="Times New Roman"/>
          <w:color w:val="000000" w:themeColor="text1"/>
          <w:sz w:val="24"/>
          <w:szCs w:val="24"/>
          <w:shd w:val="clear" w:color="auto" w:fill="FFFFFF"/>
        </w:rPr>
        <w:t xml:space="preserve">. </w:t>
      </w:r>
      <w:r w:rsidR="00112CBE" w:rsidRPr="00673744">
        <w:rPr>
          <w:rFonts w:ascii="Times New Roman" w:hAnsi="Times New Roman" w:cs="Times New Roman"/>
          <w:color w:val="000000" w:themeColor="text1"/>
          <w:sz w:val="24"/>
          <w:szCs w:val="24"/>
          <w:shd w:val="clear" w:color="auto" w:fill="FFFFFF"/>
        </w:rPr>
        <w:t xml:space="preserve">For example, </w:t>
      </w:r>
      <w:r w:rsidR="007547CA" w:rsidRPr="00673744">
        <w:rPr>
          <w:rFonts w:ascii="Times New Roman" w:hAnsi="Times New Roman" w:cs="Times New Roman"/>
          <w:color w:val="000000" w:themeColor="text1"/>
          <w:sz w:val="24"/>
          <w:szCs w:val="24"/>
          <w:shd w:val="clear" w:color="auto" w:fill="FFFFFF"/>
        </w:rPr>
        <w:t>the IL-6 inhibitors</w:t>
      </w:r>
      <w:r w:rsidR="000F440E" w:rsidRPr="00673744">
        <w:rPr>
          <w:rFonts w:ascii="Times New Roman" w:hAnsi="Times New Roman" w:cs="Times New Roman"/>
          <w:color w:val="000000" w:themeColor="text1"/>
          <w:sz w:val="24"/>
          <w:szCs w:val="24"/>
          <w:shd w:val="clear" w:color="auto" w:fill="FFFFFF"/>
        </w:rPr>
        <w:t xml:space="preserve"> </w:t>
      </w:r>
      <w:proofErr w:type="spellStart"/>
      <w:r w:rsidR="000F440E" w:rsidRPr="00673744">
        <w:rPr>
          <w:rFonts w:ascii="Times New Roman" w:hAnsi="Times New Roman" w:cs="Times New Roman"/>
          <w:color w:val="000000" w:themeColor="text1"/>
          <w:sz w:val="24"/>
          <w:szCs w:val="24"/>
          <w:shd w:val="clear" w:color="auto" w:fill="FFFFFF"/>
        </w:rPr>
        <w:t>levilimab</w:t>
      </w:r>
      <w:proofErr w:type="spellEnd"/>
      <w:r w:rsidR="000F440E" w:rsidRPr="00673744">
        <w:rPr>
          <w:rFonts w:ascii="Times New Roman" w:hAnsi="Times New Roman" w:cs="Times New Roman"/>
          <w:color w:val="000000" w:themeColor="text1"/>
          <w:sz w:val="24"/>
          <w:szCs w:val="24"/>
          <w:shd w:val="clear" w:color="auto" w:fill="FFFFFF"/>
        </w:rPr>
        <w:t>,</w:t>
      </w:r>
      <w:r w:rsidR="007547CA" w:rsidRPr="00673744">
        <w:rPr>
          <w:rFonts w:ascii="Times New Roman" w:hAnsi="Times New Roman" w:cs="Times New Roman"/>
          <w:color w:val="000000" w:themeColor="text1"/>
          <w:sz w:val="24"/>
          <w:szCs w:val="24"/>
          <w:shd w:val="clear" w:color="auto" w:fill="FFFFFF"/>
        </w:rPr>
        <w:t xml:space="preserve"> tocilizumab, </w:t>
      </w:r>
      <w:proofErr w:type="spellStart"/>
      <w:r w:rsidR="007547CA" w:rsidRPr="00673744">
        <w:rPr>
          <w:rFonts w:ascii="Times New Roman" w:hAnsi="Times New Roman" w:cs="Times New Roman"/>
          <w:color w:val="000000" w:themeColor="text1"/>
          <w:sz w:val="24"/>
          <w:szCs w:val="24"/>
          <w:shd w:val="clear" w:color="auto" w:fill="FFFFFF"/>
        </w:rPr>
        <w:t>sarilumab</w:t>
      </w:r>
      <w:proofErr w:type="spellEnd"/>
      <w:r w:rsidR="0093144B">
        <w:rPr>
          <w:rFonts w:ascii="Times New Roman" w:hAnsi="Times New Roman" w:cs="Times New Roman"/>
          <w:color w:val="000000" w:themeColor="text1"/>
          <w:sz w:val="24"/>
          <w:szCs w:val="24"/>
          <w:shd w:val="clear" w:color="auto" w:fill="FFFFFF"/>
        </w:rPr>
        <w:t xml:space="preserve">, </w:t>
      </w:r>
      <w:proofErr w:type="spellStart"/>
      <w:r w:rsidR="0093144B">
        <w:rPr>
          <w:rFonts w:ascii="Times New Roman" w:hAnsi="Times New Roman" w:cs="Times New Roman"/>
          <w:color w:val="000000" w:themeColor="text1"/>
          <w:sz w:val="24"/>
          <w:szCs w:val="24"/>
          <w:shd w:val="clear" w:color="auto" w:fill="FFFFFF"/>
        </w:rPr>
        <w:t>o</w:t>
      </w:r>
      <w:r w:rsidR="0093144B" w:rsidRPr="0093144B">
        <w:rPr>
          <w:rFonts w:ascii="Times New Roman" w:hAnsi="Times New Roman" w:cs="Times New Roman"/>
          <w:color w:val="000000" w:themeColor="text1"/>
          <w:sz w:val="24"/>
          <w:szCs w:val="24"/>
          <w:shd w:val="clear" w:color="auto" w:fill="FFFFFF"/>
        </w:rPr>
        <w:t>lokizumab</w:t>
      </w:r>
      <w:proofErr w:type="spellEnd"/>
      <w:r w:rsidR="00115D2A" w:rsidRPr="00673744">
        <w:rPr>
          <w:rFonts w:ascii="Times New Roman" w:hAnsi="Times New Roman" w:cs="Times New Roman"/>
          <w:color w:val="000000" w:themeColor="text1"/>
          <w:sz w:val="24"/>
          <w:szCs w:val="24"/>
          <w:shd w:val="clear" w:color="auto" w:fill="FFFFFF"/>
        </w:rPr>
        <w:t xml:space="preserve"> and</w:t>
      </w:r>
      <w:r w:rsidR="007547CA" w:rsidRPr="00673744">
        <w:rPr>
          <w:rFonts w:ascii="Times New Roman" w:hAnsi="Times New Roman" w:cs="Times New Roman"/>
          <w:color w:val="000000" w:themeColor="text1"/>
          <w:sz w:val="24"/>
          <w:szCs w:val="24"/>
          <w:shd w:val="clear" w:color="auto" w:fill="FFFFFF"/>
        </w:rPr>
        <w:t xml:space="preserve"> </w:t>
      </w:r>
      <w:proofErr w:type="spellStart"/>
      <w:r w:rsidR="00713B13" w:rsidRPr="00673744">
        <w:rPr>
          <w:rFonts w:ascii="Times New Roman" w:hAnsi="Times New Roman" w:cs="Times New Roman"/>
          <w:color w:val="000000" w:themeColor="text1"/>
          <w:sz w:val="24"/>
          <w:szCs w:val="24"/>
          <w:shd w:val="clear" w:color="auto" w:fill="FFFFFF"/>
        </w:rPr>
        <w:t>siltuximab</w:t>
      </w:r>
      <w:proofErr w:type="spellEnd"/>
      <w:r w:rsidR="000F440E" w:rsidRPr="00673744">
        <w:rPr>
          <w:rFonts w:ascii="Times New Roman" w:hAnsi="Times New Roman" w:cs="Times New Roman"/>
          <w:color w:val="000000" w:themeColor="text1"/>
          <w:sz w:val="24"/>
          <w:szCs w:val="24"/>
          <w:shd w:val="clear" w:color="auto" w:fill="FFFFFF"/>
        </w:rPr>
        <w:t xml:space="preserve"> </w:t>
      </w:r>
      <w:r w:rsidR="007547CA" w:rsidRPr="00673744">
        <w:rPr>
          <w:rFonts w:ascii="Times New Roman" w:hAnsi="Times New Roman" w:cs="Times New Roman"/>
          <w:color w:val="000000" w:themeColor="text1"/>
          <w:sz w:val="24"/>
          <w:szCs w:val="24"/>
          <w:shd w:val="clear" w:color="auto" w:fill="FFFFFF"/>
        </w:rPr>
        <w:t xml:space="preserve">are being </w:t>
      </w:r>
      <w:r w:rsidR="007300CB" w:rsidRPr="00673744">
        <w:rPr>
          <w:rFonts w:ascii="Times New Roman" w:hAnsi="Times New Roman" w:cs="Times New Roman"/>
          <w:color w:val="000000" w:themeColor="text1"/>
          <w:sz w:val="24"/>
          <w:szCs w:val="24"/>
          <w:shd w:val="clear" w:color="auto" w:fill="FFFFFF"/>
        </w:rPr>
        <w:t>tested</w:t>
      </w:r>
      <w:r w:rsidR="007547CA" w:rsidRPr="00673744">
        <w:rPr>
          <w:rFonts w:ascii="Times New Roman" w:hAnsi="Times New Roman" w:cs="Times New Roman"/>
          <w:color w:val="000000" w:themeColor="text1"/>
          <w:sz w:val="24"/>
          <w:szCs w:val="24"/>
          <w:shd w:val="clear" w:color="auto" w:fill="FFFFFF"/>
        </w:rPr>
        <w:t xml:space="preserve"> against COVID-19</w:t>
      </w:r>
      <w:r w:rsidR="001D7B02" w:rsidRPr="00673744">
        <w:rPr>
          <w:rFonts w:ascii="Times New Roman" w:hAnsi="Times New Roman" w:cs="Times New Roman"/>
          <w:color w:val="000000" w:themeColor="text1"/>
          <w:sz w:val="24"/>
          <w:szCs w:val="24"/>
          <w:shd w:val="clear" w:color="auto" w:fill="FFFFFF"/>
        </w:rPr>
        <w:t xml:space="preserve"> </w:t>
      </w:r>
      <w:r w:rsidR="001D7B02" w:rsidRPr="00673744">
        <w:rPr>
          <w:rFonts w:ascii="Times New Roman" w:hAnsi="Times New Roman" w:cs="Times New Roman"/>
          <w:color w:val="000000" w:themeColor="text1"/>
          <w:sz w:val="24"/>
          <w:szCs w:val="24"/>
          <w:shd w:val="clear" w:color="auto" w:fill="FFFFFF"/>
        </w:rPr>
        <w:fldChar w:fldCharType="begin">
          <w:fldData xml:space="preserve">PEVuZE5vdGU+PENpdGU+PEF1dGhvcj5BdGFsPC9BdXRob3I+PFllYXI+MjAyMDwvWWVhcj48UmVj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</w:fldData>
        </w:fldChar>
      </w:r>
      <w:r w:rsidR="00F31E74">
        <w:rPr>
          <w:rFonts w:ascii="Times New Roman" w:hAnsi="Times New Roman" w:cs="Times New Roman"/>
          <w:color w:val="000000" w:themeColor="text1"/>
          <w:sz w:val="24"/>
          <w:szCs w:val="24"/>
          <w:shd w:val="clear" w:color="auto" w:fill="FFFFFF"/>
        </w:rPr>
        <w:instrText xml:space="preserve"> ADDIN EN.CITE </w:instrText>
      </w:r>
      <w:r w:rsidR="00F31E74">
        <w:rPr>
          <w:rFonts w:ascii="Times New Roman" w:hAnsi="Times New Roman" w:cs="Times New Roman"/>
          <w:color w:val="000000" w:themeColor="text1"/>
          <w:sz w:val="24"/>
          <w:szCs w:val="24"/>
          <w:shd w:val="clear" w:color="auto" w:fill="FFFFFF"/>
        </w:rPr>
        <w:fldChar w:fldCharType="begin">
          <w:fldData xml:space="preserve">PEVuZE5vdGU+PENpdGU+PEF1dGhvcj5BdGFsPC9BdXRob3I+PFllYXI+MjAyMDwvWWVhcj48UmVj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</w:fldData>
        </w:fldChar>
      </w:r>
      <w:r w:rsidR="00F31E74">
        <w:rPr>
          <w:rFonts w:ascii="Times New Roman" w:hAnsi="Times New Roman" w:cs="Times New Roman"/>
          <w:color w:val="000000" w:themeColor="text1"/>
          <w:sz w:val="24"/>
          <w:szCs w:val="24"/>
          <w:shd w:val="clear" w:color="auto" w:fill="FFFFFF"/>
        </w:rPr>
        <w:instrText xml:space="preserve"> ADDIN EN.CITE.DATA </w:instrText>
      </w:r>
      <w:r w:rsidR="00F31E74">
        <w:rPr>
          <w:rFonts w:ascii="Times New Roman" w:hAnsi="Times New Roman" w:cs="Times New Roman"/>
          <w:color w:val="000000" w:themeColor="text1"/>
          <w:sz w:val="24"/>
          <w:szCs w:val="24"/>
          <w:shd w:val="clear" w:color="auto" w:fill="FFFFFF"/>
        </w:rPr>
      </w:r>
      <w:r w:rsidR="00F31E74">
        <w:rPr>
          <w:rFonts w:ascii="Times New Roman" w:hAnsi="Times New Roman" w:cs="Times New Roman"/>
          <w:color w:val="000000" w:themeColor="text1"/>
          <w:sz w:val="24"/>
          <w:szCs w:val="24"/>
          <w:shd w:val="clear" w:color="auto" w:fill="FFFFFF"/>
        </w:rPr>
        <w:fldChar w:fldCharType="end"/>
      </w:r>
      <w:r w:rsidR="001D7B02" w:rsidRPr="00673744">
        <w:rPr>
          <w:rFonts w:ascii="Times New Roman" w:hAnsi="Times New Roman" w:cs="Times New Roman"/>
          <w:color w:val="000000" w:themeColor="text1"/>
          <w:sz w:val="24"/>
          <w:szCs w:val="24"/>
          <w:shd w:val="clear" w:color="auto" w:fill="FFFFFF"/>
        </w:rPr>
      </w:r>
      <w:r w:rsidR="001D7B02" w:rsidRPr="00673744">
        <w:rPr>
          <w:rFonts w:ascii="Times New Roman" w:hAnsi="Times New Roman" w:cs="Times New Roman"/>
          <w:color w:val="000000" w:themeColor="text1"/>
          <w:sz w:val="24"/>
          <w:szCs w:val="24"/>
          <w:shd w:val="clear" w:color="auto" w:fill="FFFFFF"/>
        </w:rPr>
        <w:fldChar w:fldCharType="separate"/>
      </w:r>
      <w:r w:rsidR="00DE11CF" w:rsidRPr="00673744">
        <w:rPr>
          <w:rFonts w:ascii="Times New Roman" w:hAnsi="Times New Roman" w:cs="Times New Roman"/>
          <w:noProof/>
          <w:color w:val="000000" w:themeColor="text1"/>
          <w:sz w:val="24"/>
          <w:szCs w:val="24"/>
          <w:shd w:val="clear" w:color="auto" w:fill="FFFFFF"/>
        </w:rPr>
        <w:t>(12-14)</w:t>
      </w:r>
      <w:r w:rsidR="001D7B02" w:rsidRPr="00673744">
        <w:rPr>
          <w:rFonts w:ascii="Times New Roman" w:hAnsi="Times New Roman" w:cs="Times New Roman"/>
          <w:color w:val="000000" w:themeColor="text1"/>
          <w:sz w:val="24"/>
          <w:szCs w:val="24"/>
          <w:shd w:val="clear" w:color="auto" w:fill="FFFFFF"/>
        </w:rPr>
        <w:fldChar w:fldCharType="end"/>
      </w:r>
      <w:r w:rsidR="007547CA" w:rsidRPr="00673744">
        <w:rPr>
          <w:rFonts w:ascii="Times New Roman" w:hAnsi="Times New Roman" w:cs="Times New Roman"/>
          <w:color w:val="000000" w:themeColor="text1"/>
          <w:sz w:val="24"/>
          <w:szCs w:val="24"/>
          <w:shd w:val="clear" w:color="auto" w:fill="FFFFFF"/>
        </w:rPr>
        <w:t>.</w:t>
      </w:r>
      <w:r w:rsidR="007547CA" w:rsidRPr="00673744">
        <w:rPr>
          <w:rFonts w:ascii="Times New Roman" w:hAnsi="Times New Roman" w:cs="Times New Roman"/>
          <w:color w:val="000000"/>
          <w:sz w:val="24"/>
          <w:szCs w:val="24"/>
          <w:shd w:val="clear" w:color="auto" w:fill="FFFFFF"/>
        </w:rPr>
        <w:t xml:space="preserve">  </w:t>
      </w:r>
      <w:r w:rsidR="00E96DB3" w:rsidRPr="00673744">
        <w:rPr>
          <w:rFonts w:ascii="Times New Roman" w:hAnsi="Times New Roman" w:cs="Times New Roman"/>
          <w:color w:val="000000"/>
          <w:sz w:val="24"/>
          <w:szCs w:val="24"/>
          <w:shd w:val="clear" w:color="auto" w:fill="FFFFFF"/>
        </w:rPr>
        <w:t xml:space="preserve"> </w:t>
      </w:r>
    </w:p>
    <w:p w14:paraId="28AC4536" w14:textId="77777777" w:rsidR="00922000" w:rsidRPr="00673744" w:rsidRDefault="00922000" w:rsidP="0012158C">
      <w:pPr>
        <w:pStyle w:val="ListParagraph"/>
        <w:spacing w:before="120" w:after="120" w:line="480" w:lineRule="auto"/>
        <w:jc w:val="both"/>
        <w:rPr>
          <w:b/>
          <w:bCs/>
          <w:color w:val="000000" w:themeColor="text1"/>
        </w:rPr>
      </w:pPr>
    </w:p>
    <w:p w14:paraId="127F2DC8" w14:textId="4E799093" w:rsidR="00922000" w:rsidRPr="00673744" w:rsidRDefault="00922000" w:rsidP="0012158C">
      <w:pPr>
        <w:pStyle w:val="ListParagraph"/>
        <w:numPr>
          <w:ilvl w:val="0"/>
          <w:numId w:val="7"/>
        </w:numPr>
        <w:spacing w:before="120" w:after="120" w:line="480" w:lineRule="auto"/>
        <w:jc w:val="both"/>
        <w:rPr>
          <w:b/>
          <w:bCs/>
          <w:color w:val="000000" w:themeColor="text1"/>
        </w:rPr>
      </w:pPr>
      <w:r w:rsidRPr="00673744">
        <w:rPr>
          <w:b/>
          <w:bCs/>
          <w:color w:val="000000" w:themeColor="text1"/>
        </w:rPr>
        <w:t>Antibody formats</w:t>
      </w:r>
    </w:p>
    <w:p w14:paraId="65E86F35" w14:textId="2EFB24FE" w:rsidR="00741489" w:rsidRPr="00673744" w:rsidRDefault="006B4AE1" w:rsidP="0012158C">
      <w:pPr>
        <w:spacing w:before="120" w:after="120" w:line="480" w:lineRule="auto"/>
        <w:ind w:firstLine="720"/>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rPr>
        <w:t>As</w:t>
      </w:r>
      <w:r w:rsidR="00922000" w:rsidRPr="00673744">
        <w:rPr>
          <w:rFonts w:ascii="Times New Roman" w:hAnsi="Times New Roman" w:cs="Times New Roman"/>
          <w:color w:val="000000" w:themeColor="text1"/>
          <w:sz w:val="24"/>
          <w:szCs w:val="24"/>
        </w:rPr>
        <w:t xml:space="preserve"> shown in </w:t>
      </w:r>
      <w:r w:rsidR="00922000" w:rsidRPr="00673744">
        <w:rPr>
          <w:rFonts w:ascii="Times New Roman" w:hAnsi="Times New Roman" w:cs="Times New Roman"/>
          <w:b/>
          <w:bCs/>
          <w:color w:val="000000" w:themeColor="text1"/>
          <w:sz w:val="24"/>
          <w:szCs w:val="24"/>
        </w:rPr>
        <w:t xml:space="preserve">Figure </w:t>
      </w:r>
      <w:r w:rsidR="00CD6368">
        <w:rPr>
          <w:rFonts w:ascii="Times New Roman" w:hAnsi="Times New Roman" w:cs="Times New Roman"/>
          <w:b/>
          <w:bCs/>
          <w:color w:val="000000" w:themeColor="text1"/>
          <w:sz w:val="24"/>
          <w:szCs w:val="24"/>
        </w:rPr>
        <w:t>1</w:t>
      </w:r>
      <w:r w:rsidR="00922000" w:rsidRPr="00673744">
        <w:rPr>
          <w:rFonts w:ascii="Times New Roman" w:hAnsi="Times New Roman" w:cs="Times New Roman"/>
          <w:b/>
          <w:bCs/>
          <w:color w:val="000000" w:themeColor="text1"/>
          <w:sz w:val="24"/>
          <w:szCs w:val="24"/>
        </w:rPr>
        <w:t>B</w:t>
      </w:r>
      <w:r w:rsidR="00922000" w:rsidRPr="00673744">
        <w:rPr>
          <w:rFonts w:ascii="Times New Roman" w:hAnsi="Times New Roman" w:cs="Times New Roman"/>
          <w:color w:val="000000" w:themeColor="text1"/>
          <w:sz w:val="24"/>
          <w:szCs w:val="24"/>
        </w:rPr>
        <w:t xml:space="preserve">, over </w:t>
      </w:r>
      <w:r w:rsidR="00922000" w:rsidRPr="006028BF">
        <w:rPr>
          <w:rFonts w:ascii="Times New Roman" w:hAnsi="Times New Roman" w:cs="Times New Roman"/>
          <w:color w:val="000000" w:themeColor="text1"/>
          <w:sz w:val="24"/>
          <w:szCs w:val="24"/>
        </w:rPr>
        <w:t>8</w:t>
      </w:r>
      <w:r w:rsidR="006028BF" w:rsidRPr="006028BF">
        <w:rPr>
          <w:rFonts w:ascii="Times New Roman" w:hAnsi="Times New Roman" w:cs="Times New Roman"/>
          <w:color w:val="000000" w:themeColor="text1"/>
          <w:sz w:val="24"/>
          <w:szCs w:val="24"/>
          <w:rPrChange w:id="45" w:author="Weihan Liu" w:date="2020-08-08T17:13:00Z">
            <w:rPr>
              <w:rFonts w:ascii="Times New Roman" w:hAnsi="Times New Roman" w:cs="Times New Roman"/>
              <w:color w:val="000000" w:themeColor="text1"/>
              <w:sz w:val="24"/>
              <w:szCs w:val="24"/>
              <w:highlight w:val="yellow"/>
            </w:rPr>
          </w:rPrChange>
        </w:rPr>
        <w:t>1</w:t>
      </w:r>
      <w:del w:id="46" w:author="Weihan Liu" w:date="2020-08-08T17:12:00Z">
        <w:r w:rsidR="00922000" w:rsidRPr="006028BF" w:rsidDel="006028BF">
          <w:rPr>
            <w:rFonts w:ascii="Times New Roman" w:hAnsi="Times New Roman" w:cs="Times New Roman"/>
            <w:color w:val="000000" w:themeColor="text1"/>
            <w:sz w:val="24"/>
            <w:szCs w:val="24"/>
            <w:rPrChange w:id="47" w:author="Weihan Liu" w:date="2020-08-08T17:13:00Z">
              <w:rPr>
                <w:rFonts w:ascii="Times New Roman" w:hAnsi="Times New Roman" w:cs="Times New Roman"/>
                <w:color w:val="000000" w:themeColor="text1"/>
                <w:sz w:val="24"/>
                <w:szCs w:val="24"/>
              </w:rPr>
            </w:rPrChange>
          </w:rPr>
          <w:delText>0</w:delText>
        </w:r>
      </w:del>
      <w:r w:rsidR="00922000" w:rsidRPr="006028BF">
        <w:rPr>
          <w:rFonts w:ascii="Times New Roman" w:hAnsi="Times New Roman" w:cs="Times New Roman"/>
          <w:color w:val="000000" w:themeColor="text1"/>
          <w:sz w:val="24"/>
          <w:szCs w:val="24"/>
          <w:rPrChange w:id="48" w:author="Weihan Liu" w:date="2020-08-08T17:13:00Z">
            <w:rPr>
              <w:rFonts w:ascii="Times New Roman" w:hAnsi="Times New Roman" w:cs="Times New Roman"/>
              <w:color w:val="000000" w:themeColor="text1"/>
              <w:sz w:val="24"/>
              <w:szCs w:val="24"/>
            </w:rPr>
          </w:rPrChange>
        </w:rPr>
        <w:t>%</w:t>
      </w:r>
      <w:r w:rsidR="00922000" w:rsidRPr="00673744">
        <w:rPr>
          <w:rFonts w:ascii="Times New Roman" w:hAnsi="Times New Roman" w:cs="Times New Roman"/>
          <w:color w:val="000000" w:themeColor="text1"/>
          <w:sz w:val="24"/>
          <w:szCs w:val="24"/>
        </w:rPr>
        <w:t xml:space="preserve"> of these </w:t>
      </w:r>
      <w:ins w:id="49" w:author="LY" w:date="2020-08-02T00:33:00Z">
        <w:r w:rsidR="00EA2BAB">
          <w:rPr>
            <w:rFonts w:ascii="Times New Roman" w:hAnsi="Times New Roman" w:cs="Times New Roman"/>
            <w:color w:val="000000" w:themeColor="text1"/>
            <w:sz w:val="24"/>
            <w:szCs w:val="24"/>
          </w:rPr>
          <w:t xml:space="preserve">antibody </w:t>
        </w:r>
      </w:ins>
      <w:r w:rsidR="00922000" w:rsidRPr="00673744">
        <w:rPr>
          <w:rFonts w:ascii="Times New Roman" w:hAnsi="Times New Roman" w:cs="Times New Roman"/>
          <w:color w:val="000000" w:themeColor="text1"/>
          <w:sz w:val="24"/>
          <w:szCs w:val="24"/>
        </w:rPr>
        <w:t>therapeutics are in conventional</w:t>
      </w:r>
      <w:r w:rsidR="00E251B2" w:rsidRPr="00673744">
        <w:rPr>
          <w:rFonts w:ascii="Times New Roman" w:hAnsi="Times New Roman" w:cs="Times New Roman"/>
          <w:color w:val="000000" w:themeColor="text1"/>
          <w:sz w:val="24"/>
          <w:szCs w:val="24"/>
        </w:rPr>
        <w:t xml:space="preserve"> </w:t>
      </w:r>
      <w:r w:rsidRPr="00673744">
        <w:rPr>
          <w:rFonts w:ascii="Times New Roman" w:hAnsi="Times New Roman" w:cs="Times New Roman"/>
          <w:color w:val="000000" w:themeColor="text1"/>
          <w:sz w:val="24"/>
          <w:szCs w:val="24"/>
        </w:rPr>
        <w:t xml:space="preserve">full-length </w:t>
      </w:r>
      <w:r w:rsidR="00E251B2" w:rsidRPr="00673744">
        <w:rPr>
          <w:rFonts w:ascii="Times New Roman" w:hAnsi="Times New Roman" w:cs="Times New Roman"/>
          <w:color w:val="000000" w:themeColor="text1"/>
          <w:sz w:val="24"/>
          <w:szCs w:val="24"/>
        </w:rPr>
        <w:t>IgG-based monoclonal</w:t>
      </w:r>
      <w:r w:rsidR="00922000" w:rsidRPr="00673744">
        <w:rPr>
          <w:rFonts w:ascii="Times New Roman" w:hAnsi="Times New Roman" w:cs="Times New Roman"/>
          <w:color w:val="000000" w:themeColor="text1"/>
          <w:sz w:val="24"/>
          <w:szCs w:val="24"/>
        </w:rPr>
        <w:t xml:space="preserve"> antibody format</w:t>
      </w:r>
      <w:ins w:id="50" w:author="LY" w:date="2020-08-02T19:18:00Z">
        <w:r w:rsidR="00521C9D">
          <w:rPr>
            <w:rFonts w:ascii="Times New Roman" w:hAnsi="Times New Roman" w:cs="Times New Roman"/>
            <w:color w:val="000000" w:themeColor="text1"/>
            <w:sz w:val="24"/>
            <w:szCs w:val="24"/>
          </w:rPr>
          <w:t xml:space="preserve"> (but IgM/IgA, </w:t>
        </w:r>
        <w:proofErr w:type="spellStart"/>
        <w:r w:rsidR="00521C9D">
          <w:rPr>
            <w:rFonts w:ascii="Times New Roman" w:hAnsi="Times New Roman" w:cs="Times New Roman"/>
            <w:color w:val="000000" w:themeColor="text1"/>
            <w:sz w:val="24"/>
            <w:szCs w:val="24"/>
          </w:rPr>
          <w:t>IgY</w:t>
        </w:r>
        <w:proofErr w:type="spellEnd"/>
        <w:r w:rsidR="00521C9D">
          <w:rPr>
            <w:rFonts w:ascii="Times New Roman" w:hAnsi="Times New Roman" w:cs="Times New Roman"/>
            <w:color w:val="000000" w:themeColor="text1"/>
            <w:sz w:val="24"/>
            <w:szCs w:val="24"/>
          </w:rPr>
          <w:t>-base</w:t>
        </w:r>
      </w:ins>
      <w:ins w:id="51" w:author="LY" w:date="2020-08-02T19:19:00Z">
        <w:r w:rsidR="00521C9D">
          <w:rPr>
            <w:rFonts w:ascii="Times New Roman" w:hAnsi="Times New Roman" w:cs="Times New Roman"/>
            <w:color w:val="000000" w:themeColor="text1"/>
            <w:sz w:val="24"/>
            <w:szCs w:val="24"/>
          </w:rPr>
          <w:t>d therapeutics are also being developed</w:t>
        </w:r>
      </w:ins>
      <w:ins w:id="52" w:author="LY" w:date="2020-08-02T19:18:00Z">
        <w:r w:rsidR="00521C9D">
          <w:rPr>
            <w:rFonts w:ascii="Times New Roman" w:hAnsi="Times New Roman" w:cs="Times New Roman"/>
            <w:color w:val="000000" w:themeColor="text1"/>
            <w:sz w:val="24"/>
            <w:szCs w:val="24"/>
          </w:rPr>
          <w:t>)</w:t>
        </w:r>
      </w:ins>
      <w:r w:rsidR="00922000" w:rsidRPr="00673744">
        <w:rPr>
          <w:rFonts w:ascii="Times New Roman" w:hAnsi="Times New Roman" w:cs="Times New Roman"/>
          <w:color w:val="000000" w:themeColor="text1"/>
          <w:sz w:val="24"/>
          <w:szCs w:val="24"/>
        </w:rPr>
        <w:t>, and the rest are in bi- or tri-specific antibody, single-domain antibody, polyclonal antibod</w:t>
      </w:r>
      <w:r w:rsidR="00A31AB0">
        <w:rPr>
          <w:rFonts w:ascii="Times New Roman" w:hAnsi="Times New Roman" w:cs="Times New Roman"/>
          <w:color w:val="000000" w:themeColor="text1"/>
          <w:sz w:val="24"/>
          <w:szCs w:val="24"/>
        </w:rPr>
        <w:t>y</w:t>
      </w:r>
      <w:r w:rsidR="00922000" w:rsidRPr="00673744">
        <w:rPr>
          <w:rFonts w:ascii="Times New Roman" w:hAnsi="Times New Roman" w:cs="Times New Roman"/>
          <w:color w:val="000000" w:themeColor="text1"/>
          <w:sz w:val="24"/>
          <w:szCs w:val="24"/>
        </w:rPr>
        <w:t xml:space="preserve">, fusion protein, </w:t>
      </w:r>
      <w:r w:rsidRPr="00673744">
        <w:rPr>
          <w:rFonts w:ascii="Times New Roman" w:hAnsi="Times New Roman" w:cs="Times New Roman"/>
          <w:color w:val="000000" w:themeColor="text1"/>
          <w:sz w:val="24"/>
          <w:szCs w:val="24"/>
        </w:rPr>
        <w:t xml:space="preserve">or </w:t>
      </w:r>
      <w:r w:rsidR="00922000" w:rsidRPr="00673744">
        <w:rPr>
          <w:rFonts w:ascii="Times New Roman" w:hAnsi="Times New Roman" w:cs="Times New Roman"/>
          <w:color w:val="000000" w:themeColor="text1"/>
          <w:sz w:val="24"/>
          <w:szCs w:val="24"/>
        </w:rPr>
        <w:t xml:space="preserve">other </w:t>
      </w:r>
      <w:r w:rsidR="00CE7776">
        <w:rPr>
          <w:rFonts w:ascii="Times New Roman" w:hAnsi="Times New Roman" w:cs="Times New Roman"/>
          <w:color w:val="000000" w:themeColor="text1"/>
          <w:sz w:val="24"/>
          <w:szCs w:val="24"/>
        </w:rPr>
        <w:t xml:space="preserve">formats </w:t>
      </w:r>
      <w:r w:rsidR="00922000" w:rsidRPr="00673744">
        <w:rPr>
          <w:rFonts w:ascii="Times New Roman" w:hAnsi="Times New Roman" w:cs="Times New Roman"/>
          <w:color w:val="000000" w:themeColor="text1"/>
          <w:sz w:val="24"/>
          <w:szCs w:val="24"/>
        </w:rPr>
        <w:t xml:space="preserve">(e.g. </w:t>
      </w:r>
      <w:proofErr w:type="spellStart"/>
      <w:r w:rsidR="00922000" w:rsidRPr="00673744">
        <w:rPr>
          <w:rFonts w:ascii="Times New Roman" w:hAnsi="Times New Roman" w:cs="Times New Roman"/>
          <w:color w:val="000000" w:themeColor="text1"/>
          <w:sz w:val="24"/>
          <w:szCs w:val="24"/>
        </w:rPr>
        <w:t>DARPin</w:t>
      </w:r>
      <w:proofErr w:type="spellEnd"/>
      <w:r w:rsidR="00922000" w:rsidRPr="00673744">
        <w:rPr>
          <w:rFonts w:ascii="Times New Roman" w:hAnsi="Times New Roman" w:cs="Times New Roman"/>
          <w:color w:val="000000" w:themeColor="text1"/>
          <w:sz w:val="24"/>
          <w:szCs w:val="24"/>
        </w:rPr>
        <w:t xml:space="preserve">, mRNA-encoding </w:t>
      </w:r>
      <w:proofErr w:type="spellStart"/>
      <w:r w:rsidR="00922000" w:rsidRPr="00673744">
        <w:rPr>
          <w:rFonts w:ascii="Times New Roman" w:hAnsi="Times New Roman" w:cs="Times New Roman"/>
          <w:color w:val="000000" w:themeColor="text1"/>
          <w:sz w:val="24"/>
          <w:szCs w:val="24"/>
        </w:rPr>
        <w:t>mAb</w:t>
      </w:r>
      <w:proofErr w:type="spellEnd"/>
      <w:r w:rsidR="00922000" w:rsidRPr="00673744">
        <w:rPr>
          <w:rFonts w:ascii="Times New Roman" w:hAnsi="Times New Roman" w:cs="Times New Roman"/>
          <w:color w:val="000000" w:themeColor="text1"/>
          <w:sz w:val="24"/>
          <w:szCs w:val="24"/>
        </w:rPr>
        <w:t>, radiotherapeutics</w:t>
      </w:r>
      <w:ins w:id="53" w:author="LY" w:date="2020-08-01T23:31:00Z">
        <w:r w:rsidR="00F7516B">
          <w:rPr>
            <w:rFonts w:ascii="Times New Roman" w:hAnsi="Times New Roman" w:cs="Times New Roman"/>
            <w:color w:val="000000" w:themeColor="text1"/>
            <w:sz w:val="24"/>
            <w:szCs w:val="24"/>
          </w:rPr>
          <w:t>, IgM/Ig</w:t>
        </w:r>
      </w:ins>
      <w:ins w:id="54" w:author="LY" w:date="2020-08-01T23:32:00Z">
        <w:r w:rsidR="00F7516B">
          <w:rPr>
            <w:rFonts w:ascii="Times New Roman" w:hAnsi="Times New Roman" w:cs="Times New Roman"/>
            <w:color w:val="000000" w:themeColor="text1"/>
            <w:sz w:val="24"/>
            <w:szCs w:val="24"/>
          </w:rPr>
          <w:t>A</w:t>
        </w:r>
      </w:ins>
      <w:r w:rsidR="00922000" w:rsidRPr="00673744">
        <w:rPr>
          <w:rFonts w:ascii="Times New Roman" w:hAnsi="Times New Roman" w:cs="Times New Roman"/>
          <w:color w:val="000000" w:themeColor="text1"/>
          <w:sz w:val="24"/>
          <w:szCs w:val="24"/>
        </w:rPr>
        <w:t xml:space="preserve">). </w:t>
      </w:r>
      <w:r w:rsidR="00E66DAC" w:rsidRPr="00673744">
        <w:rPr>
          <w:rFonts w:ascii="Times New Roman" w:hAnsi="Times New Roman" w:cs="Times New Roman"/>
          <w:color w:val="000000" w:themeColor="text1"/>
          <w:sz w:val="24"/>
          <w:szCs w:val="24"/>
        </w:rPr>
        <w:t xml:space="preserve">Among the </w:t>
      </w:r>
      <w:del w:id="55" w:author="LY" w:date="2020-08-01T23:14:00Z">
        <w:r w:rsidR="00E66DAC" w:rsidRPr="00673744" w:rsidDel="001C7BE4">
          <w:rPr>
            <w:rFonts w:ascii="Times New Roman" w:hAnsi="Times New Roman" w:cs="Times New Roman"/>
            <w:color w:val="000000" w:themeColor="text1"/>
            <w:sz w:val="24"/>
            <w:szCs w:val="24"/>
          </w:rPr>
          <w:delText xml:space="preserve">four </w:delText>
        </w:r>
      </w:del>
      <w:ins w:id="56" w:author="LY" w:date="2020-08-02T22:07:00Z">
        <w:r w:rsidR="00E81F90">
          <w:rPr>
            <w:rFonts w:ascii="Times New Roman" w:hAnsi="Times New Roman" w:cs="Times New Roman"/>
            <w:color w:val="000000" w:themeColor="text1"/>
            <w:sz w:val="24"/>
            <w:szCs w:val="24"/>
          </w:rPr>
          <w:t>eight</w:t>
        </w:r>
      </w:ins>
      <w:ins w:id="57" w:author="LY" w:date="2020-08-01T23:14:00Z">
        <w:r w:rsidR="001C7BE4" w:rsidRPr="00673744">
          <w:rPr>
            <w:rFonts w:ascii="Times New Roman" w:hAnsi="Times New Roman" w:cs="Times New Roman"/>
            <w:color w:val="000000" w:themeColor="text1"/>
            <w:sz w:val="24"/>
            <w:szCs w:val="24"/>
          </w:rPr>
          <w:t xml:space="preserve"> </w:t>
        </w:r>
      </w:ins>
      <w:del w:id="58" w:author="LY" w:date="2020-08-02T22:07:00Z">
        <w:r w:rsidR="00E06918" w:rsidRPr="00673744" w:rsidDel="00E81F90">
          <w:rPr>
            <w:rFonts w:ascii="Times New Roman" w:hAnsi="Times New Roman" w:cs="Times New Roman"/>
            <w:color w:val="000000" w:themeColor="text1"/>
            <w:sz w:val="24"/>
            <w:szCs w:val="24"/>
          </w:rPr>
          <w:delText xml:space="preserve">most advanced </w:delText>
        </w:r>
      </w:del>
      <w:r w:rsidR="00E06918" w:rsidRPr="00673744">
        <w:rPr>
          <w:rFonts w:ascii="Times New Roman" w:hAnsi="Times New Roman" w:cs="Times New Roman"/>
          <w:color w:val="000000" w:themeColor="text1"/>
          <w:sz w:val="24"/>
          <w:szCs w:val="24"/>
        </w:rPr>
        <w:t>antibody therapeutics</w:t>
      </w:r>
      <w:ins w:id="59" w:author="LY" w:date="2020-08-02T22:07:00Z">
        <w:r w:rsidR="00E81F90">
          <w:rPr>
            <w:rFonts w:ascii="Times New Roman" w:hAnsi="Times New Roman" w:cs="Times New Roman"/>
            <w:color w:val="000000" w:themeColor="text1"/>
            <w:sz w:val="24"/>
            <w:szCs w:val="24"/>
          </w:rPr>
          <w:t xml:space="preserve"> in</w:t>
        </w:r>
      </w:ins>
      <w:ins w:id="60" w:author="LY" w:date="2020-08-02T22:08:00Z">
        <w:r w:rsidR="00E81F90">
          <w:rPr>
            <w:rFonts w:ascii="Times New Roman" w:hAnsi="Times New Roman" w:cs="Times New Roman"/>
            <w:color w:val="000000" w:themeColor="text1"/>
            <w:sz w:val="24"/>
            <w:szCs w:val="24"/>
          </w:rPr>
          <w:t xml:space="preserve"> </w:t>
        </w:r>
      </w:ins>
      <w:ins w:id="61" w:author="LY" w:date="2020-08-02T22:07:00Z">
        <w:r w:rsidR="00E81F90">
          <w:rPr>
            <w:rFonts w:ascii="Times New Roman" w:hAnsi="Times New Roman" w:cs="Times New Roman"/>
            <w:color w:val="000000" w:themeColor="text1"/>
            <w:sz w:val="24"/>
            <w:szCs w:val="24"/>
          </w:rPr>
          <w:t>clinic</w:t>
        </w:r>
      </w:ins>
      <w:ins w:id="62" w:author="LY" w:date="2020-08-02T22:08:00Z">
        <w:r w:rsidR="00E81F90">
          <w:rPr>
            <w:rFonts w:ascii="Times New Roman" w:hAnsi="Times New Roman" w:cs="Times New Roman"/>
            <w:color w:val="000000" w:themeColor="text1"/>
            <w:sz w:val="24"/>
            <w:szCs w:val="24"/>
          </w:rPr>
          <w:t xml:space="preserve">al trials </w:t>
        </w:r>
      </w:ins>
      <w:r w:rsidR="00E06918" w:rsidRPr="00673744">
        <w:rPr>
          <w:rFonts w:ascii="Times New Roman" w:hAnsi="Times New Roman" w:cs="Times New Roman"/>
          <w:color w:val="000000" w:themeColor="text1"/>
          <w:sz w:val="24"/>
          <w:szCs w:val="24"/>
        </w:rPr>
        <w:t xml:space="preserve">that specifically target </w:t>
      </w:r>
      <w:r w:rsidR="00D8325A" w:rsidRPr="00673744">
        <w:rPr>
          <w:rFonts w:ascii="Times New Roman" w:hAnsi="Times New Roman" w:cs="Times New Roman"/>
          <w:color w:val="000000" w:themeColor="text1"/>
          <w:sz w:val="24"/>
          <w:szCs w:val="24"/>
        </w:rPr>
        <w:t>SARS-</w:t>
      </w:r>
      <w:r w:rsidR="00CE7776" w:rsidRPr="00673744">
        <w:rPr>
          <w:rFonts w:ascii="Times New Roman" w:hAnsi="Times New Roman" w:cs="Times New Roman"/>
          <w:color w:val="000000" w:themeColor="text1"/>
          <w:sz w:val="24"/>
          <w:szCs w:val="24"/>
        </w:rPr>
        <w:t>C</w:t>
      </w:r>
      <w:r w:rsidR="00CE7776">
        <w:rPr>
          <w:rFonts w:ascii="Times New Roman" w:hAnsi="Times New Roman" w:cs="Times New Roman"/>
          <w:color w:val="000000" w:themeColor="text1"/>
          <w:sz w:val="24"/>
          <w:szCs w:val="24"/>
        </w:rPr>
        <w:t>o</w:t>
      </w:r>
      <w:r w:rsidR="00CE7776" w:rsidRPr="00673744">
        <w:rPr>
          <w:rFonts w:ascii="Times New Roman" w:hAnsi="Times New Roman" w:cs="Times New Roman"/>
          <w:color w:val="000000" w:themeColor="text1"/>
          <w:sz w:val="24"/>
          <w:szCs w:val="24"/>
        </w:rPr>
        <w:t>V</w:t>
      </w:r>
      <w:r w:rsidR="00D8325A" w:rsidRPr="00673744">
        <w:rPr>
          <w:rFonts w:ascii="Times New Roman" w:hAnsi="Times New Roman" w:cs="Times New Roman"/>
          <w:color w:val="000000" w:themeColor="text1"/>
          <w:sz w:val="24"/>
          <w:szCs w:val="24"/>
        </w:rPr>
        <w:t xml:space="preserve">-2 S protein, </w:t>
      </w:r>
      <w:r w:rsidRPr="00673744">
        <w:rPr>
          <w:rFonts w:ascii="Times New Roman" w:hAnsi="Times New Roman" w:cs="Times New Roman"/>
          <w:color w:val="000000" w:themeColor="text1"/>
          <w:sz w:val="24"/>
          <w:szCs w:val="24"/>
        </w:rPr>
        <w:t>all</w:t>
      </w:r>
      <w:r w:rsidR="00E66DAC" w:rsidRPr="00673744">
        <w:rPr>
          <w:rFonts w:ascii="Times New Roman" w:hAnsi="Times New Roman" w:cs="Times New Roman"/>
          <w:color w:val="000000" w:themeColor="text1"/>
          <w:sz w:val="24"/>
          <w:szCs w:val="24"/>
        </w:rPr>
        <w:t xml:space="preserve"> are </w:t>
      </w:r>
      <w:r w:rsidRPr="00673744">
        <w:rPr>
          <w:rFonts w:ascii="Times New Roman" w:hAnsi="Times New Roman" w:cs="Times New Roman"/>
          <w:color w:val="000000" w:themeColor="text1"/>
          <w:sz w:val="24"/>
          <w:szCs w:val="24"/>
        </w:rPr>
        <w:t xml:space="preserve">conventional </w:t>
      </w:r>
      <w:r w:rsidR="00F93881">
        <w:rPr>
          <w:rFonts w:ascii="Times New Roman" w:hAnsi="Times New Roman" w:cs="Times New Roman"/>
          <w:color w:val="000000" w:themeColor="text1"/>
          <w:sz w:val="24"/>
          <w:szCs w:val="24"/>
        </w:rPr>
        <w:t xml:space="preserve">human </w:t>
      </w:r>
      <w:r w:rsidRPr="00673744">
        <w:rPr>
          <w:rFonts w:ascii="Times New Roman" w:hAnsi="Times New Roman" w:cs="Times New Roman"/>
          <w:color w:val="000000" w:themeColor="text1"/>
          <w:sz w:val="24"/>
          <w:szCs w:val="24"/>
        </w:rPr>
        <w:t>monoclonal antibodies (</w:t>
      </w:r>
      <w:proofErr w:type="spellStart"/>
      <w:r w:rsidRPr="00673744">
        <w:rPr>
          <w:rFonts w:ascii="Times New Roman" w:hAnsi="Times New Roman" w:cs="Times New Roman"/>
          <w:color w:val="000000" w:themeColor="text1"/>
          <w:sz w:val="24"/>
          <w:szCs w:val="24"/>
        </w:rPr>
        <w:t>mAbs</w:t>
      </w:r>
      <w:proofErr w:type="spellEnd"/>
      <w:r w:rsidRPr="00673744">
        <w:rPr>
          <w:rFonts w:ascii="Times New Roman" w:hAnsi="Times New Roman" w:cs="Times New Roman"/>
          <w:color w:val="000000" w:themeColor="text1"/>
          <w:sz w:val="24"/>
          <w:szCs w:val="24"/>
        </w:rPr>
        <w:t>)</w:t>
      </w:r>
      <w:r w:rsidR="00E06918" w:rsidRPr="00673744">
        <w:rPr>
          <w:rFonts w:ascii="Times New Roman" w:hAnsi="Times New Roman" w:cs="Times New Roman"/>
          <w:color w:val="000000" w:themeColor="text1"/>
          <w:sz w:val="24"/>
          <w:szCs w:val="24"/>
        </w:rPr>
        <w:t xml:space="preserve">, </w:t>
      </w:r>
      <w:r w:rsidRPr="00673744">
        <w:rPr>
          <w:rFonts w:ascii="Times New Roman" w:hAnsi="Times New Roman" w:cs="Times New Roman"/>
          <w:color w:val="000000" w:themeColor="text1"/>
          <w:sz w:val="24"/>
          <w:szCs w:val="24"/>
        </w:rPr>
        <w:t xml:space="preserve">with </w:t>
      </w:r>
      <w:r w:rsidR="00E06918" w:rsidRPr="00673744">
        <w:rPr>
          <w:rFonts w:ascii="Times New Roman" w:hAnsi="Times New Roman" w:cs="Times New Roman"/>
          <w:color w:val="000000" w:themeColor="text1"/>
          <w:sz w:val="24"/>
          <w:szCs w:val="24"/>
        </w:rPr>
        <w:t>Regeneron's REGN-COV2</w:t>
      </w:r>
      <w:r w:rsidRPr="00673744">
        <w:rPr>
          <w:rFonts w:ascii="Times New Roman" w:hAnsi="Times New Roman" w:cs="Times New Roman"/>
          <w:color w:val="000000" w:themeColor="text1"/>
          <w:sz w:val="24"/>
          <w:szCs w:val="24"/>
        </w:rPr>
        <w:t xml:space="preserve"> comprising a 2-</w:t>
      </w:r>
      <w:r w:rsidR="00E06918" w:rsidRPr="00673744">
        <w:rPr>
          <w:rFonts w:ascii="Times New Roman" w:hAnsi="Times New Roman" w:cs="Times New Roman"/>
          <w:color w:val="000000" w:themeColor="text1"/>
          <w:sz w:val="24"/>
          <w:szCs w:val="24"/>
        </w:rPr>
        <w:t xml:space="preserve">antibody cocktail. REGN-COV2's two antibodies bind non-competitively to the critical </w:t>
      </w:r>
      <w:r w:rsidR="00A31AB0">
        <w:rPr>
          <w:rFonts w:ascii="Times New Roman" w:hAnsi="Times New Roman" w:cs="Times New Roman"/>
          <w:color w:val="000000" w:themeColor="text1"/>
          <w:sz w:val="24"/>
          <w:szCs w:val="24"/>
        </w:rPr>
        <w:t>RBD</w:t>
      </w:r>
      <w:r w:rsidR="00E06918" w:rsidRPr="00673744">
        <w:rPr>
          <w:rFonts w:ascii="Times New Roman" w:hAnsi="Times New Roman" w:cs="Times New Roman"/>
          <w:color w:val="000000" w:themeColor="text1"/>
          <w:sz w:val="24"/>
          <w:szCs w:val="24"/>
        </w:rPr>
        <w:t xml:space="preserve"> of the virus's spike protein, which </w:t>
      </w:r>
      <w:r w:rsidR="00F93881">
        <w:rPr>
          <w:rFonts w:ascii="Times New Roman" w:hAnsi="Times New Roman" w:cs="Times New Roman"/>
          <w:color w:val="000000" w:themeColor="text1"/>
          <w:sz w:val="24"/>
          <w:szCs w:val="24"/>
        </w:rPr>
        <w:t xml:space="preserve">may </w:t>
      </w:r>
      <w:r w:rsidR="00E06918" w:rsidRPr="00673744">
        <w:rPr>
          <w:rFonts w:ascii="Times New Roman" w:hAnsi="Times New Roman" w:cs="Times New Roman"/>
          <w:color w:val="000000" w:themeColor="text1"/>
          <w:sz w:val="24"/>
          <w:szCs w:val="24"/>
        </w:rPr>
        <w:lastRenderedPageBreak/>
        <w:t>diminish the ability of mutant viruses to escape treatment and protect against spike variants that have arisen in the human population</w:t>
      </w:r>
      <w:r w:rsidR="00BF6553" w:rsidRPr="00673744">
        <w:rPr>
          <w:rFonts w:ascii="Times New Roman" w:hAnsi="Times New Roman" w:cs="Times New Roman"/>
          <w:color w:val="000000" w:themeColor="text1"/>
          <w:sz w:val="24"/>
          <w:szCs w:val="24"/>
        </w:rPr>
        <w:t xml:space="preserve"> </w:t>
      </w:r>
      <w:r w:rsidR="00E06918" w:rsidRPr="00673744">
        <w:rPr>
          <w:rFonts w:ascii="Times New Roman" w:hAnsi="Times New Roman" w:cs="Times New Roman"/>
          <w:color w:val="000000" w:themeColor="text1"/>
          <w:sz w:val="24"/>
          <w:szCs w:val="24"/>
        </w:rPr>
        <w:fldChar w:fldCharType="begin"/>
      </w:r>
      <w:r w:rsidR="00671434">
        <w:rPr>
          <w:rFonts w:ascii="Times New Roman" w:hAnsi="Times New Roman" w:cs="Times New Roman"/>
          <w:color w:val="000000" w:themeColor="text1"/>
          <w:sz w:val="24"/>
          <w:szCs w:val="24"/>
        </w:rPr>
        <w:instrText xml:space="preserve"> ADDIN EN.CITE &lt;EndNote&gt;&lt;Cite&gt;&lt;Author&gt;Baum&lt;/Author&gt;&lt;Year&gt;2020&lt;/Year&gt;&lt;RecNum&gt;2970&lt;/RecNum&gt;&lt;DisplayText&gt;(10)&lt;/DisplayText&gt;&lt;record&gt;&lt;rec-number&gt;2970&lt;/rec-number&gt;&lt;foreign-keys&gt;&lt;key app="EN" db-id="wa0r9z25a52rsce0wzq5r9vqsz5fafvede5w" timestamp="1594527697"&gt;2970&lt;/key&gt;&lt;/foreign-keys&gt;&lt;ref-type name="Journal Article"&gt;17&lt;/ref-type&gt;&lt;contributors&gt;&lt;authors&gt;&lt;author&gt;Baum, Alina&lt;/author&gt;&lt;author&gt;Fulton, Benjamin O.&lt;/author&gt;&lt;author&gt;Wloga, Elzbieta&lt;/author&gt;&lt;author&gt;Copin, Richard&lt;/author&gt;&lt;author&gt;Pascal, Kristen E.&lt;/author&gt;&lt;author&gt;Russo, Vincenzo&lt;/author&gt;&lt;author&gt;Giordano, Stephanie&lt;/author&gt;&lt;author&gt;Lanza, Kathryn&lt;/author&gt;&lt;author&gt;Negron, Nicole&lt;/author&gt;&lt;author&gt;Ni, Min&lt;/author&gt;&lt;author&gt;Wei, Yi&lt;/author&gt;&lt;author&gt;Atwal, Gurinder S.&lt;/author&gt;&lt;author&gt;Murphy, Andrew J.&lt;/author&gt;&lt;author&gt;Stahl, Neil&lt;/author&gt;&lt;author&gt;Yancopoulos, George D.&lt;/author&gt;&lt;author&gt;Kyratsous, Christos A.&lt;/author&gt;&lt;/authors&gt;&lt;/contributors&gt;&lt;titles&gt;&lt;title&gt;Antibody cocktail to SARS-CoV-2 spike protein prevents rapid mutational escape seen with individual antibodies&lt;/title&gt;&lt;/titles&gt;&lt;pages&gt;eabd0831&lt;/pages&gt;&lt;dates&gt;&lt;year&gt;2020&lt;/year&gt;&lt;/dates&gt;&lt;urls&gt;&lt;related-urls&gt;&lt;url&gt;https://science.sciencemag.org/content/sci/early/2020/06/15/science.abd0831.full.pdf&lt;/url&gt;&lt;/related-urls&gt;&lt;/urls&gt;&lt;electronic-resource-num&gt;10.1126/science.abd0831 %J Science&lt;/electronic-resource-num&gt;&lt;/record&gt;&lt;/Cite&gt;&lt;/EndNote&gt;</w:instrText>
      </w:r>
      <w:r w:rsidR="00E06918" w:rsidRPr="00673744">
        <w:rPr>
          <w:rFonts w:ascii="Times New Roman" w:hAnsi="Times New Roman" w:cs="Times New Roman"/>
          <w:color w:val="000000" w:themeColor="text1"/>
          <w:sz w:val="24"/>
          <w:szCs w:val="24"/>
        </w:rPr>
        <w:fldChar w:fldCharType="separate"/>
      </w:r>
      <w:r w:rsidR="00671434">
        <w:rPr>
          <w:rFonts w:ascii="Times New Roman" w:hAnsi="Times New Roman" w:cs="Times New Roman"/>
          <w:noProof/>
          <w:color w:val="000000" w:themeColor="text1"/>
          <w:sz w:val="24"/>
          <w:szCs w:val="24"/>
        </w:rPr>
        <w:t>(10)</w:t>
      </w:r>
      <w:r w:rsidR="00E06918" w:rsidRPr="00673744">
        <w:rPr>
          <w:rFonts w:ascii="Times New Roman" w:hAnsi="Times New Roman" w:cs="Times New Roman"/>
          <w:color w:val="000000" w:themeColor="text1"/>
          <w:sz w:val="24"/>
          <w:szCs w:val="24"/>
        </w:rPr>
        <w:fldChar w:fldCharType="end"/>
      </w:r>
      <w:r w:rsidR="00E06918" w:rsidRPr="00673744">
        <w:rPr>
          <w:rFonts w:ascii="Times New Roman" w:hAnsi="Times New Roman" w:cs="Times New Roman"/>
          <w:color w:val="000000" w:themeColor="text1"/>
          <w:sz w:val="24"/>
          <w:szCs w:val="24"/>
        </w:rPr>
        <w:t>. More recent research </w:t>
      </w:r>
      <w:r w:rsidR="00AF2853" w:rsidRPr="00673744">
        <w:rPr>
          <w:rFonts w:ascii="Times New Roman" w:hAnsi="Times New Roman" w:cs="Times New Roman"/>
          <w:color w:val="000000" w:themeColor="text1"/>
          <w:sz w:val="24"/>
          <w:szCs w:val="24"/>
        </w:rPr>
        <w:t xml:space="preserve">has </w:t>
      </w:r>
      <w:r w:rsidR="00E06918" w:rsidRPr="00673744">
        <w:rPr>
          <w:rFonts w:ascii="Times New Roman" w:hAnsi="Times New Roman" w:cs="Times New Roman"/>
          <w:color w:val="000000" w:themeColor="text1"/>
          <w:sz w:val="24"/>
          <w:szCs w:val="24"/>
        </w:rPr>
        <w:t>also demonstrate</w:t>
      </w:r>
      <w:r w:rsidR="000775D6" w:rsidRPr="00673744">
        <w:rPr>
          <w:rFonts w:ascii="Times New Roman" w:hAnsi="Times New Roman" w:cs="Times New Roman"/>
          <w:color w:val="000000" w:themeColor="text1"/>
          <w:sz w:val="24"/>
          <w:szCs w:val="24"/>
        </w:rPr>
        <w:t>d</w:t>
      </w:r>
      <w:r w:rsidR="00E06918" w:rsidRPr="00673744">
        <w:rPr>
          <w:rFonts w:ascii="Times New Roman" w:hAnsi="Times New Roman" w:cs="Times New Roman"/>
          <w:color w:val="000000" w:themeColor="text1"/>
          <w:sz w:val="24"/>
          <w:szCs w:val="24"/>
        </w:rPr>
        <w:t xml:space="preserve"> </w:t>
      </w:r>
      <w:r w:rsidR="000775D6" w:rsidRPr="00673744">
        <w:rPr>
          <w:rFonts w:ascii="Times New Roman" w:hAnsi="Times New Roman" w:cs="Times New Roman"/>
          <w:color w:val="000000" w:themeColor="text1"/>
          <w:sz w:val="24"/>
          <w:szCs w:val="24"/>
        </w:rPr>
        <w:t xml:space="preserve">protection </w:t>
      </w:r>
      <w:r w:rsidR="00E06918" w:rsidRPr="00673744">
        <w:rPr>
          <w:rFonts w:ascii="Times New Roman" w:hAnsi="Times New Roman" w:cs="Times New Roman"/>
          <w:color w:val="000000" w:themeColor="text1"/>
          <w:sz w:val="24"/>
          <w:szCs w:val="24"/>
        </w:rPr>
        <w:t>coverage against </w:t>
      </w:r>
      <w:r w:rsidR="0043245A">
        <w:fldChar w:fldCharType="begin"/>
      </w:r>
      <w:r w:rsidR="0043245A">
        <w:instrText xml:space="preserve"> HYPERLINK "https://c212.net/c/link/?t=0&amp;l=en&amp;o=2848754-1&amp;h=1673238101&amp;u=https%3A%2F%2Fwww.biorxiv.org%2Fcontent%2F10.1101%2F2020.07.04.187757v1&amp;a=the+now+prevalent+D614G+variant" \t "_blank" </w:instrText>
      </w:r>
      <w:r w:rsidR="0043245A">
        <w:fldChar w:fldCharType="separate"/>
      </w:r>
      <w:r w:rsidR="00E06918" w:rsidRPr="00673744">
        <w:rPr>
          <w:rFonts w:ascii="Times New Roman" w:hAnsi="Times New Roman" w:cs="Times New Roman"/>
          <w:color w:val="000000" w:themeColor="text1"/>
          <w:sz w:val="24"/>
          <w:szCs w:val="24"/>
        </w:rPr>
        <w:t xml:space="preserve">the now </w:t>
      </w:r>
      <w:ins w:id="63" w:author="LY" w:date="2020-08-02T00:35:00Z">
        <w:r w:rsidR="00F312B7" w:rsidRPr="00A107FE">
          <w:rPr>
            <w:rFonts w:ascii="Times New Roman" w:hAnsi="Times New Roman" w:cs="Times New Roman"/>
            <w:sz w:val="24"/>
            <w:szCs w:val="24"/>
          </w:rPr>
          <w:t>prevalent spike protein D614G variant</w:t>
        </w:r>
        <w:r w:rsidR="00F312B7" w:rsidRPr="00673744" w:rsidDel="00F312B7">
          <w:rPr>
            <w:rFonts w:ascii="Times New Roman" w:hAnsi="Times New Roman" w:cs="Times New Roman"/>
            <w:color w:val="000000" w:themeColor="text1"/>
            <w:sz w:val="24"/>
            <w:szCs w:val="24"/>
          </w:rPr>
          <w:t xml:space="preserve"> </w:t>
        </w:r>
      </w:ins>
      <w:del w:id="64" w:author="LY" w:date="2020-08-02T00:35:00Z">
        <w:r w:rsidR="00E06918" w:rsidRPr="00673744" w:rsidDel="00F312B7">
          <w:rPr>
            <w:rFonts w:ascii="Times New Roman" w:hAnsi="Times New Roman" w:cs="Times New Roman"/>
            <w:color w:val="000000" w:themeColor="text1"/>
            <w:sz w:val="24"/>
            <w:szCs w:val="24"/>
          </w:rPr>
          <w:delText>prevalent D614G variant</w:delText>
        </w:r>
      </w:del>
      <w:r w:rsidR="0043245A">
        <w:rPr>
          <w:rFonts w:ascii="Times New Roman" w:hAnsi="Times New Roman" w:cs="Times New Roman"/>
          <w:color w:val="000000" w:themeColor="text1"/>
          <w:sz w:val="24"/>
          <w:szCs w:val="24"/>
        </w:rPr>
        <w:fldChar w:fldCharType="end"/>
      </w:r>
      <w:r w:rsidR="00BF6553" w:rsidRPr="00673744">
        <w:rPr>
          <w:rFonts w:ascii="Times New Roman" w:hAnsi="Times New Roman" w:cs="Times New Roman"/>
          <w:color w:val="000000" w:themeColor="text1"/>
          <w:sz w:val="24"/>
          <w:szCs w:val="24"/>
        </w:rPr>
        <w:t xml:space="preserve"> </w:t>
      </w:r>
      <w:r w:rsidR="00E06918" w:rsidRPr="00673744">
        <w:rPr>
          <w:rFonts w:ascii="Times New Roman" w:hAnsi="Times New Roman" w:cs="Times New Roman"/>
          <w:color w:val="000000" w:themeColor="text1"/>
          <w:sz w:val="24"/>
          <w:szCs w:val="24"/>
        </w:rPr>
        <w:fldChar w:fldCharType="begin"/>
      </w:r>
      <w:r w:rsidR="00671434">
        <w:rPr>
          <w:rFonts w:ascii="Times New Roman" w:hAnsi="Times New Roman" w:cs="Times New Roman"/>
          <w:color w:val="000000" w:themeColor="text1"/>
          <w:sz w:val="24"/>
          <w:szCs w:val="24"/>
        </w:rPr>
        <w:instrText xml:space="preserve"> ADDIN EN.CITE &lt;EndNote&gt;&lt;Cite&gt;&lt;Author&gt;Yurkovetskiy&lt;/Author&gt;&lt;Year&gt;2020&lt;/Year&gt;&lt;RecNum&gt;3058&lt;/RecNum&gt;&lt;DisplayText&gt;(15)&lt;/DisplayText&gt;&lt;record&gt;&lt;rec-number&gt;3058&lt;/rec-number&gt;&lt;foreign-keys&gt;&lt;key app="EN" db-id="2z5wddev3xpz25evdr2vx9verfz0pa0055zs" timestamp="1594366152"&gt;3058&lt;/key&gt;&lt;/foreign-keys&gt;&lt;ref-type name="Journal Article"&gt;17&lt;/ref-type&gt;&lt;contributors&gt;&lt;authors&gt;&lt;author&gt;Yurkovetskiy, L.&lt;/author&gt;&lt;author&gt;Pascal, K. E.&lt;/author&gt;&lt;author&gt;Tompkins-Tinch, C.&lt;/author&gt;&lt;author&gt;Nyalile, T.&lt;/author&gt;&lt;author&gt;Wang, Y.&lt;/author&gt;&lt;author&gt;Baum, A.&lt;/author&gt;&lt;author&gt;Diehl, W. E.&lt;/author&gt;&lt;author&gt;Dauphin, A.&lt;/author&gt;&lt;author&gt;Carbone, C.&lt;/author&gt;&lt;author&gt;Veinotte, K.&lt;/author&gt;&lt;author&gt;Egri, S. B.&lt;/author&gt;&lt;author&gt;Schaffner, S. F.&lt;/author&gt;&lt;author&gt;Lemieux, J. E.&lt;/author&gt;&lt;author&gt;Munro, J.&lt;/author&gt;&lt;author&gt;Sabeti, P. C.&lt;/author&gt;&lt;author&gt;Kyratsous, C.&lt;/author&gt;&lt;author&gt;Shen, K.&lt;/author&gt;&lt;author&gt;Luban, J.&lt;/author&gt;&lt;/authors&gt;&lt;/contributors&gt;&lt;titles&gt;&lt;title&gt;SARS-CoV-2 Spike protein variant D614G increases infectivity and retains sensitivity to antibodies that target the receptor binding domain&lt;/title&gt;&lt;secondary-title&gt;bioRxiv&lt;/secondary-title&gt;&lt;/titles&gt;&lt;periodical&gt;&lt;full-title&gt;bioRxiv&lt;/full-title&gt;&lt;/periodical&gt;&lt;dates&gt;&lt;year&gt;2020&lt;/year&gt;&lt;pub-dates&gt;&lt;date&gt;Jul 4&lt;/date&gt;&lt;/pub-dates&gt;&lt;/dates&gt;&lt;accession-num&gt;32637944&lt;/accession-num&gt;&lt;urls&gt;&lt;related-urls&gt;&lt;url&gt;https://www.ncbi.nlm.nih.gov/pubmed/32637944&lt;/url&gt;&lt;/related-urls&gt;&lt;/urls&gt;&lt;custom2&gt;PMC7337374&lt;/custom2&gt;&lt;electronic-resource-num&gt;10.1101/2020.07.04.187757&lt;/electronic-resource-num&gt;&lt;/record&gt;&lt;/Cite&gt;&lt;/EndNote&gt;</w:instrText>
      </w:r>
      <w:r w:rsidR="00E06918" w:rsidRPr="00673744">
        <w:rPr>
          <w:rFonts w:ascii="Times New Roman" w:hAnsi="Times New Roman" w:cs="Times New Roman"/>
          <w:color w:val="000000" w:themeColor="text1"/>
          <w:sz w:val="24"/>
          <w:szCs w:val="24"/>
        </w:rPr>
        <w:fldChar w:fldCharType="separate"/>
      </w:r>
      <w:r w:rsidR="00671434">
        <w:rPr>
          <w:rFonts w:ascii="Times New Roman" w:hAnsi="Times New Roman" w:cs="Times New Roman"/>
          <w:noProof/>
          <w:color w:val="000000" w:themeColor="text1"/>
          <w:sz w:val="24"/>
          <w:szCs w:val="24"/>
        </w:rPr>
        <w:t>(15)</w:t>
      </w:r>
      <w:r w:rsidR="00E06918" w:rsidRPr="00673744">
        <w:rPr>
          <w:rFonts w:ascii="Times New Roman" w:hAnsi="Times New Roman" w:cs="Times New Roman"/>
          <w:color w:val="000000" w:themeColor="text1"/>
          <w:sz w:val="24"/>
          <w:szCs w:val="24"/>
        </w:rPr>
        <w:fldChar w:fldCharType="end"/>
      </w:r>
      <w:r w:rsidR="00E06918" w:rsidRPr="00673744">
        <w:rPr>
          <w:rFonts w:ascii="Times New Roman" w:hAnsi="Times New Roman" w:cs="Times New Roman"/>
          <w:color w:val="000000" w:themeColor="text1"/>
          <w:sz w:val="24"/>
          <w:szCs w:val="24"/>
        </w:rPr>
        <w:t>.</w:t>
      </w:r>
    </w:p>
    <w:p w14:paraId="7DF73F4E" w14:textId="69628244" w:rsidR="00C858F0" w:rsidRPr="00673744" w:rsidRDefault="00023CA5" w:rsidP="0012158C">
      <w:pPr>
        <w:spacing w:before="120" w:after="12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Five</w:t>
      </w:r>
      <w:r w:rsidRPr="00673744">
        <w:rPr>
          <w:rFonts w:ascii="Times New Roman" w:hAnsi="Times New Roman" w:cs="Times New Roman"/>
          <w:color w:val="000000" w:themeColor="text1"/>
          <w:sz w:val="24"/>
          <w:szCs w:val="24"/>
        </w:rPr>
        <w:t xml:space="preserve"> </w:t>
      </w:r>
      <w:r w:rsidR="003C4470" w:rsidRPr="00673744">
        <w:rPr>
          <w:rFonts w:ascii="Times New Roman" w:hAnsi="Times New Roman" w:cs="Times New Roman"/>
          <w:color w:val="000000" w:themeColor="text1"/>
          <w:sz w:val="24"/>
          <w:szCs w:val="24"/>
        </w:rPr>
        <w:t xml:space="preserve">programs </w:t>
      </w:r>
      <w:del w:id="65" w:author="LY" w:date="2020-08-02T00:36:00Z">
        <w:r w:rsidR="00943CEA" w:rsidRPr="00673744" w:rsidDel="00F312B7">
          <w:rPr>
            <w:rFonts w:ascii="Times New Roman" w:hAnsi="Times New Roman" w:cs="Times New Roman"/>
            <w:color w:val="000000" w:themeColor="text1"/>
            <w:sz w:val="24"/>
            <w:szCs w:val="24"/>
          </w:rPr>
          <w:delText xml:space="preserve">are </w:delText>
        </w:r>
      </w:del>
      <w:ins w:id="66" w:author="LY" w:date="2020-08-02T00:36:00Z">
        <w:r w:rsidR="00F312B7">
          <w:rPr>
            <w:rFonts w:ascii="Times New Roman" w:hAnsi="Times New Roman" w:cs="Times New Roman"/>
            <w:color w:val="000000" w:themeColor="text1"/>
            <w:sz w:val="24"/>
            <w:szCs w:val="24"/>
          </w:rPr>
          <w:t>focus on the development of</w:t>
        </w:r>
        <w:r w:rsidR="00F312B7" w:rsidRPr="00673744">
          <w:rPr>
            <w:rFonts w:ascii="Times New Roman" w:hAnsi="Times New Roman" w:cs="Times New Roman"/>
            <w:color w:val="000000" w:themeColor="text1"/>
            <w:sz w:val="24"/>
            <w:szCs w:val="24"/>
          </w:rPr>
          <w:t xml:space="preserve"> </w:t>
        </w:r>
      </w:ins>
      <w:r w:rsidR="003C4470" w:rsidRPr="00673744">
        <w:rPr>
          <w:rFonts w:ascii="Times New Roman" w:hAnsi="Times New Roman" w:cs="Times New Roman"/>
          <w:color w:val="000000" w:themeColor="text1"/>
          <w:sz w:val="24"/>
          <w:szCs w:val="24"/>
        </w:rPr>
        <w:t xml:space="preserve">polyclonal </w:t>
      </w:r>
      <w:r w:rsidR="00AF2853" w:rsidRPr="00673744">
        <w:rPr>
          <w:rFonts w:ascii="Times New Roman" w:hAnsi="Times New Roman" w:cs="Times New Roman"/>
          <w:color w:val="000000" w:themeColor="text1"/>
          <w:sz w:val="24"/>
          <w:szCs w:val="24"/>
        </w:rPr>
        <w:t xml:space="preserve">antibodies </w:t>
      </w:r>
      <w:r w:rsidR="000775D6" w:rsidRPr="00673744">
        <w:rPr>
          <w:rFonts w:ascii="Times New Roman" w:hAnsi="Times New Roman" w:cs="Times New Roman"/>
          <w:color w:val="000000" w:themeColor="text1"/>
          <w:sz w:val="24"/>
          <w:szCs w:val="24"/>
        </w:rPr>
        <w:t xml:space="preserve">that </w:t>
      </w:r>
      <w:r w:rsidR="00943CEA" w:rsidRPr="00673744">
        <w:rPr>
          <w:rFonts w:ascii="Times New Roman" w:hAnsi="Times New Roman" w:cs="Times New Roman"/>
          <w:color w:val="000000" w:themeColor="text1"/>
          <w:sz w:val="24"/>
          <w:szCs w:val="24"/>
        </w:rPr>
        <w:t xml:space="preserve">specifically </w:t>
      </w:r>
      <w:r w:rsidR="003C4470" w:rsidRPr="00673744">
        <w:rPr>
          <w:rFonts w:ascii="Times New Roman" w:hAnsi="Times New Roman" w:cs="Times New Roman"/>
          <w:color w:val="000000" w:themeColor="text1"/>
          <w:sz w:val="24"/>
          <w:szCs w:val="24"/>
        </w:rPr>
        <w:t>target</w:t>
      </w:r>
      <w:r w:rsidR="00943CEA" w:rsidRPr="00673744">
        <w:rPr>
          <w:rFonts w:ascii="Times New Roman" w:hAnsi="Times New Roman" w:cs="Times New Roman"/>
          <w:color w:val="000000" w:themeColor="text1"/>
          <w:sz w:val="24"/>
          <w:szCs w:val="24"/>
        </w:rPr>
        <w:t xml:space="preserve"> </w:t>
      </w:r>
      <w:r w:rsidR="003C4470" w:rsidRPr="00673744">
        <w:rPr>
          <w:rFonts w:ascii="Times New Roman" w:hAnsi="Times New Roman" w:cs="Times New Roman"/>
          <w:color w:val="000000" w:themeColor="text1"/>
          <w:sz w:val="24"/>
          <w:szCs w:val="24"/>
        </w:rPr>
        <w:t xml:space="preserve">SARS-COV-2. </w:t>
      </w:r>
      <w:r w:rsidR="00AF2853" w:rsidRPr="00673744">
        <w:rPr>
          <w:rFonts w:ascii="Times New Roman" w:hAnsi="Times New Roman" w:cs="Times New Roman"/>
          <w:color w:val="000000" w:themeColor="text1"/>
          <w:sz w:val="24"/>
          <w:szCs w:val="24"/>
        </w:rPr>
        <w:t xml:space="preserve">For example, </w:t>
      </w:r>
      <w:r w:rsidR="00943CEA" w:rsidRPr="00673744">
        <w:rPr>
          <w:rFonts w:ascii="Times New Roman" w:hAnsi="Times New Roman" w:cs="Times New Roman"/>
          <w:color w:val="000000" w:themeColor="text1"/>
          <w:sz w:val="24"/>
          <w:szCs w:val="24"/>
        </w:rPr>
        <w:t>SAB-185 is generated by immunized transgenic cow</w:t>
      </w:r>
      <w:r w:rsidR="005279FD">
        <w:rPr>
          <w:rFonts w:ascii="Times New Roman" w:hAnsi="Times New Roman" w:cs="Times New Roman"/>
          <w:color w:val="000000" w:themeColor="text1"/>
          <w:sz w:val="24"/>
          <w:szCs w:val="24"/>
        </w:rPr>
        <w:t>s</w:t>
      </w:r>
      <w:r w:rsidR="00943CEA" w:rsidRPr="00673744">
        <w:rPr>
          <w:rFonts w:ascii="Times New Roman" w:hAnsi="Times New Roman" w:cs="Times New Roman"/>
          <w:color w:val="000000" w:themeColor="text1"/>
          <w:sz w:val="24"/>
          <w:szCs w:val="24"/>
        </w:rPr>
        <w:t xml:space="preserve"> using </w:t>
      </w:r>
      <w:r w:rsidR="00AF2853" w:rsidRPr="00673744">
        <w:rPr>
          <w:rFonts w:ascii="Times New Roman" w:hAnsi="Times New Roman" w:cs="Times New Roman"/>
          <w:color w:val="000000" w:themeColor="text1"/>
          <w:sz w:val="24"/>
          <w:szCs w:val="24"/>
        </w:rPr>
        <w:t xml:space="preserve">a </w:t>
      </w:r>
      <w:r w:rsidR="00943CEA" w:rsidRPr="00673744">
        <w:rPr>
          <w:rFonts w:ascii="Times New Roman" w:hAnsi="Times New Roman" w:cs="Times New Roman"/>
          <w:color w:val="000000" w:themeColor="text1"/>
          <w:sz w:val="24"/>
          <w:szCs w:val="24"/>
        </w:rPr>
        <w:t xml:space="preserve">proprietary </w:t>
      </w:r>
      <w:proofErr w:type="spellStart"/>
      <w:r w:rsidR="00943CEA" w:rsidRPr="00673744">
        <w:rPr>
          <w:rFonts w:ascii="Times New Roman" w:hAnsi="Times New Roman" w:cs="Times New Roman"/>
          <w:color w:val="000000" w:themeColor="text1"/>
          <w:sz w:val="24"/>
          <w:szCs w:val="24"/>
        </w:rPr>
        <w:t>DiversitAb</w:t>
      </w:r>
      <w:proofErr w:type="spellEnd"/>
      <w:r w:rsidR="00943CEA" w:rsidRPr="00673744">
        <w:rPr>
          <w:rFonts w:ascii="Times New Roman" w:hAnsi="Times New Roman" w:cs="Times New Roman"/>
          <w:color w:val="000000" w:themeColor="text1"/>
          <w:sz w:val="24"/>
          <w:szCs w:val="24"/>
        </w:rPr>
        <w:t xml:space="preserve"> platform, which was claimed to be more consistent and easier to scale up than convalescent plasma from recovered COVID-19 patients. Nine programs are in single-domain antibody format, derived from phage display library, </w:t>
      </w:r>
      <w:r w:rsidR="00320343" w:rsidRPr="00673744">
        <w:rPr>
          <w:rFonts w:ascii="Times New Roman" w:hAnsi="Times New Roman" w:cs="Times New Roman"/>
          <w:color w:val="000000" w:themeColor="text1"/>
          <w:sz w:val="24"/>
          <w:szCs w:val="24"/>
        </w:rPr>
        <w:t xml:space="preserve">synthetic antibody library, or immunization. rRBD-15 from the competitive </w:t>
      </w:r>
      <w:proofErr w:type="spellStart"/>
      <w:r w:rsidR="00320343" w:rsidRPr="00673744">
        <w:rPr>
          <w:rFonts w:ascii="Times New Roman" w:hAnsi="Times New Roman" w:cs="Times New Roman"/>
          <w:color w:val="000000" w:themeColor="text1"/>
          <w:sz w:val="24"/>
          <w:szCs w:val="24"/>
        </w:rPr>
        <w:t>biopanning</w:t>
      </w:r>
      <w:proofErr w:type="spellEnd"/>
      <w:r w:rsidR="00320343" w:rsidRPr="00673744">
        <w:rPr>
          <w:rFonts w:ascii="Times New Roman" w:hAnsi="Times New Roman" w:cs="Times New Roman"/>
          <w:color w:val="000000" w:themeColor="text1"/>
          <w:sz w:val="24"/>
          <w:szCs w:val="24"/>
        </w:rPr>
        <w:t xml:space="preserve"> of the synthetic antibody library competitively blocks the binding of RBD to ACE2 and inhibits SARS-CoV-2 </w:t>
      </w:r>
      <w:proofErr w:type="spellStart"/>
      <w:r w:rsidR="00320343" w:rsidRPr="00673744">
        <w:rPr>
          <w:rFonts w:ascii="Times New Roman" w:hAnsi="Times New Roman" w:cs="Times New Roman"/>
          <w:color w:val="000000" w:themeColor="text1"/>
          <w:sz w:val="24"/>
          <w:szCs w:val="24"/>
        </w:rPr>
        <w:t>pseudovirus</w:t>
      </w:r>
      <w:proofErr w:type="spellEnd"/>
      <w:r w:rsidR="00320343" w:rsidRPr="00673744">
        <w:rPr>
          <w:rFonts w:ascii="Times New Roman" w:hAnsi="Times New Roman" w:cs="Times New Roman"/>
          <w:color w:val="000000" w:themeColor="text1"/>
          <w:sz w:val="24"/>
          <w:szCs w:val="24"/>
        </w:rPr>
        <w:t xml:space="preserve"> infection with IC</w:t>
      </w:r>
      <w:r w:rsidR="00320343" w:rsidRPr="00673744">
        <w:rPr>
          <w:rFonts w:ascii="Times New Roman" w:hAnsi="Times New Roman" w:cs="Times New Roman"/>
          <w:color w:val="000000" w:themeColor="text1"/>
          <w:sz w:val="24"/>
          <w:szCs w:val="24"/>
          <w:vertAlign w:val="subscript"/>
        </w:rPr>
        <w:t>50</w:t>
      </w:r>
      <w:r w:rsidR="00320343" w:rsidRPr="00673744">
        <w:rPr>
          <w:rFonts w:ascii="Times New Roman" w:hAnsi="Times New Roman" w:cs="Times New Roman"/>
          <w:color w:val="000000" w:themeColor="text1"/>
          <w:sz w:val="24"/>
          <w:szCs w:val="24"/>
        </w:rPr>
        <w:t xml:space="preserve"> values of 12 </w:t>
      </w:r>
      <w:proofErr w:type="spellStart"/>
      <w:r w:rsidR="00320343" w:rsidRPr="00673744">
        <w:rPr>
          <w:rFonts w:ascii="Times New Roman" w:hAnsi="Times New Roman" w:cs="Times New Roman"/>
          <w:color w:val="000000" w:themeColor="text1"/>
          <w:sz w:val="24"/>
          <w:szCs w:val="24"/>
        </w:rPr>
        <w:t>nM</w:t>
      </w:r>
      <w:proofErr w:type="spellEnd"/>
      <w:r w:rsidR="00F83601" w:rsidRPr="00673744">
        <w:rPr>
          <w:rFonts w:ascii="Times New Roman" w:hAnsi="Times New Roman" w:cs="Times New Roman"/>
          <w:color w:val="000000" w:themeColor="text1"/>
          <w:sz w:val="24"/>
          <w:szCs w:val="24"/>
        </w:rPr>
        <w:t xml:space="preserve"> </w:t>
      </w:r>
      <w:r w:rsidR="0014177B" w:rsidRPr="00673744">
        <w:rPr>
          <w:rFonts w:ascii="Times New Roman" w:hAnsi="Times New Roman" w:cs="Times New Roman"/>
          <w:color w:val="000000" w:themeColor="text1"/>
          <w:sz w:val="24"/>
          <w:szCs w:val="24"/>
        </w:rPr>
        <w:fldChar w:fldCharType="begin"/>
      </w:r>
      <w:r w:rsidR="00671434">
        <w:rPr>
          <w:rFonts w:ascii="Times New Roman" w:hAnsi="Times New Roman" w:cs="Times New Roman"/>
          <w:color w:val="000000" w:themeColor="text1"/>
          <w:sz w:val="24"/>
          <w:szCs w:val="24"/>
        </w:rPr>
        <w:instrText xml:space="preserve"> ADDIN EN.CITE &lt;EndNote&gt;&lt;Cite&gt;&lt;Author&gt;Zeng&lt;/Author&gt;&lt;Year&gt;2020&lt;/Year&gt;&lt;RecNum&gt;2975&lt;/RecNum&gt;&lt;DisplayText&gt;(16)&lt;/DisplayText&gt;&lt;record&gt;&lt;rec-number&gt;2975&lt;/rec-number&gt;&lt;foreign-keys&gt;&lt;key app="EN" db-id="wa0r9z25a52rsce0wzq5r9vqsz5fafvede5w" timestamp="1594529329"&gt;2975&lt;/key&gt;&lt;/foreign-keys&gt;&lt;ref-type name="Journal Article"&gt;17&lt;/ref-type&gt;&lt;contributors&gt;&lt;authors&gt;&lt;author&gt;Liu, Jianghai&lt;/author&gt;&lt;author&gt;Zhang, Shelin&lt;/author&gt;&lt;author&gt;Zhang, Tao&lt;/author&gt;&lt;author&gt;Xiao, Huahong&lt;/author&gt;&lt;author&gt;Du, Jianhua&lt;/author&gt;&lt;author&gt;Zeng, Shunze&lt;/author&gt;&lt;author&gt;Kong, Yang&lt;/author&gt;&lt;author&gt;Liu, Bin&lt;/author&gt;&lt;author&gt;Li, Xinlei&lt;/author&gt;&lt;author&gt;Lin, Jing&lt;/author&gt;&lt;author&gt;Li, Lingfang&lt;/author&gt;&lt;author&gt;Zeng, Xin&lt;/author&gt;&lt;/authors&gt;&lt;/contributors&gt;&lt;titles&gt;&lt;title&gt;Isolation of a human monoclonal antibody specific for the receptor binding domain of SARS-CoV-2 using a competitive phage biopanning strategy&lt;/title&gt;&lt;secondary-title&gt;Antibody Therapeutics&lt;/secondary-title&gt;&lt;alt-title&gt;Antib Ther&lt;/alt-title&gt;&lt;/titles&gt;&lt;periodical&gt;&lt;full-title&gt;Antib Ther&lt;/full-title&gt;&lt;abbr-1&gt;Antibody therapeutics&lt;/abbr-1&gt;&lt;/periodical&gt;&lt;alt-periodical&gt;&lt;full-title&gt;Antib Ther&lt;/full-title&gt;&lt;abbr-1&gt;Antibody therapeutics&lt;/abbr-1&gt;&lt;/alt-periodical&gt;&lt;pages&gt;95-100&lt;/pages&gt;&lt;volume&gt;3&lt;/volume&gt;&lt;number&gt;2&lt;/number&gt;&lt;section&gt;95&lt;/section&gt;&lt;keywords&gt;&lt;keyword&gt;SARS-CoV-2&lt;/keyword&gt;&lt;keyword&gt;monoclonal antibody&lt;/keyword&gt;&lt;keyword&gt;phage display&lt;/keyword&gt;&lt;keyword&gt;synthetic library&lt;/keyword&gt;&lt;keyword&gt;biopanning&lt;/keyword&gt;&lt;/keywords&gt;&lt;dates&gt;&lt;year&gt;2020&lt;/year&gt;&lt;/dates&gt;&lt;publisher&gt;Oxford University Press&lt;/publisher&gt;&lt;isbn&gt;2516-4236&lt;/isbn&gt;&lt;accession-num&gt;PMC7197610&lt;/accession-num&gt;&lt;urls&gt;&lt;related-urls&gt;&lt;url&gt;https://www.ncbi.nlm.nih.gov/pmc/articles/PMC7197610/&lt;/url&gt;&lt;/related-urls&gt;&lt;/urls&gt;&lt;electronic-resource-num&gt;10.1093/abt/tbaa008&lt;/electronic-resource-num&gt;&lt;remote-database-name&gt;PMC&lt;/remote-database-name&gt;&lt;language&gt;eng&lt;/language&gt;&lt;/record&gt;&lt;/Cite&gt;&lt;/EndNote&gt;</w:instrText>
      </w:r>
      <w:r w:rsidR="0014177B" w:rsidRPr="00673744">
        <w:rPr>
          <w:rFonts w:ascii="Times New Roman" w:hAnsi="Times New Roman" w:cs="Times New Roman"/>
          <w:color w:val="000000" w:themeColor="text1"/>
          <w:sz w:val="24"/>
          <w:szCs w:val="24"/>
        </w:rPr>
        <w:fldChar w:fldCharType="separate"/>
      </w:r>
      <w:r w:rsidR="00671434">
        <w:rPr>
          <w:rFonts w:ascii="Times New Roman" w:hAnsi="Times New Roman" w:cs="Times New Roman"/>
          <w:noProof/>
          <w:color w:val="000000" w:themeColor="text1"/>
          <w:sz w:val="24"/>
          <w:szCs w:val="24"/>
        </w:rPr>
        <w:t>(16)</w:t>
      </w:r>
      <w:r w:rsidR="0014177B" w:rsidRPr="00673744">
        <w:rPr>
          <w:rFonts w:ascii="Times New Roman" w:hAnsi="Times New Roman" w:cs="Times New Roman"/>
          <w:color w:val="000000" w:themeColor="text1"/>
          <w:sz w:val="24"/>
          <w:szCs w:val="24"/>
        </w:rPr>
        <w:fldChar w:fldCharType="end"/>
      </w:r>
      <w:r w:rsidR="006C4057" w:rsidRPr="00673744">
        <w:rPr>
          <w:rFonts w:ascii="Times New Roman" w:hAnsi="Times New Roman" w:cs="Times New Roman"/>
          <w:color w:val="000000" w:themeColor="text1"/>
          <w:sz w:val="24"/>
          <w:szCs w:val="24"/>
        </w:rPr>
        <w:t xml:space="preserve">. </w:t>
      </w:r>
      <w:r w:rsidR="00AA0FD1" w:rsidRPr="00673744">
        <w:rPr>
          <w:rFonts w:ascii="Times New Roman" w:hAnsi="Times New Roman" w:cs="Times New Roman"/>
          <w:color w:val="000000" w:themeColor="text1"/>
          <w:sz w:val="24"/>
          <w:szCs w:val="24"/>
        </w:rPr>
        <w:t xml:space="preserve">Two bi-specific and one tri-specific antibodies under </w:t>
      </w:r>
      <w:r w:rsidR="008A5CB8" w:rsidRPr="00673744">
        <w:rPr>
          <w:rFonts w:ascii="Times New Roman" w:hAnsi="Times New Roman" w:cs="Times New Roman"/>
          <w:color w:val="000000" w:themeColor="text1"/>
          <w:sz w:val="24"/>
          <w:szCs w:val="24"/>
        </w:rPr>
        <w:t xml:space="preserve">development </w:t>
      </w:r>
      <w:r w:rsidR="00AA0FD1" w:rsidRPr="00673744">
        <w:rPr>
          <w:rFonts w:ascii="Times New Roman" w:hAnsi="Times New Roman" w:cs="Times New Roman"/>
          <w:color w:val="000000" w:themeColor="text1"/>
          <w:sz w:val="24"/>
          <w:szCs w:val="24"/>
        </w:rPr>
        <w:t xml:space="preserve">target both the virus and/or the host immune system, </w:t>
      </w:r>
      <w:r w:rsidR="008A5CB8" w:rsidRPr="00673744">
        <w:rPr>
          <w:rFonts w:ascii="Times New Roman" w:hAnsi="Times New Roman" w:cs="Times New Roman"/>
          <w:color w:val="000000" w:themeColor="text1"/>
          <w:sz w:val="24"/>
          <w:szCs w:val="24"/>
        </w:rPr>
        <w:t>including</w:t>
      </w:r>
      <w:r w:rsidR="00AA0FD1" w:rsidRPr="00673744">
        <w:rPr>
          <w:rFonts w:ascii="Times New Roman" w:hAnsi="Times New Roman" w:cs="Times New Roman"/>
          <w:color w:val="000000" w:themeColor="text1"/>
          <w:sz w:val="24"/>
          <w:szCs w:val="24"/>
        </w:rPr>
        <w:t xml:space="preserve"> SARS-CoV-2/NKp46</w:t>
      </w:r>
      <w:ins w:id="67" w:author="LY" w:date="2020-08-02T21:51:00Z">
        <w:r w:rsidR="00F21E17">
          <w:rPr>
            <w:rFonts w:ascii="Times New Roman" w:hAnsi="Times New Roman" w:cs="Times New Roman"/>
            <w:color w:val="000000" w:themeColor="text1"/>
            <w:sz w:val="24"/>
            <w:szCs w:val="24"/>
          </w:rPr>
          <w:t xml:space="preserve"> (</w:t>
        </w:r>
        <w:r w:rsidR="00F21E17">
          <w:fldChar w:fldCharType="begin"/>
        </w:r>
        <w:r w:rsidR="00F21E17">
          <w:instrText xml:space="preserve"> HYPERLINK "https://www.globenewswire.com/news-release/2020/04/07/2012885/0/en/CYTOVIA-Therapeutics-and-MACROMOLTEK-to-Develop-Dual-Acting-Natural-Killer-Immunotherapy-Against-SARS-CoV2-COVID-19.html" </w:instrText>
        </w:r>
        <w:r w:rsidR="00F21E17">
          <w:fldChar w:fldCharType="separate"/>
        </w:r>
        <w:r w:rsidR="00F21E17">
          <w:rPr>
            <w:rStyle w:val="Hyperlink"/>
          </w:rPr>
          <w:t>https://www.globenewswire.com/news-release/2020/04/07/2012885/0/en/CYTOVIA-Therapeutics-and-MACROMOLTEK-to-Develop-Dual-Acting-Natural-Killer-Immunotherapy-Against-SARS-CoV2-COVID-19.html</w:t>
        </w:r>
        <w:r w:rsidR="00F21E17">
          <w:fldChar w:fldCharType="end"/>
        </w:r>
        <w:r w:rsidR="00F21E17">
          <w:rPr>
            <w:rFonts w:ascii="Times New Roman" w:hAnsi="Times New Roman" w:cs="Times New Roman"/>
            <w:color w:val="000000" w:themeColor="text1"/>
            <w:sz w:val="24"/>
            <w:szCs w:val="24"/>
          </w:rPr>
          <w:t>)</w:t>
        </w:r>
      </w:ins>
      <w:r w:rsidR="00AA0FD1" w:rsidRPr="00673744">
        <w:rPr>
          <w:rFonts w:ascii="Times New Roman" w:hAnsi="Times New Roman" w:cs="Times New Roman"/>
          <w:color w:val="000000" w:themeColor="text1"/>
          <w:sz w:val="24"/>
          <w:szCs w:val="24"/>
        </w:rPr>
        <w:t>, VEGF/IL-6</w:t>
      </w:r>
      <w:ins w:id="68" w:author="LY" w:date="2020-08-02T21:51:00Z">
        <w:r w:rsidR="00F21E17">
          <w:rPr>
            <w:rFonts w:ascii="Times New Roman" w:hAnsi="Times New Roman" w:cs="Times New Roman"/>
            <w:color w:val="000000" w:themeColor="text1"/>
            <w:sz w:val="24"/>
            <w:szCs w:val="24"/>
          </w:rPr>
          <w:t xml:space="preserve"> (</w:t>
        </w:r>
      </w:ins>
      <w:ins w:id="69" w:author="LY" w:date="2020-08-02T21:52:00Z">
        <w:r w:rsidR="00F21E17">
          <w:fldChar w:fldCharType="begin"/>
        </w:r>
        <w:r w:rsidR="00F21E17">
          <w:instrText xml:space="preserve"> HYPERLINK "https://kodiak.com/press-releases/kodiak-sciences-announces-first-quarter-2020-financial-results-and-recent-business-highlights/" </w:instrText>
        </w:r>
        <w:r w:rsidR="00F21E17">
          <w:fldChar w:fldCharType="separate"/>
        </w:r>
        <w:r w:rsidR="00F21E17">
          <w:rPr>
            <w:rStyle w:val="Hyperlink"/>
          </w:rPr>
          <w:t>https://kodiak.com/press-releases/kodiak-sciences-announces-first-quarter-2020-financial-results-and-recent-business-highlights/</w:t>
        </w:r>
        <w:r w:rsidR="00F21E17">
          <w:fldChar w:fldCharType="end"/>
        </w:r>
      </w:ins>
      <w:ins w:id="70" w:author="LY" w:date="2020-08-02T21:51:00Z">
        <w:r w:rsidR="00F21E17">
          <w:rPr>
            <w:rFonts w:ascii="Times New Roman" w:hAnsi="Times New Roman" w:cs="Times New Roman"/>
            <w:color w:val="000000" w:themeColor="text1"/>
            <w:sz w:val="24"/>
            <w:szCs w:val="24"/>
          </w:rPr>
          <w:t>)</w:t>
        </w:r>
      </w:ins>
      <w:r w:rsidR="00AA0FD1" w:rsidRPr="00673744">
        <w:rPr>
          <w:rFonts w:ascii="Times New Roman" w:hAnsi="Times New Roman" w:cs="Times New Roman"/>
          <w:color w:val="000000" w:themeColor="text1"/>
          <w:sz w:val="24"/>
          <w:szCs w:val="24"/>
        </w:rPr>
        <w:t>, CD16/SARS-CoV-2</w:t>
      </w:r>
      <w:ins w:id="71" w:author="LY" w:date="2020-08-02T21:52:00Z">
        <w:r w:rsidR="00F21E17">
          <w:rPr>
            <w:rFonts w:ascii="Times New Roman" w:hAnsi="Times New Roman" w:cs="Times New Roman"/>
            <w:color w:val="000000" w:themeColor="text1"/>
            <w:sz w:val="24"/>
            <w:szCs w:val="24"/>
          </w:rPr>
          <w:t xml:space="preserve"> (</w:t>
        </w:r>
      </w:ins>
      <w:ins w:id="72" w:author="LY" w:date="2020-08-02T21:53:00Z">
        <w:r w:rsidR="00F21E17">
          <w:fldChar w:fldCharType="begin"/>
        </w:r>
        <w:r w:rsidR="00F21E17">
          <w:instrText xml:space="preserve"> HYPERLINK "https://www.gtbiopharma.com/news-media/press-releases/detail/182/gt-biopharma-and-cytovance-biologics-announce-collaboration%7C%7CGT%20Biopharma" </w:instrText>
        </w:r>
        <w:r w:rsidR="00F21E17">
          <w:fldChar w:fldCharType="separate"/>
        </w:r>
        <w:r w:rsidR="00F21E17">
          <w:rPr>
            <w:rStyle w:val="Hyperlink"/>
          </w:rPr>
          <w:t>https://www.gtbiopharma.com/news-media/press-releases/detail/182/gt-biopharma-and-cytovance-biologics-announce-collaboration%7C%7CGT%20Biopharma</w:t>
        </w:r>
        <w:r w:rsidR="00F21E17">
          <w:fldChar w:fldCharType="end"/>
        </w:r>
      </w:ins>
      <w:ins w:id="73" w:author="LY" w:date="2020-08-02T21:52:00Z">
        <w:r w:rsidR="00F21E17">
          <w:rPr>
            <w:rFonts w:ascii="Times New Roman" w:hAnsi="Times New Roman" w:cs="Times New Roman"/>
            <w:color w:val="000000" w:themeColor="text1"/>
            <w:sz w:val="24"/>
            <w:szCs w:val="24"/>
          </w:rPr>
          <w:t>)</w:t>
        </w:r>
      </w:ins>
      <w:r w:rsidR="00AA0FD1" w:rsidRPr="00673744">
        <w:rPr>
          <w:rFonts w:ascii="Times New Roman" w:hAnsi="Times New Roman" w:cs="Times New Roman"/>
          <w:color w:val="000000" w:themeColor="text1"/>
          <w:sz w:val="24"/>
          <w:szCs w:val="24"/>
        </w:rPr>
        <w:t xml:space="preserve">. </w:t>
      </w:r>
      <w:r w:rsidR="00445FDF" w:rsidRPr="00673744">
        <w:rPr>
          <w:rFonts w:ascii="Times New Roman" w:hAnsi="Times New Roman" w:cs="Times New Roman"/>
          <w:color w:val="000000" w:themeColor="text1"/>
          <w:sz w:val="24"/>
          <w:szCs w:val="24"/>
        </w:rPr>
        <w:t xml:space="preserve">Fusion protein and other formats, such as </w:t>
      </w:r>
      <w:proofErr w:type="spellStart"/>
      <w:r w:rsidR="00445FDF" w:rsidRPr="00673744">
        <w:rPr>
          <w:rFonts w:ascii="Times New Roman" w:hAnsi="Times New Roman" w:cs="Times New Roman"/>
          <w:color w:val="000000" w:themeColor="text1"/>
          <w:sz w:val="24"/>
          <w:szCs w:val="24"/>
        </w:rPr>
        <w:t>DARPin</w:t>
      </w:r>
      <w:proofErr w:type="spellEnd"/>
      <w:r w:rsidR="00445FDF" w:rsidRPr="00673744">
        <w:rPr>
          <w:rFonts w:ascii="Times New Roman" w:hAnsi="Times New Roman" w:cs="Times New Roman"/>
          <w:color w:val="000000" w:themeColor="text1"/>
          <w:sz w:val="24"/>
          <w:szCs w:val="24"/>
        </w:rPr>
        <w:t xml:space="preserve">, mRNA-encoding </w:t>
      </w:r>
      <w:proofErr w:type="spellStart"/>
      <w:r w:rsidR="00445FDF" w:rsidRPr="00673744">
        <w:rPr>
          <w:rFonts w:ascii="Times New Roman" w:hAnsi="Times New Roman" w:cs="Times New Roman"/>
          <w:color w:val="000000" w:themeColor="text1"/>
          <w:sz w:val="24"/>
          <w:szCs w:val="24"/>
        </w:rPr>
        <w:t>mAb</w:t>
      </w:r>
      <w:proofErr w:type="spellEnd"/>
      <w:r w:rsidR="00445FDF" w:rsidRPr="00673744">
        <w:rPr>
          <w:rFonts w:ascii="Times New Roman" w:hAnsi="Times New Roman" w:cs="Times New Roman"/>
          <w:color w:val="000000" w:themeColor="text1"/>
          <w:sz w:val="24"/>
          <w:szCs w:val="24"/>
        </w:rPr>
        <w:t>, radiotherapeutics, are also be</w:t>
      </w:r>
      <w:r w:rsidR="008570AA" w:rsidRPr="00673744">
        <w:rPr>
          <w:rFonts w:ascii="Times New Roman" w:hAnsi="Times New Roman" w:cs="Times New Roman"/>
          <w:color w:val="000000" w:themeColor="text1"/>
          <w:sz w:val="24"/>
          <w:szCs w:val="24"/>
        </w:rPr>
        <w:t>ing</w:t>
      </w:r>
      <w:r w:rsidR="00445FDF" w:rsidRPr="00673744">
        <w:rPr>
          <w:rFonts w:ascii="Times New Roman" w:hAnsi="Times New Roman" w:cs="Times New Roman"/>
          <w:color w:val="000000" w:themeColor="text1"/>
          <w:sz w:val="24"/>
          <w:szCs w:val="24"/>
        </w:rPr>
        <w:t xml:space="preserve"> tested for the treatment of COVID-19.</w:t>
      </w:r>
    </w:p>
    <w:p w14:paraId="20248C2B" w14:textId="77777777" w:rsidR="00943CEA" w:rsidRPr="00673744" w:rsidRDefault="00943CEA" w:rsidP="0012158C">
      <w:pPr>
        <w:pStyle w:val="ListParagraph"/>
        <w:spacing w:before="120" w:after="120" w:line="480" w:lineRule="auto"/>
        <w:jc w:val="both"/>
        <w:rPr>
          <w:rFonts w:eastAsiaTheme="minorEastAsia"/>
          <w:color w:val="000000" w:themeColor="text1"/>
          <w:shd w:val="clear" w:color="auto" w:fill="FFFFFF"/>
        </w:rPr>
      </w:pPr>
    </w:p>
    <w:p w14:paraId="26937478" w14:textId="167FBC15" w:rsidR="00741489" w:rsidRPr="00673744" w:rsidRDefault="00741489" w:rsidP="0012158C">
      <w:pPr>
        <w:pStyle w:val="ListParagraph"/>
        <w:numPr>
          <w:ilvl w:val="0"/>
          <w:numId w:val="7"/>
        </w:numPr>
        <w:spacing w:before="120" w:after="120" w:line="480" w:lineRule="auto"/>
        <w:jc w:val="both"/>
        <w:rPr>
          <w:b/>
          <w:bCs/>
          <w:color w:val="000000" w:themeColor="text1"/>
        </w:rPr>
      </w:pPr>
      <w:r w:rsidRPr="00673744">
        <w:rPr>
          <w:b/>
          <w:bCs/>
          <w:color w:val="000000" w:themeColor="text1"/>
        </w:rPr>
        <w:t>Antibody development status</w:t>
      </w:r>
    </w:p>
    <w:p w14:paraId="5969327C" w14:textId="6F97F1F0" w:rsidR="00E459FB" w:rsidRPr="00673744" w:rsidRDefault="00253252" w:rsidP="0012158C">
      <w:pPr>
        <w:spacing w:before="120" w:after="120" w:line="480" w:lineRule="auto"/>
        <w:ind w:firstLine="720"/>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shd w:val="clear" w:color="auto" w:fill="FFFFFF"/>
        </w:rPr>
        <w:lastRenderedPageBreak/>
        <w:t>Among</w:t>
      </w:r>
      <w:r w:rsidR="00AA63D3" w:rsidRPr="00673744">
        <w:rPr>
          <w:rFonts w:ascii="Times New Roman" w:hAnsi="Times New Roman" w:cs="Times New Roman"/>
          <w:color w:val="000000" w:themeColor="text1"/>
          <w:sz w:val="24"/>
          <w:szCs w:val="24"/>
          <w:shd w:val="clear" w:color="auto" w:fill="FFFFFF"/>
        </w:rPr>
        <w:t xml:space="preserve"> the programs and </w:t>
      </w:r>
      <w:r w:rsidR="00310589" w:rsidRPr="00673744">
        <w:rPr>
          <w:rFonts w:ascii="Times New Roman" w:hAnsi="Times New Roman" w:cs="Times New Roman"/>
          <w:color w:val="000000" w:themeColor="text1"/>
          <w:sz w:val="24"/>
          <w:szCs w:val="24"/>
          <w:shd w:val="clear" w:color="auto" w:fill="FFFFFF"/>
        </w:rPr>
        <w:t>molecules</w:t>
      </w:r>
      <w:r w:rsidR="007E43DE">
        <w:rPr>
          <w:rFonts w:ascii="Times New Roman" w:hAnsi="Times New Roman" w:cs="Times New Roman"/>
          <w:color w:val="000000" w:themeColor="text1"/>
          <w:sz w:val="24"/>
          <w:szCs w:val="24"/>
          <w:shd w:val="clear" w:color="auto" w:fill="FFFFFF"/>
        </w:rPr>
        <w:t xml:space="preserve"> </w:t>
      </w:r>
      <w:r w:rsidR="00AA63D3" w:rsidRPr="00673744">
        <w:rPr>
          <w:rFonts w:ascii="Times New Roman" w:hAnsi="Times New Roman" w:cs="Times New Roman"/>
          <w:color w:val="000000" w:themeColor="text1"/>
          <w:sz w:val="24"/>
          <w:szCs w:val="24"/>
          <w:shd w:val="clear" w:color="auto" w:fill="FFFFFF"/>
        </w:rPr>
        <w:t>we are tracking</w:t>
      </w:r>
      <w:r w:rsidR="007E43DE">
        <w:rPr>
          <w:rFonts w:ascii="Times New Roman" w:hAnsi="Times New Roman" w:cs="Times New Roman"/>
          <w:color w:val="000000" w:themeColor="text1"/>
          <w:sz w:val="24"/>
          <w:szCs w:val="24"/>
          <w:shd w:val="clear" w:color="auto" w:fill="FFFFFF"/>
        </w:rPr>
        <w:t>,</w:t>
      </w:r>
      <w:r w:rsidRPr="00673744">
        <w:rPr>
          <w:rFonts w:ascii="Times New Roman" w:hAnsi="Times New Roman" w:cs="Times New Roman"/>
          <w:color w:val="000000" w:themeColor="text1"/>
          <w:sz w:val="24"/>
          <w:szCs w:val="24"/>
          <w:shd w:val="clear" w:color="auto" w:fill="FFFFFF"/>
        </w:rPr>
        <w:t xml:space="preserve"> </w:t>
      </w:r>
      <w:r w:rsidR="009B7436" w:rsidRPr="00673744">
        <w:rPr>
          <w:rFonts w:ascii="Times New Roman" w:hAnsi="Times New Roman" w:cs="Times New Roman"/>
          <w:color w:val="000000" w:themeColor="text1"/>
          <w:sz w:val="24"/>
          <w:szCs w:val="24"/>
          <w:shd w:val="clear" w:color="auto" w:fill="FFFFFF"/>
        </w:rPr>
        <w:t>o</w:t>
      </w:r>
      <w:r w:rsidR="00154483" w:rsidRPr="00673744">
        <w:rPr>
          <w:rFonts w:ascii="Times New Roman" w:hAnsi="Times New Roman" w:cs="Times New Roman"/>
          <w:color w:val="000000" w:themeColor="text1"/>
          <w:sz w:val="24"/>
          <w:szCs w:val="24"/>
          <w:shd w:val="clear" w:color="auto" w:fill="FFFFFF"/>
        </w:rPr>
        <w:t xml:space="preserve">ver </w:t>
      </w:r>
      <w:r w:rsidR="004B0DD1" w:rsidRPr="006028BF">
        <w:rPr>
          <w:rFonts w:ascii="Times New Roman" w:hAnsi="Times New Roman" w:cs="Times New Roman"/>
          <w:color w:val="000000" w:themeColor="text1"/>
          <w:sz w:val="24"/>
          <w:szCs w:val="24"/>
          <w:shd w:val="clear" w:color="auto" w:fill="FFFFFF"/>
        </w:rPr>
        <w:t>6</w:t>
      </w:r>
      <w:r w:rsidR="00FD55BE" w:rsidRPr="006028BF">
        <w:rPr>
          <w:rFonts w:ascii="Times New Roman" w:hAnsi="Times New Roman" w:cs="Times New Roman"/>
          <w:color w:val="000000" w:themeColor="text1"/>
          <w:sz w:val="24"/>
          <w:szCs w:val="24"/>
          <w:shd w:val="clear" w:color="auto" w:fill="FFFFFF"/>
        </w:rPr>
        <w:t>0</w:t>
      </w:r>
      <w:r w:rsidR="00154483" w:rsidRPr="006028BF">
        <w:rPr>
          <w:rFonts w:ascii="Times New Roman" w:hAnsi="Times New Roman" w:cs="Times New Roman"/>
          <w:color w:val="000000" w:themeColor="text1"/>
          <w:sz w:val="24"/>
          <w:szCs w:val="24"/>
          <w:shd w:val="clear" w:color="auto" w:fill="FFFFFF"/>
        </w:rPr>
        <w:t>%</w:t>
      </w:r>
      <w:r w:rsidR="00154483" w:rsidRPr="00673744">
        <w:rPr>
          <w:rFonts w:ascii="Times New Roman" w:hAnsi="Times New Roman" w:cs="Times New Roman"/>
          <w:color w:val="000000" w:themeColor="text1"/>
          <w:sz w:val="24"/>
          <w:szCs w:val="24"/>
          <w:shd w:val="clear" w:color="auto" w:fill="FFFFFF"/>
        </w:rPr>
        <w:t xml:space="preserve"> are in </w:t>
      </w:r>
      <w:r w:rsidR="000D7C3D" w:rsidRPr="00673744">
        <w:rPr>
          <w:rFonts w:ascii="Times New Roman" w:hAnsi="Times New Roman" w:cs="Times New Roman"/>
          <w:color w:val="000000" w:themeColor="text1"/>
          <w:sz w:val="24"/>
          <w:szCs w:val="24"/>
          <w:shd w:val="clear" w:color="auto" w:fill="FFFFFF"/>
        </w:rPr>
        <w:t xml:space="preserve">discovery </w:t>
      </w:r>
      <w:r w:rsidR="00154483" w:rsidRPr="00673744">
        <w:rPr>
          <w:rFonts w:ascii="Times New Roman" w:hAnsi="Times New Roman" w:cs="Times New Roman"/>
          <w:color w:val="000000" w:themeColor="text1"/>
          <w:sz w:val="24"/>
          <w:szCs w:val="24"/>
          <w:shd w:val="clear" w:color="auto" w:fill="FFFFFF"/>
        </w:rPr>
        <w:t xml:space="preserve">and </w:t>
      </w:r>
      <w:r w:rsidR="000D7C3D" w:rsidRPr="00673744">
        <w:rPr>
          <w:rFonts w:ascii="Times New Roman" w:hAnsi="Times New Roman" w:cs="Times New Roman"/>
          <w:color w:val="000000" w:themeColor="text1"/>
          <w:sz w:val="24"/>
          <w:szCs w:val="24"/>
          <w:shd w:val="clear" w:color="auto" w:fill="FFFFFF"/>
        </w:rPr>
        <w:t>preclinical</w:t>
      </w:r>
      <w:r w:rsidR="00154483" w:rsidRPr="00673744">
        <w:rPr>
          <w:rFonts w:ascii="Times New Roman" w:hAnsi="Times New Roman" w:cs="Times New Roman"/>
          <w:color w:val="000000" w:themeColor="text1"/>
          <w:sz w:val="24"/>
          <w:szCs w:val="24"/>
          <w:shd w:val="clear" w:color="auto" w:fill="FFFFFF"/>
        </w:rPr>
        <w:t xml:space="preserve"> stages (</w:t>
      </w:r>
      <w:r w:rsidR="00154483" w:rsidRPr="00673744">
        <w:rPr>
          <w:rFonts w:ascii="Times New Roman" w:hAnsi="Times New Roman" w:cs="Times New Roman"/>
          <w:b/>
          <w:bCs/>
          <w:color w:val="000000" w:themeColor="text1"/>
          <w:sz w:val="24"/>
          <w:szCs w:val="24"/>
          <w:shd w:val="clear" w:color="auto" w:fill="FFFFFF"/>
        </w:rPr>
        <w:t xml:space="preserve">Figure </w:t>
      </w:r>
      <w:r w:rsidR="00CD6368">
        <w:rPr>
          <w:rFonts w:ascii="Times New Roman" w:hAnsi="Times New Roman" w:cs="Times New Roman"/>
          <w:b/>
          <w:bCs/>
          <w:color w:val="000000" w:themeColor="text1"/>
          <w:sz w:val="24"/>
          <w:szCs w:val="24"/>
          <w:shd w:val="clear" w:color="auto" w:fill="FFFFFF"/>
        </w:rPr>
        <w:t>2</w:t>
      </w:r>
      <w:r w:rsidR="00154483" w:rsidRPr="00673744">
        <w:rPr>
          <w:rFonts w:ascii="Times New Roman" w:hAnsi="Times New Roman" w:cs="Times New Roman"/>
          <w:b/>
          <w:bCs/>
          <w:color w:val="000000" w:themeColor="text1"/>
          <w:sz w:val="24"/>
          <w:szCs w:val="24"/>
          <w:shd w:val="clear" w:color="auto" w:fill="FFFFFF"/>
        </w:rPr>
        <w:t>A</w:t>
      </w:r>
      <w:r w:rsidR="00154483" w:rsidRPr="00673744">
        <w:rPr>
          <w:rFonts w:ascii="Times New Roman" w:hAnsi="Times New Roman" w:cs="Times New Roman"/>
          <w:color w:val="000000" w:themeColor="text1"/>
          <w:sz w:val="24"/>
          <w:szCs w:val="24"/>
          <w:shd w:val="clear" w:color="auto" w:fill="FFFFFF"/>
        </w:rPr>
        <w:t>)</w:t>
      </w:r>
      <w:r w:rsidR="004044B1" w:rsidRPr="00673744">
        <w:rPr>
          <w:rFonts w:ascii="Times New Roman" w:hAnsi="Times New Roman" w:cs="Times New Roman"/>
          <w:color w:val="000000" w:themeColor="text1"/>
          <w:sz w:val="24"/>
          <w:szCs w:val="24"/>
          <w:shd w:val="clear" w:color="auto" w:fill="FFFFFF"/>
        </w:rPr>
        <w:t xml:space="preserve">, including the majority of </w:t>
      </w:r>
      <w:r w:rsidR="00910E44" w:rsidRPr="00673744">
        <w:rPr>
          <w:rFonts w:ascii="Times New Roman" w:hAnsi="Times New Roman" w:cs="Times New Roman"/>
          <w:color w:val="000000" w:themeColor="text1"/>
          <w:sz w:val="24"/>
          <w:szCs w:val="24"/>
          <w:shd w:val="clear" w:color="auto" w:fill="FFFFFF"/>
        </w:rPr>
        <w:t>those</w:t>
      </w:r>
      <w:r w:rsidR="004044B1" w:rsidRPr="00673744">
        <w:rPr>
          <w:rFonts w:ascii="Times New Roman" w:hAnsi="Times New Roman" w:cs="Times New Roman"/>
          <w:color w:val="000000" w:themeColor="text1"/>
          <w:sz w:val="24"/>
          <w:szCs w:val="24"/>
          <w:shd w:val="clear" w:color="auto" w:fill="FFFFFF"/>
        </w:rPr>
        <w:t xml:space="preserve"> that specifically target the SARS-</w:t>
      </w:r>
      <w:r w:rsidR="00DC35BF" w:rsidRPr="00673744">
        <w:rPr>
          <w:rFonts w:ascii="Times New Roman" w:hAnsi="Times New Roman" w:cs="Times New Roman"/>
          <w:color w:val="000000" w:themeColor="text1"/>
          <w:sz w:val="24"/>
          <w:szCs w:val="24"/>
          <w:shd w:val="clear" w:color="auto" w:fill="FFFFFF"/>
        </w:rPr>
        <w:t>C</w:t>
      </w:r>
      <w:r w:rsidR="00DC35BF">
        <w:rPr>
          <w:rFonts w:ascii="Times New Roman" w:hAnsi="Times New Roman" w:cs="Times New Roman"/>
          <w:color w:val="000000" w:themeColor="text1"/>
          <w:sz w:val="24"/>
          <w:szCs w:val="24"/>
          <w:shd w:val="clear" w:color="auto" w:fill="FFFFFF"/>
        </w:rPr>
        <w:t>o</w:t>
      </w:r>
      <w:r w:rsidR="00DC35BF" w:rsidRPr="00673744">
        <w:rPr>
          <w:rFonts w:ascii="Times New Roman" w:hAnsi="Times New Roman" w:cs="Times New Roman"/>
          <w:color w:val="000000" w:themeColor="text1"/>
          <w:sz w:val="24"/>
          <w:szCs w:val="24"/>
          <w:shd w:val="clear" w:color="auto" w:fill="FFFFFF"/>
        </w:rPr>
        <w:t>V</w:t>
      </w:r>
      <w:r w:rsidR="004044B1" w:rsidRPr="00673744">
        <w:rPr>
          <w:rFonts w:ascii="Times New Roman" w:hAnsi="Times New Roman" w:cs="Times New Roman"/>
          <w:color w:val="000000" w:themeColor="text1"/>
          <w:sz w:val="24"/>
          <w:szCs w:val="24"/>
          <w:shd w:val="clear" w:color="auto" w:fill="FFFFFF"/>
        </w:rPr>
        <w:t xml:space="preserve">-2 S protein </w:t>
      </w:r>
      <w:r w:rsidR="000F440E" w:rsidRPr="00673744">
        <w:rPr>
          <w:rFonts w:ascii="Times New Roman" w:hAnsi="Times New Roman" w:cs="Times New Roman"/>
          <w:color w:val="000000" w:themeColor="text1"/>
          <w:sz w:val="24"/>
          <w:szCs w:val="24"/>
          <w:shd w:val="clear" w:color="auto" w:fill="FFFFFF"/>
        </w:rPr>
        <w:t>via</w:t>
      </w:r>
      <w:r w:rsidR="004044B1" w:rsidRPr="00673744">
        <w:rPr>
          <w:rFonts w:ascii="Times New Roman" w:hAnsi="Times New Roman" w:cs="Times New Roman"/>
          <w:color w:val="000000" w:themeColor="text1"/>
          <w:sz w:val="24"/>
          <w:szCs w:val="24"/>
          <w:shd w:val="clear" w:color="auto" w:fill="FFFFFF"/>
        </w:rPr>
        <w:t xml:space="preserve"> </w:t>
      </w:r>
      <w:r w:rsidR="004044B1" w:rsidRPr="00673744">
        <w:rPr>
          <w:rFonts w:ascii="Times New Roman" w:hAnsi="Times New Roman" w:cs="Times New Roman"/>
          <w:color w:val="000000" w:themeColor="text1"/>
          <w:sz w:val="24"/>
          <w:szCs w:val="24"/>
        </w:rPr>
        <w:t xml:space="preserve">blocking </w:t>
      </w:r>
      <w:r w:rsidR="00910E44" w:rsidRPr="00673744">
        <w:rPr>
          <w:rFonts w:ascii="Times New Roman" w:hAnsi="Times New Roman" w:cs="Times New Roman"/>
          <w:color w:val="000000" w:themeColor="text1"/>
          <w:sz w:val="24"/>
          <w:szCs w:val="24"/>
        </w:rPr>
        <w:t>viral</w:t>
      </w:r>
      <w:r w:rsidR="004044B1" w:rsidRPr="00673744">
        <w:rPr>
          <w:rFonts w:ascii="Times New Roman" w:hAnsi="Times New Roman" w:cs="Times New Roman"/>
          <w:color w:val="000000" w:themeColor="text1"/>
          <w:sz w:val="24"/>
          <w:szCs w:val="24"/>
        </w:rPr>
        <w:t xml:space="preserve"> entry</w:t>
      </w:r>
      <w:r w:rsidR="00135E25" w:rsidRPr="00673744">
        <w:rPr>
          <w:rFonts w:ascii="Times New Roman" w:hAnsi="Times New Roman" w:cs="Times New Roman"/>
          <w:color w:val="000000" w:themeColor="text1"/>
          <w:sz w:val="24"/>
          <w:szCs w:val="24"/>
        </w:rPr>
        <w:t xml:space="preserve">. </w:t>
      </w:r>
      <w:del w:id="74" w:author="LY" w:date="2020-08-01T23:50:00Z">
        <w:r w:rsidR="00892202" w:rsidDel="001E2FF2">
          <w:rPr>
            <w:rFonts w:ascii="Times New Roman" w:hAnsi="Times New Roman" w:cs="Times New Roman"/>
            <w:color w:val="000000" w:themeColor="text1"/>
            <w:sz w:val="24"/>
            <w:szCs w:val="24"/>
            <w:shd w:val="clear" w:color="auto" w:fill="FFFFFF"/>
          </w:rPr>
          <w:delText xml:space="preserve">Five </w:delText>
        </w:r>
      </w:del>
      <w:ins w:id="75" w:author="LY" w:date="2020-08-02T21:53:00Z">
        <w:r w:rsidR="008C356B">
          <w:rPr>
            <w:rFonts w:ascii="Times New Roman" w:hAnsi="Times New Roman" w:cs="Times New Roman"/>
            <w:color w:val="000000" w:themeColor="text1"/>
            <w:sz w:val="24"/>
            <w:szCs w:val="24"/>
            <w:shd w:val="clear" w:color="auto" w:fill="FFFFFF"/>
          </w:rPr>
          <w:t>Eight</w:t>
        </w:r>
      </w:ins>
      <w:ins w:id="76" w:author="LY" w:date="2020-08-01T23:50:00Z">
        <w:r w:rsidR="001E2FF2">
          <w:rPr>
            <w:rFonts w:ascii="Times New Roman" w:hAnsi="Times New Roman" w:cs="Times New Roman"/>
            <w:color w:val="000000" w:themeColor="text1"/>
            <w:sz w:val="24"/>
            <w:szCs w:val="24"/>
            <w:shd w:val="clear" w:color="auto" w:fill="FFFFFF"/>
          </w:rPr>
          <w:t xml:space="preserve"> </w:t>
        </w:r>
      </w:ins>
      <w:r w:rsidR="00135E25" w:rsidRPr="00673744">
        <w:rPr>
          <w:rFonts w:ascii="Times New Roman" w:hAnsi="Times New Roman" w:cs="Times New Roman"/>
          <w:color w:val="000000" w:themeColor="text1"/>
          <w:sz w:val="24"/>
          <w:szCs w:val="24"/>
        </w:rPr>
        <w:t>antibody candidates targeting the SARS-</w:t>
      </w:r>
      <w:r w:rsidR="00DC35BF" w:rsidRPr="00673744">
        <w:rPr>
          <w:rFonts w:ascii="Times New Roman" w:hAnsi="Times New Roman" w:cs="Times New Roman"/>
          <w:color w:val="000000" w:themeColor="text1"/>
          <w:sz w:val="24"/>
          <w:szCs w:val="24"/>
        </w:rPr>
        <w:t>C</w:t>
      </w:r>
      <w:r w:rsidR="00DC35BF">
        <w:rPr>
          <w:rFonts w:ascii="Times New Roman" w:hAnsi="Times New Roman" w:cs="Times New Roman"/>
          <w:color w:val="000000" w:themeColor="text1"/>
          <w:sz w:val="24"/>
          <w:szCs w:val="24"/>
        </w:rPr>
        <w:t>o</w:t>
      </w:r>
      <w:r w:rsidR="00DC35BF" w:rsidRPr="00673744">
        <w:rPr>
          <w:rFonts w:ascii="Times New Roman" w:hAnsi="Times New Roman" w:cs="Times New Roman"/>
          <w:color w:val="000000" w:themeColor="text1"/>
          <w:sz w:val="24"/>
          <w:szCs w:val="24"/>
        </w:rPr>
        <w:t>V</w:t>
      </w:r>
      <w:r w:rsidR="00135E25" w:rsidRPr="00673744">
        <w:rPr>
          <w:rFonts w:ascii="Times New Roman" w:hAnsi="Times New Roman" w:cs="Times New Roman"/>
          <w:color w:val="000000" w:themeColor="text1"/>
          <w:sz w:val="24"/>
          <w:szCs w:val="24"/>
        </w:rPr>
        <w:t xml:space="preserve">-2 S protein have entered clinical </w:t>
      </w:r>
      <w:r w:rsidR="00910E44" w:rsidRPr="00673744">
        <w:rPr>
          <w:rFonts w:ascii="Times New Roman" w:hAnsi="Times New Roman" w:cs="Times New Roman"/>
          <w:color w:val="000000" w:themeColor="text1"/>
          <w:sz w:val="24"/>
          <w:szCs w:val="24"/>
        </w:rPr>
        <w:t>studies</w:t>
      </w:r>
      <w:r w:rsidR="00135E25" w:rsidRPr="00673744">
        <w:rPr>
          <w:rFonts w:ascii="Times New Roman" w:hAnsi="Times New Roman" w:cs="Times New Roman"/>
          <w:color w:val="000000" w:themeColor="text1"/>
          <w:sz w:val="24"/>
          <w:szCs w:val="24"/>
        </w:rPr>
        <w:t>, including</w:t>
      </w:r>
      <w:r w:rsidR="00706B0A" w:rsidRPr="00673744">
        <w:rPr>
          <w:rFonts w:ascii="Times New Roman" w:hAnsi="Times New Roman" w:cs="Times New Roman"/>
          <w:color w:val="000000" w:themeColor="text1"/>
          <w:sz w:val="24"/>
          <w:szCs w:val="24"/>
        </w:rPr>
        <w:t xml:space="preserve"> REGN-COV2 (</w:t>
      </w:r>
      <w:r w:rsidR="00910E44" w:rsidRPr="00673744">
        <w:rPr>
          <w:rFonts w:ascii="Times New Roman" w:hAnsi="Times New Roman" w:cs="Times New Roman"/>
          <w:color w:val="000000" w:themeColor="text1"/>
          <w:sz w:val="24"/>
          <w:szCs w:val="24"/>
        </w:rPr>
        <w:t>Regeneron</w:t>
      </w:r>
      <w:r w:rsidR="00706B0A" w:rsidRPr="00673744">
        <w:rPr>
          <w:rFonts w:ascii="Times New Roman" w:hAnsi="Times New Roman" w:cs="Times New Roman"/>
          <w:color w:val="000000" w:themeColor="text1"/>
          <w:sz w:val="24"/>
          <w:szCs w:val="24"/>
        </w:rPr>
        <w:t>, three clinical trials in Phase 1/2/3), LY-CoV555 (Eli Lilly/</w:t>
      </w:r>
      <w:proofErr w:type="spellStart"/>
      <w:r w:rsidR="00706B0A" w:rsidRPr="00673744">
        <w:rPr>
          <w:rFonts w:ascii="Times New Roman" w:hAnsi="Times New Roman" w:cs="Times New Roman"/>
          <w:color w:val="000000" w:themeColor="text1"/>
          <w:sz w:val="24"/>
          <w:szCs w:val="24"/>
        </w:rPr>
        <w:t>AbCelle</w:t>
      </w:r>
      <w:r w:rsidR="005279FD">
        <w:rPr>
          <w:rFonts w:ascii="Times New Roman" w:hAnsi="Times New Roman" w:cs="Times New Roman"/>
          <w:color w:val="000000" w:themeColor="text1"/>
          <w:sz w:val="24"/>
          <w:szCs w:val="24"/>
        </w:rPr>
        <w:t>r</w:t>
      </w:r>
      <w:r w:rsidR="00706B0A" w:rsidRPr="00673744">
        <w:rPr>
          <w:rFonts w:ascii="Times New Roman" w:hAnsi="Times New Roman" w:cs="Times New Roman"/>
          <w:color w:val="000000" w:themeColor="text1"/>
          <w:sz w:val="24"/>
          <w:szCs w:val="24"/>
        </w:rPr>
        <w:t>a</w:t>
      </w:r>
      <w:proofErr w:type="spellEnd"/>
      <w:r w:rsidR="00706B0A" w:rsidRPr="00673744">
        <w:rPr>
          <w:rFonts w:ascii="Times New Roman" w:hAnsi="Times New Roman" w:cs="Times New Roman"/>
          <w:color w:val="000000" w:themeColor="text1"/>
          <w:sz w:val="24"/>
          <w:szCs w:val="24"/>
        </w:rPr>
        <w:t>, two clinical trials in Phase 1 and 2), JS016 (Eli Lilly/</w:t>
      </w:r>
      <w:proofErr w:type="spellStart"/>
      <w:r w:rsidR="00706B0A" w:rsidRPr="00673744">
        <w:rPr>
          <w:rFonts w:ascii="Times New Roman" w:hAnsi="Times New Roman" w:cs="Times New Roman"/>
          <w:color w:val="000000" w:themeColor="text1"/>
          <w:sz w:val="24"/>
          <w:szCs w:val="24"/>
        </w:rPr>
        <w:t>Junshi</w:t>
      </w:r>
      <w:proofErr w:type="spellEnd"/>
      <w:r w:rsidR="00910E44" w:rsidRPr="00673744">
        <w:rPr>
          <w:rFonts w:ascii="Times New Roman" w:hAnsi="Times New Roman" w:cs="Times New Roman"/>
          <w:color w:val="000000" w:themeColor="text1"/>
          <w:sz w:val="24"/>
          <w:szCs w:val="24"/>
        </w:rPr>
        <w:t xml:space="preserve"> Biosciences</w:t>
      </w:r>
      <w:r w:rsidR="00706B0A" w:rsidRPr="00673744">
        <w:rPr>
          <w:rFonts w:ascii="Times New Roman" w:hAnsi="Times New Roman" w:cs="Times New Roman"/>
          <w:color w:val="000000" w:themeColor="text1"/>
          <w:sz w:val="24"/>
          <w:szCs w:val="24"/>
        </w:rPr>
        <w:t xml:space="preserve">, clinical trial in Phase 1), </w:t>
      </w:r>
      <w:r w:rsidR="00CD2EDF" w:rsidRPr="00673744">
        <w:rPr>
          <w:rFonts w:ascii="Times New Roman" w:hAnsi="Times New Roman" w:cs="Times New Roman"/>
          <w:color w:val="000000" w:themeColor="text1"/>
          <w:sz w:val="24"/>
          <w:szCs w:val="24"/>
        </w:rPr>
        <w:t>TY027 (</w:t>
      </w:r>
      <w:proofErr w:type="spellStart"/>
      <w:r w:rsidR="00CD2EDF" w:rsidRPr="00673744">
        <w:rPr>
          <w:rFonts w:ascii="Times New Roman" w:hAnsi="Times New Roman" w:cs="Times New Roman"/>
          <w:color w:val="000000" w:themeColor="text1"/>
          <w:sz w:val="24"/>
          <w:szCs w:val="24"/>
        </w:rPr>
        <w:t>Tychan</w:t>
      </w:r>
      <w:proofErr w:type="spellEnd"/>
      <w:r w:rsidR="00CD2EDF" w:rsidRPr="00673744">
        <w:rPr>
          <w:rFonts w:ascii="Times New Roman" w:hAnsi="Times New Roman" w:cs="Times New Roman"/>
          <w:color w:val="000000" w:themeColor="text1"/>
          <w:sz w:val="24"/>
          <w:szCs w:val="24"/>
        </w:rPr>
        <w:t>, clinical trial in Phase 1)</w:t>
      </w:r>
      <w:r w:rsidR="003C2484" w:rsidRPr="00673744">
        <w:rPr>
          <w:rFonts w:ascii="Times New Roman" w:hAnsi="Times New Roman" w:cs="Times New Roman"/>
          <w:color w:val="000000" w:themeColor="text1"/>
          <w:sz w:val="24"/>
          <w:szCs w:val="24"/>
        </w:rPr>
        <w:t xml:space="preserve"> </w:t>
      </w:r>
      <w:r w:rsidR="00E17DD2">
        <w:rPr>
          <w:rFonts w:ascii="Times New Roman" w:hAnsi="Times New Roman" w:cs="Times New Roman"/>
          <w:color w:val="000000" w:themeColor="text1"/>
          <w:sz w:val="24"/>
          <w:szCs w:val="24"/>
        </w:rPr>
        <w:t>,</w:t>
      </w:r>
      <w:del w:id="77" w:author="LY" w:date="2020-08-01T23:51:00Z">
        <w:r w:rsidR="00E17DD2" w:rsidDel="001E2FF2">
          <w:rPr>
            <w:rFonts w:ascii="Times New Roman" w:hAnsi="Times New Roman" w:cs="Times New Roman"/>
            <w:color w:val="000000" w:themeColor="text1"/>
            <w:sz w:val="24"/>
            <w:szCs w:val="24"/>
          </w:rPr>
          <w:delText xml:space="preserve"> </w:delText>
        </w:r>
        <w:r w:rsidR="00E17DD2" w:rsidRPr="00673744" w:rsidDel="001E2FF2">
          <w:rPr>
            <w:rFonts w:ascii="Times New Roman" w:hAnsi="Times New Roman" w:cs="Times New Roman"/>
            <w:color w:val="000000" w:themeColor="text1"/>
            <w:sz w:val="24"/>
            <w:szCs w:val="24"/>
          </w:rPr>
          <w:delText>and</w:delText>
        </w:r>
      </w:del>
      <w:r w:rsidR="00E17DD2" w:rsidRPr="00673744">
        <w:rPr>
          <w:rFonts w:ascii="Times New Roman" w:hAnsi="Times New Roman" w:cs="Times New Roman"/>
          <w:color w:val="000000" w:themeColor="text1"/>
          <w:sz w:val="24"/>
          <w:szCs w:val="24"/>
        </w:rPr>
        <w:t xml:space="preserve"> </w:t>
      </w:r>
      <w:r w:rsidR="00E17DD2">
        <w:rPr>
          <w:rFonts w:ascii="Times New Roman" w:hAnsi="Times New Roman" w:cs="Times New Roman"/>
          <w:color w:val="000000" w:themeColor="text1"/>
          <w:sz w:val="24"/>
          <w:szCs w:val="24"/>
        </w:rPr>
        <w:t>CT-P59 (</w:t>
      </w:r>
      <w:proofErr w:type="spellStart"/>
      <w:r w:rsidR="00E17DD2">
        <w:rPr>
          <w:rFonts w:ascii="Times New Roman" w:hAnsi="Times New Roman" w:cs="Times New Roman"/>
          <w:color w:val="000000" w:themeColor="text1"/>
          <w:sz w:val="24"/>
          <w:szCs w:val="24"/>
        </w:rPr>
        <w:t>Celltrion</w:t>
      </w:r>
      <w:proofErr w:type="spellEnd"/>
      <w:r w:rsidR="00E17DD2" w:rsidRPr="00673744">
        <w:rPr>
          <w:rFonts w:ascii="Times New Roman" w:hAnsi="Times New Roman" w:cs="Times New Roman"/>
          <w:color w:val="000000" w:themeColor="text1"/>
          <w:sz w:val="24"/>
          <w:szCs w:val="24"/>
        </w:rPr>
        <w:t>, clinical trial in Phase 1</w:t>
      </w:r>
      <w:r w:rsidR="00E17DD2">
        <w:rPr>
          <w:rFonts w:ascii="Times New Roman" w:hAnsi="Times New Roman" w:cs="Times New Roman"/>
          <w:color w:val="000000" w:themeColor="text1"/>
          <w:sz w:val="24"/>
          <w:szCs w:val="24"/>
        </w:rPr>
        <w:t>)</w:t>
      </w:r>
      <w:ins w:id="78" w:author="LY" w:date="2020-08-01T23:51:00Z">
        <w:r w:rsidR="001E2FF2">
          <w:rPr>
            <w:rFonts w:ascii="Times New Roman" w:hAnsi="Times New Roman" w:cs="Times New Roman"/>
            <w:color w:val="000000" w:themeColor="text1"/>
            <w:sz w:val="24"/>
            <w:szCs w:val="24"/>
          </w:rPr>
          <w:t xml:space="preserve">, </w:t>
        </w:r>
        <w:r w:rsidR="001E2FF2" w:rsidRPr="00A107FE">
          <w:rPr>
            <w:rFonts w:ascii="Times New Roman" w:hAnsi="Times New Roman" w:cs="Times New Roman"/>
            <w:sz w:val="24"/>
            <w:szCs w:val="24"/>
          </w:rPr>
          <w:t>BRII-196 and BRII-198</w:t>
        </w:r>
        <w:r w:rsidR="001E2FF2">
          <w:rPr>
            <w:rFonts w:ascii="Times New Roman" w:hAnsi="Times New Roman" w:cs="Times New Roman"/>
            <w:sz w:val="24"/>
            <w:szCs w:val="24"/>
          </w:rPr>
          <w:t xml:space="preserve"> (</w:t>
        </w:r>
      </w:ins>
      <w:proofErr w:type="spellStart"/>
      <w:ins w:id="79" w:author="LY" w:date="2020-08-02T00:01:00Z">
        <w:r w:rsidR="00F31E74" w:rsidRPr="00EB4CB3">
          <w:rPr>
            <w:rFonts w:ascii="Times New Roman" w:eastAsia="Times New Roman" w:hAnsi="Times New Roman" w:cs="Times New Roman"/>
            <w:color w:val="000000"/>
            <w:sz w:val="24"/>
            <w:szCs w:val="24"/>
            <w:lang w:eastAsia="en-US"/>
          </w:rPr>
          <w:t>Brii</w:t>
        </w:r>
        <w:proofErr w:type="spellEnd"/>
        <w:r w:rsidR="00F31E74" w:rsidRPr="00EB4CB3">
          <w:rPr>
            <w:rFonts w:ascii="Times New Roman" w:eastAsia="Times New Roman" w:hAnsi="Times New Roman" w:cs="Times New Roman"/>
            <w:color w:val="000000"/>
            <w:sz w:val="24"/>
            <w:szCs w:val="24"/>
            <w:lang w:eastAsia="en-US"/>
          </w:rPr>
          <w:t xml:space="preserve"> Bio/TSB Therapeutics/Tsinghua University</w:t>
        </w:r>
        <w:r w:rsidR="00F31E74">
          <w:rPr>
            <w:rFonts w:ascii="Times New Roman" w:eastAsia="Times New Roman" w:hAnsi="Times New Roman" w:cs="Times New Roman"/>
            <w:color w:val="000000"/>
            <w:sz w:val="24"/>
            <w:szCs w:val="24"/>
            <w:lang w:eastAsia="en-US"/>
          </w:rPr>
          <w:t>/</w:t>
        </w:r>
        <w:r w:rsidR="00F31E74">
          <w:rPr>
            <w:rFonts w:ascii="Times New Roman" w:hAnsi="Times New Roman" w:cs="Times New Roman"/>
            <w:sz w:val="24"/>
            <w:szCs w:val="24"/>
          </w:rPr>
          <w:t xml:space="preserve"> the 3</w:t>
        </w:r>
        <w:r w:rsidR="00F31E74" w:rsidRPr="004B5E14">
          <w:rPr>
            <w:rFonts w:ascii="Times New Roman" w:hAnsi="Times New Roman" w:cs="Times New Roman"/>
            <w:sz w:val="24"/>
            <w:szCs w:val="24"/>
            <w:vertAlign w:val="superscript"/>
          </w:rPr>
          <w:t>rd</w:t>
        </w:r>
        <w:r w:rsidR="00F31E74">
          <w:rPr>
            <w:rFonts w:ascii="Times New Roman" w:hAnsi="Times New Roman" w:cs="Times New Roman"/>
            <w:sz w:val="24"/>
            <w:szCs w:val="24"/>
          </w:rPr>
          <w:t xml:space="preserve"> </w:t>
        </w:r>
        <w:r w:rsidR="00F31E74" w:rsidRPr="00F218E8">
          <w:rPr>
            <w:rFonts w:ascii="Times New Roman" w:hAnsi="Times New Roman" w:cs="Times New Roman"/>
            <w:sz w:val="24"/>
            <w:szCs w:val="24"/>
          </w:rPr>
          <w:t>People’s Hospital of Shenzhen</w:t>
        </w:r>
      </w:ins>
      <w:ins w:id="80" w:author="LY" w:date="2020-08-01T23:52:00Z">
        <w:r w:rsidR="001E2FF2">
          <w:rPr>
            <w:rFonts w:ascii="Times New Roman" w:hAnsi="Times New Roman" w:cs="Times New Roman"/>
            <w:sz w:val="24"/>
            <w:szCs w:val="24"/>
          </w:rPr>
          <w:t xml:space="preserve">, </w:t>
        </w:r>
        <w:r w:rsidR="001E2FF2" w:rsidRPr="00673744">
          <w:rPr>
            <w:rFonts w:ascii="Times New Roman" w:hAnsi="Times New Roman" w:cs="Times New Roman"/>
            <w:color w:val="000000" w:themeColor="text1"/>
            <w:sz w:val="24"/>
            <w:szCs w:val="24"/>
          </w:rPr>
          <w:t>clinical trial in Phase 1</w:t>
        </w:r>
      </w:ins>
      <w:ins w:id="81" w:author="LY" w:date="2020-08-01T23:51:00Z">
        <w:r w:rsidR="001E2FF2">
          <w:rPr>
            <w:rFonts w:ascii="Times New Roman" w:hAnsi="Times New Roman" w:cs="Times New Roman"/>
            <w:sz w:val="24"/>
            <w:szCs w:val="24"/>
          </w:rPr>
          <w:t>)</w:t>
        </w:r>
      </w:ins>
      <w:ins w:id="82" w:author="LY" w:date="2020-08-02T21:53:00Z">
        <w:r w:rsidR="008C356B">
          <w:rPr>
            <w:rFonts w:ascii="Times New Roman" w:hAnsi="Times New Roman" w:cs="Times New Roman"/>
            <w:sz w:val="24"/>
            <w:szCs w:val="24"/>
          </w:rPr>
          <w:t xml:space="preserve">, as well as </w:t>
        </w:r>
      </w:ins>
      <w:r w:rsidR="00E17DD2">
        <w:rPr>
          <w:rFonts w:ascii="Times New Roman" w:hAnsi="Times New Roman" w:cs="Times New Roman"/>
          <w:color w:val="000000" w:themeColor="text1"/>
          <w:sz w:val="24"/>
          <w:szCs w:val="24"/>
        </w:rPr>
        <w:t xml:space="preserve"> </w:t>
      </w:r>
      <w:ins w:id="83" w:author="LY" w:date="2020-08-02T22:23:00Z">
        <w:r w:rsidR="000A23D9" w:rsidRPr="00EA592F">
          <w:rPr>
            <w:rFonts w:ascii="Times New Roman" w:eastAsia="Times New Roman" w:hAnsi="Times New Roman" w:cs="Times New Roman"/>
            <w:color w:val="000000"/>
            <w:sz w:val="24"/>
            <w:szCs w:val="24"/>
            <w:lang w:eastAsia="en-US"/>
          </w:rPr>
          <w:t>SCTA01</w:t>
        </w:r>
        <w:r w:rsidR="000A23D9" w:rsidRPr="00673744">
          <w:rPr>
            <w:rFonts w:ascii="Times New Roman" w:hAnsi="Times New Roman" w:cs="Times New Roman"/>
            <w:color w:val="000000" w:themeColor="text1"/>
            <w:sz w:val="24"/>
            <w:szCs w:val="24"/>
            <w:shd w:val="clear" w:color="auto" w:fill="FFFFFF"/>
          </w:rPr>
          <w:t xml:space="preserve"> </w:t>
        </w:r>
        <w:r w:rsidR="000A23D9">
          <w:rPr>
            <w:rFonts w:ascii="Times New Roman" w:hAnsi="Times New Roman" w:cs="Times New Roman"/>
            <w:color w:val="000000" w:themeColor="text1"/>
            <w:sz w:val="24"/>
            <w:szCs w:val="24"/>
            <w:shd w:val="clear" w:color="auto" w:fill="FFFFFF"/>
          </w:rPr>
          <w:t xml:space="preserve"> (</w:t>
        </w:r>
        <w:proofErr w:type="spellStart"/>
        <w:r w:rsidR="000A23D9" w:rsidRPr="00EA592F">
          <w:rPr>
            <w:rFonts w:ascii="Times New Roman" w:eastAsia="Times New Roman" w:hAnsi="Times New Roman" w:cs="Times New Roman"/>
            <w:color w:val="000000"/>
            <w:sz w:val="24"/>
            <w:szCs w:val="24"/>
            <w:lang w:eastAsia="en-US"/>
          </w:rPr>
          <w:t>Sinocelltech</w:t>
        </w:r>
        <w:proofErr w:type="spellEnd"/>
        <w:r w:rsidR="000A23D9" w:rsidRPr="00EA592F">
          <w:rPr>
            <w:rFonts w:ascii="Times New Roman" w:eastAsia="Times New Roman" w:hAnsi="Times New Roman" w:cs="Times New Roman"/>
            <w:color w:val="000000"/>
            <w:sz w:val="24"/>
            <w:szCs w:val="24"/>
            <w:lang w:eastAsia="en-US"/>
          </w:rPr>
          <w:t xml:space="preserve"> Ltd/Chinese Academy of Sciences</w:t>
        </w:r>
        <w:r w:rsidR="000A23D9">
          <w:rPr>
            <w:rFonts w:ascii="Times New Roman" w:eastAsia="Times New Roman" w:hAnsi="Times New Roman" w:cs="Times New Roman"/>
            <w:color w:val="000000"/>
            <w:sz w:val="24"/>
            <w:szCs w:val="24"/>
            <w:lang w:eastAsia="en-US"/>
          </w:rPr>
          <w:t xml:space="preserve">, </w:t>
        </w:r>
        <w:r w:rsidR="000A23D9" w:rsidRPr="00673744">
          <w:rPr>
            <w:rFonts w:ascii="Times New Roman" w:hAnsi="Times New Roman" w:cs="Times New Roman"/>
            <w:color w:val="000000" w:themeColor="text1"/>
            <w:sz w:val="24"/>
            <w:szCs w:val="24"/>
          </w:rPr>
          <w:t>clinical trial in Phase 1</w:t>
        </w:r>
        <w:r w:rsidR="000A23D9">
          <w:rPr>
            <w:rFonts w:ascii="Times New Roman" w:hAnsi="Times New Roman" w:cs="Times New Roman"/>
            <w:color w:val="000000" w:themeColor="text1"/>
            <w:sz w:val="24"/>
            <w:szCs w:val="24"/>
            <w:shd w:val="clear" w:color="auto" w:fill="FFFFFF"/>
          </w:rPr>
          <w:t xml:space="preserve">) </w:t>
        </w:r>
      </w:ins>
      <w:r w:rsidR="003C2484" w:rsidRPr="00673744">
        <w:rPr>
          <w:rFonts w:ascii="Times New Roman" w:hAnsi="Times New Roman" w:cs="Times New Roman"/>
          <w:color w:val="000000" w:themeColor="text1"/>
          <w:sz w:val="24"/>
          <w:szCs w:val="24"/>
          <w:shd w:val="clear" w:color="auto" w:fill="FFFFFF"/>
        </w:rPr>
        <w:t>(see detail</w:t>
      </w:r>
      <w:r w:rsidR="00910E44" w:rsidRPr="00673744">
        <w:rPr>
          <w:rFonts w:ascii="Times New Roman" w:hAnsi="Times New Roman" w:cs="Times New Roman"/>
          <w:color w:val="000000" w:themeColor="text1"/>
          <w:sz w:val="24"/>
          <w:szCs w:val="24"/>
          <w:shd w:val="clear" w:color="auto" w:fill="FFFFFF"/>
        </w:rPr>
        <w:t>ed</w:t>
      </w:r>
      <w:r w:rsidR="003C2484" w:rsidRPr="00673744">
        <w:rPr>
          <w:rFonts w:ascii="Times New Roman" w:hAnsi="Times New Roman" w:cs="Times New Roman"/>
          <w:color w:val="000000" w:themeColor="text1"/>
          <w:sz w:val="24"/>
          <w:szCs w:val="24"/>
          <w:shd w:val="clear" w:color="auto" w:fill="FFFFFF"/>
        </w:rPr>
        <w:t xml:space="preserve"> information in </w:t>
      </w:r>
      <w:r w:rsidR="00910E44" w:rsidRPr="00673744">
        <w:rPr>
          <w:rFonts w:ascii="Times New Roman" w:hAnsi="Times New Roman" w:cs="Times New Roman"/>
          <w:color w:val="000000" w:themeColor="text1"/>
          <w:sz w:val="24"/>
          <w:szCs w:val="24"/>
          <w:shd w:val="clear" w:color="auto" w:fill="FFFFFF"/>
        </w:rPr>
        <w:t xml:space="preserve">the </w:t>
      </w:r>
      <w:r w:rsidR="003C2484" w:rsidRPr="00673744">
        <w:rPr>
          <w:rFonts w:ascii="Times New Roman" w:hAnsi="Times New Roman" w:cs="Times New Roman"/>
          <w:color w:val="000000" w:themeColor="text1"/>
          <w:sz w:val="24"/>
          <w:szCs w:val="24"/>
          <w:shd w:val="clear" w:color="auto" w:fill="FFFFFF"/>
        </w:rPr>
        <w:t>“Tracker”</w:t>
      </w:r>
      <w:r w:rsidR="00A3183C">
        <w:rPr>
          <w:rFonts w:ascii="Times New Roman" w:hAnsi="Times New Roman" w:cs="Times New Roman"/>
          <w:color w:val="000000" w:themeColor="text1"/>
          <w:sz w:val="24"/>
          <w:szCs w:val="24"/>
          <w:shd w:val="clear" w:color="auto" w:fill="FFFFFF"/>
        </w:rPr>
        <w:t xml:space="preserve"> and </w:t>
      </w:r>
      <w:r w:rsidR="009D6190">
        <w:rPr>
          <w:rFonts w:ascii="Times New Roman" w:hAnsi="Times New Roman" w:cs="Times New Roman"/>
          <w:color w:val="000000" w:themeColor="text1"/>
          <w:sz w:val="24"/>
          <w:szCs w:val="24"/>
        </w:rPr>
        <w:t>Table 2)</w:t>
      </w:r>
      <w:r w:rsidR="00CD2EDF" w:rsidRPr="00673744">
        <w:rPr>
          <w:rFonts w:ascii="Times New Roman" w:hAnsi="Times New Roman" w:cs="Times New Roman"/>
          <w:color w:val="000000" w:themeColor="text1"/>
          <w:sz w:val="24"/>
          <w:szCs w:val="24"/>
        </w:rPr>
        <w:t>.</w:t>
      </w:r>
      <w:r w:rsidR="00135E25" w:rsidRPr="00673744">
        <w:rPr>
          <w:rFonts w:ascii="Times New Roman" w:hAnsi="Times New Roman" w:cs="Times New Roman"/>
          <w:color w:val="000000" w:themeColor="text1"/>
          <w:sz w:val="24"/>
          <w:szCs w:val="24"/>
          <w:shd w:val="clear" w:color="auto" w:fill="FFFFFF"/>
        </w:rPr>
        <w:t xml:space="preserve"> </w:t>
      </w:r>
    </w:p>
    <w:p w14:paraId="4B2B113D" w14:textId="10C0B015" w:rsidR="00E459FB" w:rsidRPr="00B70537" w:rsidRDefault="0014177B" w:rsidP="0012158C">
      <w:pPr>
        <w:spacing w:before="120" w:after="120" w:line="480" w:lineRule="auto"/>
        <w:ind w:firstLine="720"/>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shd w:val="clear" w:color="auto" w:fill="FFFFFF"/>
        </w:rPr>
        <w:t xml:space="preserve">Lilly scientists developed </w:t>
      </w:r>
      <w:r w:rsidR="00C3256F" w:rsidRPr="00673744">
        <w:rPr>
          <w:rFonts w:ascii="Times New Roman" w:hAnsi="Times New Roman" w:cs="Times New Roman"/>
          <w:color w:val="000000" w:themeColor="text1"/>
          <w:sz w:val="24"/>
          <w:szCs w:val="24"/>
        </w:rPr>
        <w:t xml:space="preserve">LY-CoV555 </w:t>
      </w:r>
      <w:r w:rsidR="00932F86">
        <w:rPr>
          <w:rFonts w:ascii="Times New Roman" w:hAnsi="Times New Roman" w:cs="Times New Roman"/>
          <w:color w:val="000000" w:themeColor="text1"/>
          <w:sz w:val="24"/>
          <w:szCs w:val="24"/>
        </w:rPr>
        <w:t>(also called LY3819253)</w:t>
      </w:r>
      <w:r w:rsidR="00A3183C">
        <w:rPr>
          <w:rFonts w:ascii="Times New Roman" w:hAnsi="Times New Roman" w:cs="Times New Roman"/>
          <w:color w:val="000000" w:themeColor="text1"/>
          <w:sz w:val="24"/>
          <w:szCs w:val="24"/>
        </w:rPr>
        <w:t xml:space="preserve"> </w:t>
      </w:r>
      <w:r w:rsidRPr="00673744">
        <w:rPr>
          <w:rFonts w:ascii="Times New Roman" w:hAnsi="Times New Roman" w:cs="Times New Roman"/>
          <w:color w:val="000000" w:themeColor="text1"/>
          <w:sz w:val="24"/>
          <w:szCs w:val="24"/>
          <w:shd w:val="clear" w:color="auto" w:fill="FFFFFF"/>
        </w:rPr>
        <w:t xml:space="preserve">in just three months after </w:t>
      </w:r>
      <w:proofErr w:type="spellStart"/>
      <w:r w:rsidRPr="00673744">
        <w:rPr>
          <w:rFonts w:ascii="Times New Roman" w:hAnsi="Times New Roman" w:cs="Times New Roman"/>
          <w:color w:val="000000" w:themeColor="text1"/>
          <w:sz w:val="24"/>
          <w:szCs w:val="24"/>
          <w:shd w:val="clear" w:color="auto" w:fill="FFFFFF"/>
        </w:rPr>
        <w:t>AbCellera</w:t>
      </w:r>
      <w:proofErr w:type="spellEnd"/>
      <w:r w:rsidRPr="00673744">
        <w:rPr>
          <w:rFonts w:ascii="Times New Roman" w:hAnsi="Times New Roman" w:cs="Times New Roman"/>
          <w:color w:val="000000" w:themeColor="text1"/>
          <w:sz w:val="24"/>
          <w:szCs w:val="24"/>
          <w:shd w:val="clear" w:color="auto" w:fill="FFFFFF"/>
        </w:rPr>
        <w:t xml:space="preserve"> and the Vaccine Research Center at the National Institute of Allergy and Infectious Diseases</w:t>
      </w:r>
      <w:r w:rsidR="00F93881">
        <w:rPr>
          <w:rFonts w:ascii="Times New Roman" w:hAnsi="Times New Roman" w:cs="Times New Roman"/>
          <w:color w:val="000000" w:themeColor="text1"/>
          <w:sz w:val="24"/>
          <w:szCs w:val="24"/>
          <w:shd w:val="clear" w:color="auto" w:fill="FFFFFF"/>
        </w:rPr>
        <w:t xml:space="preserve"> at the National Institutes of Health</w:t>
      </w:r>
      <w:r w:rsidRPr="00673744">
        <w:rPr>
          <w:rFonts w:ascii="Times New Roman" w:hAnsi="Times New Roman" w:cs="Times New Roman"/>
          <w:color w:val="000000" w:themeColor="text1"/>
          <w:sz w:val="24"/>
          <w:szCs w:val="24"/>
          <w:shd w:val="clear" w:color="auto" w:fill="FFFFFF"/>
        </w:rPr>
        <w:t xml:space="preserve"> </w:t>
      </w:r>
      <w:del w:id="84" w:author="LY" w:date="2020-08-02T00:41:00Z">
        <w:r w:rsidRPr="00673744" w:rsidDel="00D26DA7">
          <w:rPr>
            <w:rFonts w:ascii="Times New Roman" w:hAnsi="Times New Roman" w:cs="Times New Roman"/>
            <w:color w:val="000000" w:themeColor="text1"/>
            <w:sz w:val="24"/>
            <w:szCs w:val="24"/>
            <w:shd w:val="clear" w:color="auto" w:fill="FFFFFF"/>
          </w:rPr>
          <w:delText xml:space="preserve">identified </w:delText>
        </w:r>
      </w:del>
      <w:ins w:id="85" w:author="LY" w:date="2020-08-02T00:41:00Z">
        <w:r w:rsidR="00D26DA7">
          <w:rPr>
            <w:rFonts w:ascii="Times New Roman" w:hAnsi="Times New Roman" w:cs="Times New Roman"/>
            <w:color w:val="000000" w:themeColor="text1"/>
            <w:sz w:val="24"/>
            <w:szCs w:val="24"/>
            <w:shd w:val="clear" w:color="auto" w:fill="FFFFFF"/>
          </w:rPr>
          <w:t>isolated</w:t>
        </w:r>
        <w:r w:rsidR="00D26DA7" w:rsidRPr="00673744">
          <w:rPr>
            <w:rFonts w:ascii="Times New Roman" w:hAnsi="Times New Roman" w:cs="Times New Roman"/>
            <w:color w:val="000000" w:themeColor="text1"/>
            <w:sz w:val="24"/>
            <w:szCs w:val="24"/>
            <w:shd w:val="clear" w:color="auto" w:fill="FFFFFF"/>
          </w:rPr>
          <w:t xml:space="preserve"> </w:t>
        </w:r>
      </w:ins>
      <w:r w:rsidRPr="00673744">
        <w:rPr>
          <w:rFonts w:ascii="Times New Roman" w:hAnsi="Times New Roman" w:cs="Times New Roman"/>
          <w:color w:val="000000" w:themeColor="text1"/>
          <w:sz w:val="24"/>
          <w:szCs w:val="24"/>
          <w:shd w:val="clear" w:color="auto" w:fill="FFFFFF"/>
        </w:rPr>
        <w:t xml:space="preserve">it from </w:t>
      </w:r>
      <w:del w:id="86" w:author="LY" w:date="2020-08-02T00:41:00Z">
        <w:r w:rsidR="00DC35BF" w:rsidDel="006F68F6">
          <w:rPr>
            <w:rFonts w:ascii="Times New Roman" w:hAnsi="Times New Roman" w:cs="Times New Roman"/>
            <w:color w:val="000000" w:themeColor="text1"/>
            <w:sz w:val="24"/>
            <w:szCs w:val="24"/>
            <w:shd w:val="clear" w:color="auto" w:fill="FFFFFF"/>
          </w:rPr>
          <w:delText>the</w:delText>
        </w:r>
        <w:r w:rsidR="00DC35BF" w:rsidRPr="00673744" w:rsidDel="006F68F6">
          <w:rPr>
            <w:rFonts w:ascii="Times New Roman" w:hAnsi="Times New Roman" w:cs="Times New Roman"/>
            <w:color w:val="000000" w:themeColor="text1"/>
            <w:sz w:val="24"/>
            <w:szCs w:val="24"/>
            <w:shd w:val="clear" w:color="auto" w:fill="FFFFFF"/>
          </w:rPr>
          <w:delText xml:space="preserve"> </w:delText>
        </w:r>
      </w:del>
      <w:ins w:id="87" w:author="LY" w:date="2020-08-02T00:41:00Z">
        <w:r w:rsidR="006F68F6">
          <w:rPr>
            <w:rFonts w:ascii="Times New Roman" w:hAnsi="Times New Roman" w:cs="Times New Roman"/>
            <w:color w:val="000000" w:themeColor="text1"/>
            <w:sz w:val="24"/>
            <w:szCs w:val="24"/>
            <w:shd w:val="clear" w:color="auto" w:fill="FFFFFF"/>
          </w:rPr>
          <w:t>a</w:t>
        </w:r>
        <w:r w:rsidR="006F68F6" w:rsidRPr="00673744">
          <w:rPr>
            <w:rFonts w:ascii="Times New Roman" w:hAnsi="Times New Roman" w:cs="Times New Roman"/>
            <w:color w:val="000000" w:themeColor="text1"/>
            <w:sz w:val="24"/>
            <w:szCs w:val="24"/>
            <w:shd w:val="clear" w:color="auto" w:fill="FFFFFF"/>
          </w:rPr>
          <w:t xml:space="preserve"> </w:t>
        </w:r>
      </w:ins>
      <w:r w:rsidRPr="00673744">
        <w:rPr>
          <w:rFonts w:ascii="Times New Roman" w:hAnsi="Times New Roman" w:cs="Times New Roman"/>
          <w:color w:val="000000" w:themeColor="text1"/>
          <w:sz w:val="24"/>
          <w:szCs w:val="24"/>
          <w:shd w:val="clear" w:color="auto" w:fill="FFFFFF"/>
        </w:rPr>
        <w:t>blood sample taken from one of the first U.S. patients who recovered from COVID-19</w:t>
      </w:r>
      <w:r w:rsidR="00A3183C">
        <w:rPr>
          <w:rFonts w:ascii="Times New Roman" w:hAnsi="Times New Roman" w:cs="Times New Roman"/>
          <w:color w:val="000000" w:themeColor="text1"/>
          <w:sz w:val="24"/>
          <w:szCs w:val="24"/>
          <w:shd w:val="clear" w:color="auto" w:fill="FFFFFF"/>
        </w:rPr>
        <w:t xml:space="preserve"> </w:t>
      </w:r>
      <w:r w:rsidR="00A3183C">
        <w:rPr>
          <w:rFonts w:ascii="Times New Roman" w:hAnsi="Times New Roman" w:cs="Times New Roman"/>
          <w:color w:val="000000" w:themeColor="text1"/>
          <w:sz w:val="24"/>
          <w:szCs w:val="24"/>
        </w:rPr>
        <w:t>(Table 2)</w:t>
      </w:r>
      <w:r w:rsidRPr="00673744">
        <w:rPr>
          <w:rFonts w:ascii="Times New Roman" w:hAnsi="Times New Roman" w:cs="Times New Roman"/>
          <w:color w:val="000000" w:themeColor="text1"/>
          <w:sz w:val="24"/>
          <w:szCs w:val="24"/>
          <w:shd w:val="clear" w:color="auto" w:fill="FFFFFF"/>
        </w:rPr>
        <w:t xml:space="preserve">. </w:t>
      </w:r>
      <w:r w:rsidR="00C3256F">
        <w:rPr>
          <w:rFonts w:ascii="Times New Roman" w:hAnsi="Times New Roman" w:cs="Times New Roman"/>
          <w:color w:val="000000" w:themeColor="text1"/>
          <w:sz w:val="24"/>
          <w:szCs w:val="24"/>
          <w:shd w:val="clear" w:color="auto" w:fill="FFFFFF"/>
        </w:rPr>
        <w:t xml:space="preserve">In early June 2020, </w:t>
      </w:r>
      <w:r w:rsidRPr="00673744">
        <w:rPr>
          <w:rFonts w:ascii="Times New Roman" w:hAnsi="Times New Roman" w:cs="Times New Roman"/>
          <w:color w:val="000000" w:themeColor="text1"/>
          <w:sz w:val="24"/>
          <w:szCs w:val="24"/>
          <w:shd w:val="clear" w:color="auto" w:fill="FFFFFF"/>
        </w:rPr>
        <w:t xml:space="preserve">LY-CoV555 </w:t>
      </w:r>
      <w:r w:rsidR="00C3256F">
        <w:rPr>
          <w:rFonts w:ascii="Times New Roman" w:hAnsi="Times New Roman" w:cs="Times New Roman"/>
          <w:color w:val="000000" w:themeColor="text1"/>
          <w:sz w:val="24"/>
          <w:szCs w:val="24"/>
          <w:shd w:val="clear" w:color="auto" w:fill="FFFFFF"/>
        </w:rPr>
        <w:t>became</w:t>
      </w:r>
      <w:r w:rsidRPr="00673744">
        <w:rPr>
          <w:rFonts w:ascii="Times New Roman" w:hAnsi="Times New Roman" w:cs="Times New Roman"/>
          <w:color w:val="000000" w:themeColor="text1"/>
          <w:sz w:val="24"/>
          <w:szCs w:val="24"/>
          <w:shd w:val="clear" w:color="auto" w:fill="FFFFFF"/>
        </w:rPr>
        <w:t xml:space="preserve"> the world's first SARS-</w:t>
      </w:r>
      <w:r w:rsidR="00DC35BF" w:rsidRPr="00673744">
        <w:rPr>
          <w:rFonts w:ascii="Times New Roman" w:hAnsi="Times New Roman" w:cs="Times New Roman"/>
          <w:color w:val="000000" w:themeColor="text1"/>
          <w:sz w:val="24"/>
          <w:szCs w:val="24"/>
          <w:shd w:val="clear" w:color="auto" w:fill="FFFFFF"/>
        </w:rPr>
        <w:t>C</w:t>
      </w:r>
      <w:r w:rsidR="00DC35BF">
        <w:rPr>
          <w:rFonts w:ascii="Times New Roman" w:hAnsi="Times New Roman" w:cs="Times New Roman"/>
          <w:color w:val="000000" w:themeColor="text1"/>
          <w:sz w:val="24"/>
          <w:szCs w:val="24"/>
          <w:shd w:val="clear" w:color="auto" w:fill="FFFFFF"/>
        </w:rPr>
        <w:t>o</w:t>
      </w:r>
      <w:r w:rsidR="00DC35BF" w:rsidRPr="00673744">
        <w:rPr>
          <w:rFonts w:ascii="Times New Roman" w:hAnsi="Times New Roman" w:cs="Times New Roman"/>
          <w:color w:val="000000" w:themeColor="text1"/>
          <w:sz w:val="24"/>
          <w:szCs w:val="24"/>
          <w:shd w:val="clear" w:color="auto" w:fill="FFFFFF"/>
        </w:rPr>
        <w:t>V</w:t>
      </w:r>
      <w:r w:rsidRPr="00673744">
        <w:rPr>
          <w:rFonts w:ascii="Times New Roman" w:hAnsi="Times New Roman" w:cs="Times New Roman"/>
          <w:color w:val="000000" w:themeColor="text1"/>
          <w:sz w:val="24"/>
          <w:szCs w:val="24"/>
          <w:shd w:val="clear" w:color="auto" w:fill="FFFFFF"/>
        </w:rPr>
        <w:t>-2 specific antibody therap</w:t>
      </w:r>
      <w:r w:rsidR="00671434">
        <w:rPr>
          <w:rFonts w:ascii="Times New Roman" w:hAnsi="Times New Roman" w:cs="Times New Roman"/>
          <w:color w:val="000000" w:themeColor="text1"/>
          <w:sz w:val="24"/>
          <w:szCs w:val="24"/>
          <w:shd w:val="clear" w:color="auto" w:fill="FFFFFF"/>
        </w:rPr>
        <w:t>y</w:t>
      </w:r>
      <w:r w:rsidRPr="00673744">
        <w:rPr>
          <w:rFonts w:ascii="Times New Roman" w:hAnsi="Times New Roman" w:cs="Times New Roman"/>
          <w:color w:val="000000" w:themeColor="text1"/>
          <w:sz w:val="24"/>
          <w:szCs w:val="24"/>
          <w:shd w:val="clear" w:color="auto" w:fill="FFFFFF"/>
        </w:rPr>
        <w:t xml:space="preserve"> </w:t>
      </w:r>
      <w:r w:rsidR="00C3256F">
        <w:rPr>
          <w:rFonts w:ascii="Times New Roman" w:hAnsi="Times New Roman" w:cs="Times New Roman"/>
          <w:color w:val="000000" w:themeColor="text1"/>
          <w:sz w:val="24"/>
          <w:szCs w:val="24"/>
          <w:shd w:val="clear" w:color="auto" w:fill="FFFFFF"/>
        </w:rPr>
        <w:t xml:space="preserve">to </w:t>
      </w:r>
      <w:r w:rsidR="008F1CC8" w:rsidRPr="00673744">
        <w:rPr>
          <w:rFonts w:ascii="Times New Roman" w:hAnsi="Times New Roman" w:cs="Times New Roman"/>
          <w:color w:val="000000" w:themeColor="text1"/>
          <w:sz w:val="24"/>
          <w:szCs w:val="24"/>
          <w:shd w:val="clear" w:color="auto" w:fill="FFFFFF"/>
        </w:rPr>
        <w:t>enter a</w:t>
      </w:r>
      <w:r w:rsidRPr="00673744">
        <w:rPr>
          <w:rFonts w:ascii="Times New Roman" w:hAnsi="Times New Roman" w:cs="Times New Roman"/>
          <w:color w:val="000000" w:themeColor="text1"/>
          <w:sz w:val="24"/>
          <w:szCs w:val="24"/>
          <w:shd w:val="clear" w:color="auto" w:fill="FFFFFF"/>
        </w:rPr>
        <w:t xml:space="preserve"> clinical trial for the prevention and treatment of COVID-19</w:t>
      </w:r>
      <w:r w:rsidR="007A5E97">
        <w:rPr>
          <w:rFonts w:ascii="Times New Roman" w:hAnsi="Times New Roman" w:cs="Times New Roman"/>
          <w:color w:val="000000" w:themeColor="text1"/>
          <w:sz w:val="24"/>
          <w:szCs w:val="24"/>
          <w:shd w:val="clear" w:color="auto" w:fill="FFFFFF"/>
        </w:rPr>
        <w:t xml:space="preserve"> </w:t>
      </w:r>
      <w:r w:rsidR="007A5E97">
        <w:rPr>
          <w:rFonts w:ascii="Times New Roman" w:hAnsi="Times New Roman" w:cs="Times New Roman"/>
          <w:color w:val="000000" w:themeColor="text1"/>
          <w:sz w:val="24"/>
          <w:szCs w:val="24"/>
        </w:rPr>
        <w:t>(Table 2)</w:t>
      </w:r>
      <w:r w:rsidRPr="00673744">
        <w:rPr>
          <w:rFonts w:ascii="Times New Roman" w:hAnsi="Times New Roman" w:cs="Times New Roman"/>
          <w:color w:val="000000" w:themeColor="text1"/>
          <w:sz w:val="24"/>
          <w:szCs w:val="24"/>
          <w:shd w:val="clear" w:color="auto" w:fill="FFFFFF"/>
        </w:rPr>
        <w:t xml:space="preserve">. </w:t>
      </w:r>
      <w:r w:rsidR="00E459FB" w:rsidRPr="00673744">
        <w:rPr>
          <w:rFonts w:ascii="Times New Roman" w:hAnsi="Times New Roman" w:cs="Times New Roman"/>
          <w:color w:val="000000" w:themeColor="text1"/>
          <w:sz w:val="24"/>
          <w:szCs w:val="24"/>
          <w:shd w:val="clear" w:color="auto" w:fill="FFFFFF"/>
        </w:rPr>
        <w:t xml:space="preserve">Regeneron initiated </w:t>
      </w:r>
      <w:r w:rsidR="00C3256F">
        <w:rPr>
          <w:rFonts w:ascii="Times New Roman" w:hAnsi="Times New Roman" w:cs="Times New Roman"/>
          <w:color w:val="000000" w:themeColor="text1"/>
          <w:sz w:val="24"/>
          <w:szCs w:val="24"/>
          <w:shd w:val="clear" w:color="auto" w:fill="FFFFFF"/>
        </w:rPr>
        <w:t xml:space="preserve">a </w:t>
      </w:r>
      <w:r w:rsidR="00E459FB" w:rsidRPr="00673744">
        <w:rPr>
          <w:rFonts w:ascii="Times New Roman" w:hAnsi="Times New Roman" w:cs="Times New Roman"/>
          <w:color w:val="000000" w:themeColor="text1"/>
          <w:sz w:val="24"/>
          <w:szCs w:val="24"/>
          <w:shd w:val="clear" w:color="auto" w:fill="FFFFFF"/>
        </w:rPr>
        <w:t xml:space="preserve">late-stage clinical trial evaluating </w:t>
      </w:r>
      <w:bookmarkStart w:id="88" w:name="_Hlk45231966"/>
      <w:r w:rsidR="00E459FB" w:rsidRPr="00673744">
        <w:rPr>
          <w:rFonts w:ascii="Times New Roman" w:hAnsi="Times New Roman" w:cs="Times New Roman"/>
          <w:color w:val="000000" w:themeColor="text1"/>
          <w:sz w:val="24"/>
          <w:szCs w:val="24"/>
          <w:shd w:val="clear" w:color="auto" w:fill="FFFFFF"/>
        </w:rPr>
        <w:t>REGN-COV2 for the treatment and prevention of COVID-19</w:t>
      </w:r>
      <w:r w:rsidR="001B239B" w:rsidRPr="00673744">
        <w:rPr>
          <w:rFonts w:ascii="Times New Roman" w:hAnsi="Times New Roman" w:cs="Times New Roman"/>
          <w:color w:val="000000" w:themeColor="text1"/>
          <w:sz w:val="24"/>
          <w:szCs w:val="24"/>
          <w:shd w:val="clear" w:color="auto" w:fill="FFFFFF"/>
        </w:rPr>
        <w:t xml:space="preserve"> in late June 2020</w:t>
      </w:r>
      <w:r w:rsidR="00E459FB" w:rsidRPr="00673744">
        <w:rPr>
          <w:rFonts w:ascii="Times New Roman" w:hAnsi="Times New Roman" w:cs="Times New Roman"/>
          <w:color w:val="000000" w:themeColor="text1"/>
          <w:sz w:val="24"/>
          <w:szCs w:val="24"/>
          <w:shd w:val="clear" w:color="auto" w:fill="FFFFFF"/>
        </w:rPr>
        <w:t xml:space="preserve">. </w:t>
      </w:r>
      <w:bookmarkEnd w:id="88"/>
      <w:r w:rsidR="001B239B" w:rsidRPr="00673744">
        <w:rPr>
          <w:rFonts w:ascii="Times New Roman" w:hAnsi="Times New Roman" w:cs="Times New Roman"/>
          <w:color w:val="000000" w:themeColor="text1"/>
          <w:sz w:val="24"/>
          <w:szCs w:val="24"/>
          <w:shd w:val="clear" w:color="auto" w:fill="FFFFFF"/>
        </w:rPr>
        <w:t xml:space="preserve">This </w:t>
      </w:r>
      <w:r w:rsidR="00E459FB" w:rsidRPr="00673744">
        <w:rPr>
          <w:rFonts w:ascii="Times New Roman" w:hAnsi="Times New Roman" w:cs="Times New Roman"/>
          <w:color w:val="000000" w:themeColor="text1"/>
          <w:sz w:val="24"/>
          <w:szCs w:val="24"/>
          <w:shd w:val="clear" w:color="auto" w:fill="FFFFFF"/>
        </w:rPr>
        <w:t>Phase 3 trial will evaluate REGN-COV2's ability to prevent infection among uninfected people who have had close exposure to a COVID-19 patient (such as the patient's housemate). REGN-COV2 has also moved into the Phase 2/3 portion of two adaptive Phase 1/2/3 trials testing the cocktail's ability to treat hospitalized and non-hospitalized (or "ambulatory") patients with COVID-19.</w:t>
      </w:r>
      <w:r w:rsidR="00CC12EF" w:rsidRPr="00673744">
        <w:rPr>
          <w:rFonts w:ascii="Times New Roman" w:hAnsi="Times New Roman" w:cs="Times New Roman"/>
          <w:color w:val="000000" w:themeColor="text1"/>
          <w:sz w:val="24"/>
          <w:szCs w:val="24"/>
          <w:shd w:val="clear" w:color="auto" w:fill="FFFFFF"/>
        </w:rPr>
        <w:t xml:space="preserve"> </w:t>
      </w:r>
      <w:r w:rsidR="00256C36" w:rsidRPr="00673744">
        <w:rPr>
          <w:rFonts w:ascii="Times New Roman" w:hAnsi="Times New Roman" w:cs="Times New Roman"/>
          <w:color w:val="000000" w:themeColor="text1"/>
          <w:sz w:val="24"/>
          <w:szCs w:val="24"/>
          <w:shd w:val="clear" w:color="auto" w:fill="FFFFFF"/>
        </w:rPr>
        <w:t xml:space="preserve">JS016 is the first SARS-CoV-2 neutralizing antibody to enter clinical trials in China. </w:t>
      </w:r>
      <w:proofErr w:type="spellStart"/>
      <w:r w:rsidR="00256C36" w:rsidRPr="00673744">
        <w:rPr>
          <w:rFonts w:ascii="Times New Roman" w:hAnsi="Times New Roman" w:cs="Times New Roman"/>
          <w:color w:val="000000" w:themeColor="text1"/>
          <w:sz w:val="24"/>
          <w:szCs w:val="24"/>
          <w:shd w:val="clear" w:color="auto" w:fill="FFFFFF"/>
        </w:rPr>
        <w:t>Junshi</w:t>
      </w:r>
      <w:proofErr w:type="spellEnd"/>
      <w:r w:rsidR="00256C36" w:rsidRPr="00673744">
        <w:rPr>
          <w:rFonts w:ascii="Times New Roman" w:hAnsi="Times New Roman" w:cs="Times New Roman"/>
          <w:color w:val="000000" w:themeColor="text1"/>
          <w:sz w:val="24"/>
          <w:szCs w:val="24"/>
          <w:shd w:val="clear" w:color="auto" w:fill="FFFFFF"/>
        </w:rPr>
        <w:t xml:space="preserve"> and Eli Lilly are collaborating to co-develop JS016 globally, with </w:t>
      </w:r>
      <w:proofErr w:type="spellStart"/>
      <w:r w:rsidR="00256C36" w:rsidRPr="00673744">
        <w:rPr>
          <w:rFonts w:ascii="Times New Roman" w:hAnsi="Times New Roman" w:cs="Times New Roman"/>
          <w:color w:val="000000" w:themeColor="text1"/>
          <w:sz w:val="24"/>
          <w:szCs w:val="24"/>
          <w:shd w:val="clear" w:color="auto" w:fill="FFFFFF"/>
        </w:rPr>
        <w:t>Junshi</w:t>
      </w:r>
      <w:proofErr w:type="spellEnd"/>
      <w:r w:rsidR="00256C36" w:rsidRPr="00673744">
        <w:rPr>
          <w:rFonts w:ascii="Times New Roman" w:hAnsi="Times New Roman" w:cs="Times New Roman"/>
          <w:color w:val="000000" w:themeColor="text1"/>
          <w:sz w:val="24"/>
          <w:szCs w:val="24"/>
          <w:shd w:val="clear" w:color="auto" w:fill="FFFFFF"/>
        </w:rPr>
        <w:t xml:space="preserve"> leading clinical </w:t>
      </w:r>
      <w:r w:rsidR="00256C36" w:rsidRPr="00673744">
        <w:rPr>
          <w:rFonts w:ascii="Times New Roman" w:hAnsi="Times New Roman" w:cs="Times New Roman"/>
          <w:color w:val="000000" w:themeColor="text1"/>
          <w:sz w:val="24"/>
          <w:szCs w:val="24"/>
          <w:shd w:val="clear" w:color="auto" w:fill="FFFFFF"/>
        </w:rPr>
        <w:lastRenderedPageBreak/>
        <w:t>development in China and Lilly leading clinical development in the rest of the world</w:t>
      </w:r>
      <w:r w:rsidR="007A5E97">
        <w:rPr>
          <w:rFonts w:ascii="Times New Roman" w:hAnsi="Times New Roman" w:cs="Times New Roman"/>
          <w:color w:val="000000" w:themeColor="text1"/>
          <w:sz w:val="24"/>
          <w:szCs w:val="24"/>
          <w:shd w:val="clear" w:color="auto" w:fill="FFFFFF"/>
        </w:rPr>
        <w:t xml:space="preserve"> </w:t>
      </w:r>
      <w:r w:rsidR="007A5E97">
        <w:rPr>
          <w:rFonts w:ascii="Times New Roman" w:hAnsi="Times New Roman" w:cs="Times New Roman"/>
          <w:color w:val="000000" w:themeColor="text1"/>
          <w:sz w:val="24"/>
          <w:szCs w:val="24"/>
        </w:rPr>
        <w:t>(Table 2)</w:t>
      </w:r>
      <w:r w:rsidR="00256C36" w:rsidRPr="00673744">
        <w:rPr>
          <w:rFonts w:ascii="Times New Roman" w:hAnsi="Times New Roman" w:cs="Times New Roman"/>
          <w:color w:val="000000" w:themeColor="text1"/>
          <w:sz w:val="24"/>
          <w:szCs w:val="24"/>
          <w:shd w:val="clear" w:color="auto" w:fill="FFFFFF"/>
        </w:rPr>
        <w:t>. The trial is a randomized, double-blind and placebo-controlled study to evaluate the tolerability, safety</w:t>
      </w:r>
      <w:r w:rsidR="00671434">
        <w:rPr>
          <w:rFonts w:ascii="Times New Roman" w:hAnsi="Times New Roman" w:cs="Times New Roman"/>
          <w:color w:val="000000" w:themeColor="text1"/>
          <w:sz w:val="24"/>
          <w:szCs w:val="24"/>
          <w:shd w:val="clear" w:color="auto" w:fill="FFFFFF"/>
        </w:rPr>
        <w:t xml:space="preserve">, </w:t>
      </w:r>
      <w:r w:rsidR="00256C36" w:rsidRPr="00673744">
        <w:rPr>
          <w:rFonts w:ascii="Times New Roman" w:hAnsi="Times New Roman" w:cs="Times New Roman"/>
          <w:color w:val="000000" w:themeColor="text1"/>
          <w:sz w:val="24"/>
          <w:szCs w:val="24"/>
          <w:shd w:val="clear" w:color="auto" w:fill="FFFFFF"/>
        </w:rPr>
        <w:t xml:space="preserve">pharmacokinetic and immunogenicity of JS016 in healthy subjects. </w:t>
      </w:r>
      <w:r w:rsidR="00CC12EF" w:rsidRPr="00673744">
        <w:rPr>
          <w:rFonts w:ascii="Times New Roman" w:hAnsi="Times New Roman" w:cs="Times New Roman"/>
          <w:color w:val="000000" w:themeColor="text1"/>
          <w:sz w:val="24"/>
          <w:szCs w:val="24"/>
          <w:shd w:val="clear" w:color="auto" w:fill="FFFFFF"/>
        </w:rPr>
        <w:t xml:space="preserve">TY027 was developed by </w:t>
      </w:r>
      <w:proofErr w:type="spellStart"/>
      <w:r w:rsidR="00CC12EF" w:rsidRPr="00673744">
        <w:rPr>
          <w:rFonts w:ascii="Times New Roman" w:hAnsi="Times New Roman" w:cs="Times New Roman"/>
          <w:color w:val="000000" w:themeColor="text1"/>
          <w:sz w:val="24"/>
          <w:szCs w:val="24"/>
          <w:shd w:val="clear" w:color="auto" w:fill="FFFFFF"/>
        </w:rPr>
        <w:t>Tychan</w:t>
      </w:r>
      <w:proofErr w:type="spellEnd"/>
      <w:r w:rsidR="00CC12EF" w:rsidRPr="00673744">
        <w:rPr>
          <w:rFonts w:ascii="Times New Roman" w:hAnsi="Times New Roman" w:cs="Times New Roman"/>
          <w:color w:val="000000" w:themeColor="text1"/>
          <w:sz w:val="24"/>
          <w:szCs w:val="24"/>
          <w:shd w:val="clear" w:color="auto" w:fill="FFFFFF"/>
        </w:rPr>
        <w:t xml:space="preserve"> in partnership with the whole-of-Singapore government engagement</w:t>
      </w:r>
      <w:r w:rsidR="00A3183C">
        <w:rPr>
          <w:rFonts w:ascii="Times New Roman" w:hAnsi="Times New Roman" w:cs="Times New Roman"/>
          <w:color w:val="000000" w:themeColor="text1"/>
          <w:sz w:val="24"/>
          <w:szCs w:val="24"/>
          <w:shd w:val="clear" w:color="auto" w:fill="FFFFFF"/>
        </w:rPr>
        <w:t xml:space="preserve"> </w:t>
      </w:r>
      <w:r w:rsidR="00A3183C">
        <w:rPr>
          <w:rFonts w:ascii="Times New Roman" w:hAnsi="Times New Roman" w:cs="Times New Roman"/>
          <w:color w:val="000000" w:themeColor="text1"/>
          <w:sz w:val="24"/>
          <w:szCs w:val="24"/>
        </w:rPr>
        <w:t>(Table 2)</w:t>
      </w:r>
      <w:r w:rsidR="00CC12EF" w:rsidRPr="00673744">
        <w:rPr>
          <w:rFonts w:ascii="Times New Roman" w:hAnsi="Times New Roman" w:cs="Times New Roman"/>
          <w:color w:val="000000" w:themeColor="text1"/>
          <w:sz w:val="24"/>
          <w:szCs w:val="24"/>
          <w:shd w:val="clear" w:color="auto" w:fill="FFFFFF"/>
        </w:rPr>
        <w:t xml:space="preserve">. TY027 is being explored for the treatment of patients with COVID-19 to slow the progression of the disease and accelerate recovery, as well as for its potential to provide temporary protection against infection </w:t>
      </w:r>
      <w:r w:rsidR="00671434">
        <w:rPr>
          <w:rFonts w:ascii="Times New Roman" w:hAnsi="Times New Roman" w:cs="Times New Roman"/>
          <w:color w:val="000000" w:themeColor="text1"/>
          <w:sz w:val="24"/>
          <w:szCs w:val="24"/>
          <w:shd w:val="clear" w:color="auto" w:fill="FFFFFF"/>
        </w:rPr>
        <w:t>of</w:t>
      </w:r>
      <w:r w:rsidR="00CC12EF" w:rsidRPr="00673744">
        <w:rPr>
          <w:rFonts w:ascii="Times New Roman" w:hAnsi="Times New Roman" w:cs="Times New Roman"/>
          <w:color w:val="000000" w:themeColor="text1"/>
          <w:sz w:val="24"/>
          <w:szCs w:val="24"/>
          <w:shd w:val="clear" w:color="auto" w:fill="FFFFFF"/>
        </w:rPr>
        <w:t xml:space="preserve"> SARS-CoV-2. </w:t>
      </w:r>
      <w:ins w:id="89" w:author="LY" w:date="2020-08-02T00:42:00Z">
        <w:r w:rsidR="006F68F6">
          <w:rPr>
            <w:rFonts w:ascii="Times New Roman" w:hAnsi="Times New Roman" w:cs="Times New Roman"/>
            <w:color w:val="000000" w:themeColor="text1"/>
            <w:sz w:val="24"/>
            <w:szCs w:val="24"/>
            <w:shd w:val="clear" w:color="auto" w:fill="FFFFFF"/>
          </w:rPr>
          <w:t>Following positive pre-clinical results</w:t>
        </w:r>
      </w:ins>
      <w:ins w:id="90" w:author="LY" w:date="2020-08-02T00:43:00Z">
        <w:r w:rsidR="006F68F6">
          <w:rPr>
            <w:rFonts w:ascii="Times New Roman" w:hAnsi="Times New Roman" w:cs="Times New Roman"/>
            <w:color w:val="000000" w:themeColor="text1"/>
            <w:sz w:val="24"/>
            <w:szCs w:val="24"/>
            <w:shd w:val="clear" w:color="auto" w:fill="FFFFFF"/>
          </w:rPr>
          <w:t>,</w:t>
        </w:r>
      </w:ins>
      <w:ins w:id="91" w:author="LY" w:date="2020-08-02T00:42:00Z">
        <w:r w:rsidR="006F68F6">
          <w:rPr>
            <w:rFonts w:ascii="Times New Roman" w:hAnsi="Times New Roman" w:cs="Times New Roman"/>
            <w:color w:val="000000" w:themeColor="text1"/>
            <w:sz w:val="24"/>
            <w:szCs w:val="24"/>
            <w:shd w:val="clear" w:color="auto" w:fill="FFFFFF"/>
          </w:rPr>
          <w:t xml:space="preserve"> </w:t>
        </w:r>
      </w:ins>
      <w:r w:rsidR="00F90D37">
        <w:rPr>
          <w:rFonts w:ascii="Times New Roman" w:hAnsi="Times New Roman" w:cs="Times New Roman"/>
          <w:color w:val="000000" w:themeColor="text1"/>
          <w:sz w:val="24"/>
          <w:szCs w:val="24"/>
          <w:shd w:val="clear" w:color="auto" w:fill="FFFFFF"/>
        </w:rPr>
        <w:t xml:space="preserve">CT-P59 was developed by </w:t>
      </w:r>
      <w:proofErr w:type="spellStart"/>
      <w:r w:rsidR="00F90D37">
        <w:rPr>
          <w:rFonts w:ascii="Times New Roman" w:hAnsi="Times New Roman" w:cs="Times New Roman"/>
          <w:color w:val="000000" w:themeColor="text1"/>
          <w:sz w:val="24"/>
          <w:szCs w:val="24"/>
          <w:shd w:val="clear" w:color="auto" w:fill="FFFFFF"/>
        </w:rPr>
        <w:t>Celltrion</w:t>
      </w:r>
      <w:proofErr w:type="spellEnd"/>
      <w:r w:rsidR="00F90D37">
        <w:rPr>
          <w:rFonts w:ascii="Times New Roman" w:hAnsi="Times New Roman" w:cs="Times New Roman"/>
          <w:color w:val="000000" w:themeColor="text1"/>
          <w:sz w:val="24"/>
          <w:szCs w:val="24"/>
          <w:shd w:val="clear" w:color="auto" w:fill="FFFFFF"/>
        </w:rPr>
        <w:t xml:space="preserve"> and is being </w:t>
      </w:r>
      <w:r w:rsidR="004237E5">
        <w:rPr>
          <w:rFonts w:ascii="Times New Roman" w:hAnsi="Times New Roman" w:cs="Times New Roman"/>
          <w:color w:val="000000" w:themeColor="text1"/>
          <w:sz w:val="24"/>
          <w:szCs w:val="24"/>
          <w:shd w:val="clear" w:color="auto" w:fill="FFFFFF"/>
        </w:rPr>
        <w:t xml:space="preserve">evaluated in </w:t>
      </w:r>
      <w:r w:rsidR="00F90D37">
        <w:rPr>
          <w:rFonts w:ascii="Times New Roman" w:hAnsi="Times New Roman" w:cs="Times New Roman"/>
          <w:color w:val="000000" w:themeColor="text1"/>
          <w:sz w:val="24"/>
          <w:szCs w:val="24"/>
          <w:shd w:val="clear" w:color="auto" w:fill="FFFFFF"/>
        </w:rPr>
        <w:t xml:space="preserve">Phase </w:t>
      </w:r>
      <w:r w:rsidR="004237E5">
        <w:rPr>
          <w:rFonts w:ascii="Times New Roman" w:hAnsi="Times New Roman" w:cs="Times New Roman"/>
          <w:color w:val="000000" w:themeColor="text1"/>
          <w:sz w:val="24"/>
          <w:szCs w:val="24"/>
          <w:shd w:val="clear" w:color="auto" w:fill="FFFFFF"/>
        </w:rPr>
        <w:t>1 clinical trial in healthy volunteers</w:t>
      </w:r>
      <w:r w:rsidR="006D6CD5">
        <w:rPr>
          <w:rFonts w:ascii="Times New Roman" w:hAnsi="Times New Roman" w:cs="Times New Roman"/>
          <w:color w:val="000000" w:themeColor="text1"/>
          <w:sz w:val="24"/>
          <w:szCs w:val="24"/>
          <w:shd w:val="clear" w:color="auto" w:fill="FFFFFF"/>
        </w:rPr>
        <w:t xml:space="preserve"> </w:t>
      </w:r>
      <w:del w:id="92" w:author="LY" w:date="2020-08-02T00:42:00Z">
        <w:r w:rsidR="006D6CD5" w:rsidDel="006F68F6">
          <w:rPr>
            <w:rFonts w:ascii="Times New Roman" w:hAnsi="Times New Roman" w:cs="Times New Roman"/>
            <w:color w:val="000000" w:themeColor="text1"/>
            <w:sz w:val="24"/>
            <w:szCs w:val="24"/>
            <w:shd w:val="clear" w:color="auto" w:fill="FFFFFF"/>
          </w:rPr>
          <w:delText xml:space="preserve">following positive pre-clinical results </w:delText>
        </w:r>
      </w:del>
      <w:r w:rsidR="004237E5">
        <w:rPr>
          <w:rFonts w:ascii="Times New Roman" w:hAnsi="Times New Roman" w:cs="Times New Roman"/>
          <w:color w:val="000000" w:themeColor="text1"/>
          <w:sz w:val="24"/>
          <w:szCs w:val="24"/>
        </w:rPr>
        <w:t>(Table 2)</w:t>
      </w:r>
      <w:r w:rsidR="004237E5" w:rsidRPr="00673744">
        <w:rPr>
          <w:rFonts w:ascii="Times New Roman" w:hAnsi="Times New Roman" w:cs="Times New Roman"/>
          <w:color w:val="000000" w:themeColor="text1"/>
          <w:sz w:val="24"/>
          <w:szCs w:val="24"/>
          <w:shd w:val="clear" w:color="auto" w:fill="FFFFFF"/>
        </w:rPr>
        <w:t xml:space="preserve">. </w:t>
      </w:r>
      <w:r w:rsidR="006D6CD5">
        <w:rPr>
          <w:rFonts w:ascii="Times New Roman" w:hAnsi="Times New Roman" w:cs="Times New Roman"/>
          <w:color w:val="000000" w:themeColor="text1"/>
          <w:sz w:val="24"/>
          <w:szCs w:val="24"/>
          <w:shd w:val="clear" w:color="auto" w:fill="FFFFFF"/>
        </w:rPr>
        <w:t>CT-P59</w:t>
      </w:r>
      <w:r w:rsidR="004237E5">
        <w:rPr>
          <w:rFonts w:ascii="Times New Roman" w:hAnsi="Times New Roman" w:cs="Times New Roman"/>
          <w:color w:val="000000" w:themeColor="text1"/>
          <w:sz w:val="24"/>
          <w:szCs w:val="24"/>
          <w:shd w:val="clear" w:color="auto" w:fill="FFFFFF"/>
        </w:rPr>
        <w:t xml:space="preserve"> </w:t>
      </w:r>
      <w:r w:rsidR="006D6CD5">
        <w:rPr>
          <w:rFonts w:ascii="Times New Roman" w:hAnsi="Times New Roman" w:cs="Times New Roman"/>
          <w:color w:val="000000" w:themeColor="text1"/>
          <w:sz w:val="24"/>
          <w:szCs w:val="24"/>
          <w:shd w:val="clear" w:color="auto" w:fill="FFFFFF"/>
        </w:rPr>
        <w:t>has been proven to be effective in neutralizing different kinds of coronavirus related strains including the D614G variant strain of SARS-CoV-2.</w:t>
      </w:r>
      <w:ins w:id="93" w:author="LY" w:date="2020-08-01T23:52:00Z">
        <w:r w:rsidR="00F218E8">
          <w:rPr>
            <w:rFonts w:ascii="Times New Roman" w:hAnsi="Times New Roman" w:cs="Times New Roman"/>
            <w:color w:val="000000" w:themeColor="text1"/>
            <w:sz w:val="24"/>
            <w:szCs w:val="24"/>
            <w:shd w:val="clear" w:color="auto" w:fill="FFFFFF"/>
          </w:rPr>
          <w:t xml:space="preserve"> </w:t>
        </w:r>
      </w:ins>
      <w:bookmarkStart w:id="94" w:name="_Hlk47218304"/>
      <w:ins w:id="95" w:author="LY" w:date="2020-08-01T23:53:00Z">
        <w:r w:rsidR="00F218E8" w:rsidRPr="004560EF">
          <w:rPr>
            <w:rFonts w:ascii="Times New Roman" w:hAnsi="Times New Roman" w:cs="Times New Roman"/>
            <w:sz w:val="24"/>
            <w:szCs w:val="24"/>
          </w:rPr>
          <w:t>BRII-196 and BRII-198</w:t>
        </w:r>
        <w:bookmarkEnd w:id="94"/>
        <w:r w:rsidR="00F218E8" w:rsidRPr="00B70537">
          <w:rPr>
            <w:rFonts w:ascii="Times New Roman" w:hAnsi="Times New Roman" w:cs="Times New Roman"/>
            <w:sz w:val="24"/>
            <w:szCs w:val="24"/>
          </w:rPr>
          <w:t xml:space="preserve"> </w:t>
        </w:r>
      </w:ins>
      <w:ins w:id="96" w:author="LY" w:date="2020-08-01T23:55:00Z">
        <w:r w:rsidR="00F218E8" w:rsidRPr="00B70537">
          <w:rPr>
            <w:rFonts w:ascii="Times New Roman" w:hAnsi="Times New Roman" w:cs="Times New Roman"/>
            <w:sz w:val="24"/>
            <w:szCs w:val="24"/>
          </w:rPr>
          <w:t xml:space="preserve">were </w:t>
        </w:r>
      </w:ins>
      <w:ins w:id="97" w:author="LY" w:date="2020-08-02T00:00:00Z">
        <w:r w:rsidR="00A72EAD" w:rsidRPr="00AD0555">
          <w:rPr>
            <w:rFonts w:ascii="Times New Roman" w:hAnsi="Times New Roman" w:cs="Times New Roman"/>
            <w:sz w:val="24"/>
            <w:szCs w:val="24"/>
          </w:rPr>
          <w:t>developed by</w:t>
        </w:r>
      </w:ins>
      <w:ins w:id="98" w:author="LY" w:date="2020-08-01T23:55:00Z">
        <w:r w:rsidR="00F218E8" w:rsidRPr="004560EF">
          <w:rPr>
            <w:rFonts w:ascii="Times New Roman" w:hAnsi="Times New Roman" w:cs="Times New Roman"/>
            <w:sz w:val="24"/>
            <w:szCs w:val="24"/>
          </w:rPr>
          <w:t xml:space="preserve"> </w:t>
        </w:r>
      </w:ins>
      <w:proofErr w:type="spellStart"/>
      <w:ins w:id="99" w:author="LY" w:date="2020-08-02T00:01:00Z">
        <w:r w:rsidR="00F31E74" w:rsidRPr="004560EF">
          <w:rPr>
            <w:rFonts w:ascii="Times New Roman" w:eastAsia="Times New Roman" w:hAnsi="Times New Roman" w:cs="Times New Roman"/>
            <w:color w:val="000000"/>
            <w:sz w:val="24"/>
            <w:szCs w:val="24"/>
            <w:lang w:eastAsia="en-US"/>
          </w:rPr>
          <w:t>Brii</w:t>
        </w:r>
        <w:proofErr w:type="spellEnd"/>
        <w:r w:rsidR="00F31E74" w:rsidRPr="004560EF">
          <w:rPr>
            <w:rFonts w:ascii="Times New Roman" w:eastAsia="Times New Roman" w:hAnsi="Times New Roman" w:cs="Times New Roman"/>
            <w:color w:val="000000"/>
            <w:sz w:val="24"/>
            <w:szCs w:val="24"/>
            <w:lang w:eastAsia="en-US"/>
          </w:rPr>
          <w:t xml:space="preserve"> Bio, TSB Therapeutics, Tsinghua University and</w:t>
        </w:r>
        <w:r w:rsidR="00F31E74" w:rsidRPr="004560EF">
          <w:rPr>
            <w:rFonts w:ascii="Times New Roman" w:hAnsi="Times New Roman" w:cs="Times New Roman"/>
            <w:sz w:val="24"/>
            <w:szCs w:val="24"/>
          </w:rPr>
          <w:t xml:space="preserve"> the 3</w:t>
        </w:r>
        <w:r w:rsidR="00F31E74" w:rsidRPr="004560EF">
          <w:rPr>
            <w:rFonts w:ascii="Times New Roman" w:hAnsi="Times New Roman" w:cs="Times New Roman"/>
            <w:sz w:val="24"/>
            <w:szCs w:val="24"/>
            <w:vertAlign w:val="superscript"/>
          </w:rPr>
          <w:t>rd</w:t>
        </w:r>
        <w:r w:rsidR="00F31E74" w:rsidRPr="004560EF">
          <w:rPr>
            <w:rFonts w:ascii="Times New Roman" w:hAnsi="Times New Roman" w:cs="Times New Roman"/>
            <w:sz w:val="24"/>
            <w:szCs w:val="24"/>
          </w:rPr>
          <w:t xml:space="preserve"> People’s Hospital of Shenzhen </w:t>
        </w:r>
      </w:ins>
      <w:r w:rsidR="00F31E74" w:rsidRPr="00B70537">
        <w:rPr>
          <w:rFonts w:ascii="Times New Roman" w:hAnsi="Times New Roman" w:cs="Times New Roman"/>
          <w:sz w:val="24"/>
          <w:szCs w:val="24"/>
        </w:rPr>
        <w:fldChar w:fldCharType="begin">
          <w:fldData xml:space="preserve">PEVuZE5vdGU+PENpdGU+PEF1dGhvcj5KdTwvQXV0aG9yPjxZZWFyPjIwMjA8L1llYXI+PFJlY051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</w:fldData>
        </w:fldChar>
      </w:r>
      <w:r w:rsidR="00F31E74" w:rsidRPr="00B70537">
        <w:rPr>
          <w:rFonts w:ascii="Times New Roman" w:hAnsi="Times New Roman" w:cs="Times New Roman"/>
          <w:sz w:val="24"/>
          <w:szCs w:val="24"/>
        </w:rPr>
        <w:instrText xml:space="preserve"> ADDIN EN.CITE </w:instrText>
      </w:r>
      <w:r w:rsidR="00F31E74" w:rsidRPr="00B70537">
        <w:rPr>
          <w:rFonts w:ascii="Times New Roman" w:hAnsi="Times New Roman" w:cs="Times New Roman"/>
          <w:sz w:val="24"/>
          <w:szCs w:val="24"/>
        </w:rPr>
        <w:fldChar w:fldCharType="begin">
          <w:fldData xml:space="preserve">PEVuZE5vdGU+PENpdGU+PEF1dGhvcj5KdTwvQXV0aG9yPjxZZWFyPjIwMjA8L1llYXI+PFJlY051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</w:fldData>
        </w:fldChar>
      </w:r>
      <w:r w:rsidR="00F31E74" w:rsidRPr="00B70537">
        <w:rPr>
          <w:rFonts w:ascii="Times New Roman" w:hAnsi="Times New Roman" w:cs="Times New Roman"/>
          <w:sz w:val="24"/>
          <w:szCs w:val="24"/>
        </w:rPr>
        <w:instrText xml:space="preserve"> ADDIN EN.CITE.DATA </w:instrText>
      </w:r>
      <w:r w:rsidR="00F31E74" w:rsidRPr="00B70537">
        <w:rPr>
          <w:rFonts w:ascii="Times New Roman" w:hAnsi="Times New Roman" w:cs="Times New Roman"/>
          <w:sz w:val="24"/>
          <w:szCs w:val="24"/>
        </w:rPr>
      </w:r>
      <w:r w:rsidR="00F31E74" w:rsidRPr="00B70537">
        <w:rPr>
          <w:rFonts w:ascii="Times New Roman" w:hAnsi="Times New Roman" w:cs="Times New Roman"/>
          <w:sz w:val="24"/>
          <w:szCs w:val="24"/>
        </w:rPr>
        <w:fldChar w:fldCharType="end"/>
      </w:r>
      <w:r w:rsidR="00F31E74" w:rsidRPr="00B70537">
        <w:rPr>
          <w:rFonts w:ascii="Times New Roman" w:hAnsi="Times New Roman" w:cs="Times New Roman"/>
          <w:sz w:val="24"/>
          <w:szCs w:val="24"/>
        </w:rPr>
      </w:r>
      <w:r w:rsidR="00F31E74" w:rsidRPr="00B70537">
        <w:rPr>
          <w:rFonts w:ascii="Times New Roman" w:hAnsi="Times New Roman" w:cs="Times New Roman"/>
          <w:sz w:val="24"/>
          <w:szCs w:val="24"/>
        </w:rPr>
        <w:fldChar w:fldCharType="separate"/>
      </w:r>
      <w:r w:rsidR="00F31E74" w:rsidRPr="00B70537">
        <w:rPr>
          <w:rFonts w:ascii="Times New Roman" w:hAnsi="Times New Roman" w:cs="Times New Roman"/>
          <w:noProof/>
          <w:sz w:val="24"/>
          <w:szCs w:val="24"/>
        </w:rPr>
        <w:t>(17)</w:t>
      </w:r>
      <w:r w:rsidR="00F31E74" w:rsidRPr="00B70537">
        <w:rPr>
          <w:rFonts w:ascii="Times New Roman" w:hAnsi="Times New Roman" w:cs="Times New Roman"/>
          <w:sz w:val="24"/>
          <w:szCs w:val="24"/>
        </w:rPr>
        <w:fldChar w:fldCharType="end"/>
      </w:r>
      <w:ins w:id="100" w:author="LY" w:date="2020-08-02T00:01:00Z">
        <w:r w:rsidR="00F31E74" w:rsidRPr="004560EF">
          <w:rPr>
            <w:rFonts w:ascii="Times New Roman" w:hAnsi="Times New Roman" w:cs="Times New Roman"/>
            <w:sz w:val="24"/>
            <w:szCs w:val="24"/>
          </w:rPr>
          <w:t xml:space="preserve">. </w:t>
        </w:r>
      </w:ins>
      <w:ins w:id="101" w:author="LY" w:date="2020-08-02T00:03:00Z">
        <w:r w:rsidR="00F31E74" w:rsidRPr="00B70537">
          <w:rPr>
            <w:rFonts w:ascii="Times New Roman" w:hAnsi="Times New Roman" w:cs="Times New Roman"/>
            <w:sz w:val="24"/>
            <w:szCs w:val="24"/>
          </w:rPr>
          <w:t xml:space="preserve">BRII-196 can completely block viral entry and neutralize live SARS-CoV-2 infection in cell </w:t>
        </w:r>
        <w:r w:rsidR="00F31E74" w:rsidRPr="004560EF">
          <w:rPr>
            <w:rFonts w:ascii="Times New Roman" w:hAnsi="Times New Roman" w:cs="Times New Roman"/>
            <w:sz w:val="24"/>
            <w:szCs w:val="24"/>
          </w:rPr>
          <w:t xml:space="preserve">culture assays. It binds to a highly conserved epitope on the </w:t>
        </w:r>
      </w:ins>
      <w:ins w:id="102" w:author="LY" w:date="2020-08-02T00:05:00Z">
        <w:r w:rsidR="00F31E74" w:rsidRPr="004560EF">
          <w:rPr>
            <w:rFonts w:ascii="Times New Roman" w:hAnsi="Times New Roman" w:cs="Times New Roman"/>
            <w:sz w:val="24"/>
            <w:szCs w:val="24"/>
          </w:rPr>
          <w:t>s</w:t>
        </w:r>
      </w:ins>
      <w:ins w:id="103" w:author="LY" w:date="2020-08-02T00:03:00Z">
        <w:r w:rsidR="00F31E74" w:rsidRPr="004560EF">
          <w:rPr>
            <w:rFonts w:ascii="Times New Roman" w:hAnsi="Times New Roman" w:cs="Times New Roman"/>
            <w:sz w:val="24"/>
            <w:szCs w:val="24"/>
          </w:rPr>
          <w:t>pike protein</w:t>
        </w:r>
      </w:ins>
      <w:ins w:id="104" w:author="LY" w:date="2020-08-02T00:04:00Z">
        <w:r w:rsidR="00F31E74" w:rsidRPr="004560EF">
          <w:rPr>
            <w:rFonts w:ascii="Times New Roman" w:hAnsi="Times New Roman" w:cs="Times New Roman"/>
            <w:sz w:val="24"/>
            <w:szCs w:val="24"/>
          </w:rPr>
          <w:t xml:space="preserve">. BRII-198 binds to a different epitope on the </w:t>
        </w:r>
      </w:ins>
      <w:ins w:id="105" w:author="LY" w:date="2020-08-02T00:05:00Z">
        <w:r w:rsidR="00F31E74" w:rsidRPr="004560EF">
          <w:rPr>
            <w:rFonts w:ascii="Times New Roman" w:hAnsi="Times New Roman" w:cs="Times New Roman"/>
            <w:sz w:val="24"/>
            <w:szCs w:val="24"/>
          </w:rPr>
          <w:t>s</w:t>
        </w:r>
      </w:ins>
      <w:ins w:id="106" w:author="LY" w:date="2020-08-02T00:04:00Z">
        <w:r w:rsidR="00F31E74" w:rsidRPr="004560EF">
          <w:rPr>
            <w:rFonts w:ascii="Times New Roman" w:hAnsi="Times New Roman" w:cs="Times New Roman"/>
            <w:sz w:val="24"/>
            <w:szCs w:val="24"/>
          </w:rPr>
          <w:t xml:space="preserve">pike protein and has additive to synergistic effect when combined with BRII-196. </w:t>
        </w:r>
      </w:ins>
      <w:ins w:id="107" w:author="LY" w:date="2020-08-02T00:06:00Z">
        <w:r w:rsidR="00F31E74" w:rsidRPr="004560EF">
          <w:rPr>
            <w:rFonts w:ascii="Times New Roman" w:hAnsi="Times New Roman" w:cs="Times New Roman"/>
            <w:sz w:val="24"/>
            <w:szCs w:val="24"/>
          </w:rPr>
          <w:t>Both of them</w:t>
        </w:r>
      </w:ins>
      <w:ins w:id="108" w:author="LY" w:date="2020-08-02T00:04:00Z">
        <w:r w:rsidR="00F31E74" w:rsidRPr="004560EF">
          <w:rPr>
            <w:rFonts w:ascii="Times New Roman" w:hAnsi="Times New Roman" w:cs="Times New Roman"/>
            <w:sz w:val="24"/>
            <w:szCs w:val="24"/>
          </w:rPr>
          <w:t xml:space="preserve"> ha</w:t>
        </w:r>
      </w:ins>
      <w:ins w:id="109" w:author="LY" w:date="2020-08-02T21:49:00Z">
        <w:r w:rsidR="00F21E17" w:rsidRPr="004560EF">
          <w:rPr>
            <w:rFonts w:ascii="Times New Roman" w:hAnsi="Times New Roman" w:cs="Times New Roman"/>
            <w:sz w:val="24"/>
            <w:szCs w:val="24"/>
          </w:rPr>
          <w:t>ve</w:t>
        </w:r>
      </w:ins>
      <w:ins w:id="110" w:author="LY" w:date="2020-08-02T00:04:00Z">
        <w:r w:rsidR="00F31E74" w:rsidRPr="004560EF">
          <w:rPr>
            <w:rFonts w:ascii="Times New Roman" w:hAnsi="Times New Roman" w:cs="Times New Roman"/>
            <w:sz w:val="24"/>
            <w:szCs w:val="24"/>
          </w:rPr>
          <w:t xml:space="preserve"> the potential of becoming an effective therapy against the COVID-19 pandemic.</w:t>
        </w:r>
      </w:ins>
      <w:ins w:id="111" w:author="LY" w:date="2020-08-02T21:54:00Z">
        <w:r w:rsidR="008C356B" w:rsidRPr="004560EF">
          <w:rPr>
            <w:rFonts w:ascii="Times New Roman" w:hAnsi="Times New Roman" w:cs="Times New Roman"/>
            <w:sz w:val="24"/>
            <w:szCs w:val="24"/>
          </w:rPr>
          <w:t xml:space="preserve"> </w:t>
        </w:r>
        <w:r w:rsidR="008C356B" w:rsidRPr="004560EF">
          <w:rPr>
            <w:rFonts w:ascii="Times New Roman" w:eastAsia="Times New Roman" w:hAnsi="Times New Roman" w:cs="Times New Roman"/>
            <w:color w:val="000000"/>
            <w:sz w:val="24"/>
            <w:szCs w:val="24"/>
            <w:lang w:eastAsia="en-US"/>
          </w:rPr>
          <w:t>SCTA01</w:t>
        </w:r>
      </w:ins>
      <w:ins w:id="112" w:author="LY" w:date="2020-08-02T22:02:00Z">
        <w:r w:rsidR="008C356B" w:rsidRPr="004560EF">
          <w:rPr>
            <w:rFonts w:ascii="Times New Roman" w:eastAsia="Times New Roman" w:hAnsi="Times New Roman" w:cs="Times New Roman"/>
            <w:color w:val="000000"/>
            <w:sz w:val="24"/>
            <w:szCs w:val="24"/>
            <w:lang w:eastAsia="en-US"/>
          </w:rPr>
          <w:t xml:space="preserve"> was developed by </w:t>
        </w:r>
        <w:proofErr w:type="spellStart"/>
        <w:r w:rsidR="00A7545E" w:rsidRPr="004560EF">
          <w:rPr>
            <w:rFonts w:ascii="Times New Roman" w:eastAsia="Times New Roman" w:hAnsi="Times New Roman" w:cs="Times New Roman"/>
            <w:color w:val="000000"/>
            <w:sz w:val="24"/>
            <w:szCs w:val="24"/>
            <w:lang w:eastAsia="en-US"/>
          </w:rPr>
          <w:t>Sinocelltech</w:t>
        </w:r>
        <w:proofErr w:type="spellEnd"/>
        <w:r w:rsidR="00A7545E" w:rsidRPr="004560EF">
          <w:rPr>
            <w:rFonts w:ascii="Times New Roman" w:eastAsia="Times New Roman" w:hAnsi="Times New Roman" w:cs="Times New Roman"/>
            <w:color w:val="000000"/>
            <w:sz w:val="24"/>
            <w:szCs w:val="24"/>
            <w:lang w:eastAsia="en-US"/>
          </w:rPr>
          <w:t xml:space="preserve"> Ltd and Chinese Academy of Sciences. </w:t>
        </w:r>
      </w:ins>
      <w:ins w:id="113" w:author="LY" w:date="2020-08-02T22:03:00Z">
        <w:r w:rsidR="00A7545E" w:rsidRPr="00B70537">
          <w:rPr>
            <w:rFonts w:ascii="Times New Roman" w:hAnsi="Times New Roman" w:cs="Times New Roman"/>
            <w:color w:val="212121"/>
            <w:sz w:val="24"/>
            <w:szCs w:val="24"/>
            <w:shd w:val="clear" w:color="auto" w:fill="FFFFFF"/>
          </w:rPr>
          <w:t> </w:t>
        </w:r>
      </w:ins>
      <w:ins w:id="114" w:author="LY" w:date="2020-08-02T22:05:00Z">
        <w:r w:rsidR="00A7545E" w:rsidRPr="004560EF">
          <w:rPr>
            <w:rFonts w:ascii="Times New Roman" w:eastAsia="Times New Roman" w:hAnsi="Times New Roman" w:cs="Times New Roman"/>
            <w:color w:val="000000"/>
            <w:sz w:val="24"/>
            <w:szCs w:val="24"/>
            <w:lang w:eastAsia="en-US"/>
          </w:rPr>
          <w:t>I</w:t>
        </w:r>
        <w:r w:rsidR="00A7545E" w:rsidRPr="00B70537">
          <w:rPr>
            <w:rFonts w:ascii="Times New Roman" w:eastAsia="Times New Roman" w:hAnsi="Times New Roman" w:cs="Times New Roman"/>
            <w:color w:val="000000"/>
            <w:sz w:val="24"/>
            <w:szCs w:val="24"/>
            <w:lang w:eastAsia="en-US"/>
          </w:rPr>
          <w:t>t</w:t>
        </w:r>
      </w:ins>
      <w:ins w:id="115" w:author="LY" w:date="2020-08-02T22:03:00Z">
        <w:r w:rsidR="00A7545E" w:rsidRPr="00B70537">
          <w:rPr>
            <w:rFonts w:ascii="Times New Roman" w:eastAsia="Times New Roman" w:hAnsi="Times New Roman" w:cs="Times New Roman"/>
            <w:color w:val="000000"/>
            <w:sz w:val="24"/>
            <w:szCs w:val="24"/>
            <w:lang w:eastAsia="en-US"/>
          </w:rPr>
          <w:t xml:space="preserve"> is a</w:t>
        </w:r>
        <w:r w:rsidR="00A7545E" w:rsidRPr="00AD0555">
          <w:rPr>
            <w:rFonts w:ascii="Times New Roman" w:eastAsia="Times New Roman" w:hAnsi="Times New Roman" w:cs="Times New Roman"/>
            <w:color w:val="000000"/>
            <w:sz w:val="24"/>
            <w:szCs w:val="24"/>
            <w:lang w:eastAsia="en-US"/>
          </w:rPr>
          <w:t xml:space="preserve"> </w:t>
        </w:r>
        <w:r w:rsidR="00A7545E" w:rsidRPr="00B70537">
          <w:rPr>
            <w:rFonts w:ascii="Times New Roman" w:hAnsi="Times New Roman" w:cs="Times New Roman"/>
            <w:color w:val="212121"/>
            <w:sz w:val="24"/>
            <w:szCs w:val="24"/>
            <w:shd w:val="clear" w:color="auto" w:fill="FFFFFF"/>
          </w:rPr>
          <w:t>humanized monoclonal antibody, efficiently neutralizes SARS-CoV-2 and SARS-</w:t>
        </w:r>
        <w:proofErr w:type="spellStart"/>
        <w:r w:rsidR="00A7545E" w:rsidRPr="00B70537">
          <w:rPr>
            <w:rFonts w:ascii="Times New Roman" w:hAnsi="Times New Roman" w:cs="Times New Roman"/>
            <w:color w:val="212121"/>
            <w:sz w:val="24"/>
            <w:szCs w:val="24"/>
            <w:shd w:val="clear" w:color="auto" w:fill="FFFFFF"/>
          </w:rPr>
          <w:t>CoV</w:t>
        </w:r>
        <w:proofErr w:type="spellEnd"/>
        <w:r w:rsidR="00A7545E" w:rsidRPr="00B70537">
          <w:rPr>
            <w:rFonts w:ascii="Times New Roman" w:hAnsi="Times New Roman" w:cs="Times New Roman"/>
            <w:color w:val="212121"/>
            <w:sz w:val="24"/>
            <w:szCs w:val="24"/>
            <w:shd w:val="clear" w:color="auto" w:fill="FFFFFF"/>
          </w:rPr>
          <w:t xml:space="preserve"> </w:t>
        </w:r>
        <w:proofErr w:type="spellStart"/>
        <w:r w:rsidR="00A7545E" w:rsidRPr="00B70537">
          <w:rPr>
            <w:rFonts w:ascii="Times New Roman" w:hAnsi="Times New Roman" w:cs="Times New Roman"/>
            <w:color w:val="212121"/>
            <w:sz w:val="24"/>
            <w:szCs w:val="24"/>
            <w:shd w:val="clear" w:color="auto" w:fill="FFFFFF"/>
          </w:rPr>
          <w:t>pseudoviruses</w:t>
        </w:r>
        <w:proofErr w:type="spellEnd"/>
        <w:r w:rsidR="00A7545E" w:rsidRPr="00B70537">
          <w:rPr>
            <w:rFonts w:ascii="Times New Roman" w:hAnsi="Times New Roman" w:cs="Times New Roman"/>
            <w:color w:val="212121"/>
            <w:sz w:val="24"/>
            <w:szCs w:val="24"/>
            <w:shd w:val="clear" w:color="auto" w:fill="FFFFFF"/>
          </w:rPr>
          <w:t xml:space="preserve"> as well as authentic SARS-CoV-2 at </w:t>
        </w:r>
        <w:proofErr w:type="spellStart"/>
        <w:r w:rsidR="00A7545E" w:rsidRPr="00B70537">
          <w:rPr>
            <w:rFonts w:ascii="Times New Roman" w:hAnsi="Times New Roman" w:cs="Times New Roman"/>
            <w:i/>
            <w:iCs/>
            <w:color w:val="212121"/>
            <w:sz w:val="24"/>
            <w:szCs w:val="24"/>
            <w:shd w:val="clear" w:color="auto" w:fill="FFFFFF"/>
          </w:rPr>
          <w:t>nM</w:t>
        </w:r>
        <w:proofErr w:type="spellEnd"/>
        <w:r w:rsidR="00A7545E" w:rsidRPr="00B70537">
          <w:rPr>
            <w:rFonts w:ascii="Times New Roman" w:hAnsi="Times New Roman" w:cs="Times New Roman"/>
            <w:color w:val="212121"/>
            <w:sz w:val="24"/>
            <w:szCs w:val="24"/>
            <w:shd w:val="clear" w:color="auto" w:fill="FFFFFF"/>
          </w:rPr>
          <w:t> level by engaging the S receptor binding domain (RBD)</w:t>
        </w:r>
      </w:ins>
      <w:ins w:id="116" w:author="LY" w:date="2020-08-02T22:04:00Z">
        <w:r w:rsidR="00A7545E" w:rsidRPr="00B70537">
          <w:rPr>
            <w:rFonts w:ascii="Times New Roman" w:hAnsi="Times New Roman" w:cs="Times New Roman"/>
            <w:color w:val="212121"/>
            <w:sz w:val="24"/>
            <w:szCs w:val="24"/>
            <w:shd w:val="clear" w:color="auto" w:fill="FFFFFF"/>
          </w:rPr>
          <w:t xml:space="preserve"> </w:t>
        </w:r>
      </w:ins>
      <w:r w:rsidR="00A7545E" w:rsidRPr="00B70537">
        <w:rPr>
          <w:rFonts w:ascii="Times New Roman" w:hAnsi="Times New Roman" w:cs="Times New Roman"/>
          <w:color w:val="212121"/>
          <w:sz w:val="24"/>
          <w:szCs w:val="24"/>
          <w:shd w:val="clear" w:color="auto" w:fill="FFFFFF"/>
        </w:rPr>
        <w:fldChar w:fldCharType="begin">
          <w:fldData xml:space="preserve">PEVuZE5vdGU+PENpdGU+PEF1dGhvcj5MdjwvQXV0aG9yPjxZZWFyPjIwMjA8L1llYXI+PFJlY051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</w:fldData>
        </w:fldChar>
      </w:r>
      <w:r w:rsidR="00A7545E" w:rsidRPr="00B70537">
        <w:rPr>
          <w:rFonts w:ascii="Times New Roman" w:hAnsi="Times New Roman" w:cs="Times New Roman"/>
          <w:color w:val="212121"/>
          <w:sz w:val="24"/>
          <w:szCs w:val="24"/>
          <w:shd w:val="clear" w:color="auto" w:fill="FFFFFF"/>
        </w:rPr>
        <w:instrText xml:space="preserve"> ADDIN EN.CITE </w:instrText>
      </w:r>
      <w:r w:rsidR="00A7545E" w:rsidRPr="00B70537">
        <w:rPr>
          <w:rFonts w:ascii="Times New Roman" w:hAnsi="Times New Roman" w:cs="Times New Roman"/>
          <w:color w:val="212121"/>
          <w:sz w:val="24"/>
          <w:szCs w:val="24"/>
          <w:shd w:val="clear" w:color="auto" w:fill="FFFFFF"/>
        </w:rPr>
        <w:fldChar w:fldCharType="begin">
          <w:fldData xml:space="preserve">PEVuZE5vdGU+PENpdGU+PEF1dGhvcj5MdjwvQXV0aG9yPjxZZWFyPjIwMjA8L1llYXI+PFJlY051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</w:fldData>
        </w:fldChar>
      </w:r>
      <w:r w:rsidR="00A7545E" w:rsidRPr="00B70537">
        <w:rPr>
          <w:rFonts w:ascii="Times New Roman" w:hAnsi="Times New Roman" w:cs="Times New Roman"/>
          <w:color w:val="212121"/>
          <w:sz w:val="24"/>
          <w:szCs w:val="24"/>
          <w:shd w:val="clear" w:color="auto" w:fill="FFFFFF"/>
        </w:rPr>
        <w:instrText xml:space="preserve"> ADDIN EN.CITE.DATA </w:instrText>
      </w:r>
      <w:r w:rsidR="00A7545E" w:rsidRPr="00B70537">
        <w:rPr>
          <w:rFonts w:ascii="Times New Roman" w:hAnsi="Times New Roman" w:cs="Times New Roman"/>
          <w:color w:val="212121"/>
          <w:sz w:val="24"/>
          <w:szCs w:val="24"/>
          <w:shd w:val="clear" w:color="auto" w:fill="FFFFFF"/>
        </w:rPr>
      </w:r>
      <w:r w:rsidR="00A7545E" w:rsidRPr="00B70537">
        <w:rPr>
          <w:rFonts w:ascii="Times New Roman" w:hAnsi="Times New Roman" w:cs="Times New Roman"/>
          <w:color w:val="212121"/>
          <w:sz w:val="24"/>
          <w:szCs w:val="24"/>
          <w:shd w:val="clear" w:color="auto" w:fill="FFFFFF"/>
        </w:rPr>
        <w:fldChar w:fldCharType="end"/>
      </w:r>
      <w:r w:rsidR="00A7545E" w:rsidRPr="00B70537">
        <w:rPr>
          <w:rFonts w:ascii="Times New Roman" w:hAnsi="Times New Roman" w:cs="Times New Roman"/>
          <w:color w:val="212121"/>
          <w:sz w:val="24"/>
          <w:szCs w:val="24"/>
          <w:shd w:val="clear" w:color="auto" w:fill="FFFFFF"/>
        </w:rPr>
      </w:r>
      <w:r w:rsidR="00A7545E" w:rsidRPr="00B70537">
        <w:rPr>
          <w:rFonts w:ascii="Times New Roman" w:hAnsi="Times New Roman" w:cs="Times New Roman"/>
          <w:color w:val="212121"/>
          <w:sz w:val="24"/>
          <w:szCs w:val="24"/>
          <w:shd w:val="clear" w:color="auto" w:fill="FFFFFF"/>
        </w:rPr>
        <w:fldChar w:fldCharType="separate"/>
      </w:r>
      <w:r w:rsidR="00A7545E" w:rsidRPr="00B70537">
        <w:rPr>
          <w:rFonts w:ascii="Times New Roman" w:hAnsi="Times New Roman" w:cs="Times New Roman"/>
          <w:noProof/>
          <w:color w:val="212121"/>
          <w:sz w:val="24"/>
          <w:szCs w:val="24"/>
          <w:shd w:val="clear" w:color="auto" w:fill="FFFFFF"/>
        </w:rPr>
        <w:t>(18)</w:t>
      </w:r>
      <w:r w:rsidR="00A7545E" w:rsidRPr="00B70537">
        <w:rPr>
          <w:rFonts w:ascii="Times New Roman" w:hAnsi="Times New Roman" w:cs="Times New Roman"/>
          <w:color w:val="212121"/>
          <w:sz w:val="24"/>
          <w:szCs w:val="24"/>
          <w:shd w:val="clear" w:color="auto" w:fill="FFFFFF"/>
        </w:rPr>
        <w:fldChar w:fldCharType="end"/>
      </w:r>
      <w:ins w:id="117" w:author="LY" w:date="2020-08-02T22:03:00Z">
        <w:r w:rsidR="00A7545E" w:rsidRPr="00B70537">
          <w:rPr>
            <w:rFonts w:ascii="Times New Roman" w:hAnsi="Times New Roman" w:cs="Times New Roman"/>
            <w:color w:val="212121"/>
            <w:sz w:val="24"/>
            <w:szCs w:val="24"/>
            <w:shd w:val="clear" w:color="auto" w:fill="FFFFFF"/>
          </w:rPr>
          <w:t>.</w:t>
        </w:r>
        <w:r w:rsidR="00A7545E">
          <w:rPr>
            <w:rFonts w:ascii="Segoe UI" w:hAnsi="Segoe UI" w:cs="Segoe UI"/>
            <w:color w:val="212121"/>
            <w:shd w:val="clear" w:color="auto" w:fill="FFFFFF"/>
          </w:rPr>
          <w:t> </w:t>
        </w:r>
      </w:ins>
    </w:p>
    <w:p w14:paraId="7AB56BB3" w14:textId="493A217C" w:rsidR="00A62099" w:rsidRPr="00673744" w:rsidRDefault="00C3256F" w:rsidP="0012158C">
      <w:pPr>
        <w:spacing w:before="120" w:after="120" w:line="48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M</w:t>
      </w:r>
      <w:r w:rsidR="00AB6C14" w:rsidRPr="00673744">
        <w:rPr>
          <w:rFonts w:ascii="Times New Roman" w:hAnsi="Times New Roman" w:cs="Times New Roman"/>
          <w:color w:val="000000" w:themeColor="text1"/>
          <w:sz w:val="24"/>
          <w:szCs w:val="24"/>
        </w:rPr>
        <w:t xml:space="preserve">ost of </w:t>
      </w:r>
      <w:r>
        <w:rPr>
          <w:rFonts w:ascii="Times New Roman" w:hAnsi="Times New Roman" w:cs="Times New Roman"/>
          <w:color w:val="000000" w:themeColor="text1"/>
          <w:sz w:val="24"/>
          <w:szCs w:val="24"/>
        </w:rPr>
        <w:t xml:space="preserve">the other </w:t>
      </w:r>
      <w:r w:rsidR="00AB6C14" w:rsidRPr="00673744">
        <w:rPr>
          <w:rFonts w:ascii="Times New Roman" w:hAnsi="Times New Roman" w:cs="Times New Roman"/>
          <w:color w:val="000000" w:themeColor="text1"/>
          <w:sz w:val="24"/>
          <w:szCs w:val="24"/>
        </w:rPr>
        <w:t xml:space="preserve">COVID-19 antibody therapeutic candidates in clinical trials are </w:t>
      </w:r>
      <w:r w:rsidR="00834345" w:rsidRPr="00673744">
        <w:rPr>
          <w:rFonts w:ascii="Times New Roman" w:hAnsi="Times New Roman" w:cs="Times New Roman"/>
          <w:color w:val="000000" w:themeColor="text1"/>
          <w:sz w:val="24"/>
          <w:szCs w:val="24"/>
        </w:rPr>
        <w:t xml:space="preserve">repurposed </w:t>
      </w:r>
      <w:r w:rsidR="00AB6C14" w:rsidRPr="00673744">
        <w:rPr>
          <w:rFonts w:ascii="Times New Roman" w:hAnsi="Times New Roman" w:cs="Times New Roman"/>
          <w:color w:val="000000" w:themeColor="text1"/>
          <w:sz w:val="24"/>
          <w:szCs w:val="24"/>
        </w:rPr>
        <w:t xml:space="preserve">drugs aimed at </w:t>
      </w:r>
      <w:r w:rsidR="00834345" w:rsidRPr="00673744">
        <w:rPr>
          <w:rFonts w:ascii="Times New Roman" w:hAnsi="Times New Roman" w:cs="Times New Roman"/>
          <w:color w:val="000000" w:themeColor="text1"/>
          <w:sz w:val="24"/>
          <w:szCs w:val="24"/>
        </w:rPr>
        <w:t xml:space="preserve">host </w:t>
      </w:r>
      <w:r w:rsidR="00AB6C14" w:rsidRPr="00673744">
        <w:rPr>
          <w:rFonts w:ascii="Times New Roman" w:hAnsi="Times New Roman" w:cs="Times New Roman"/>
          <w:color w:val="000000" w:themeColor="text1"/>
          <w:sz w:val="24"/>
          <w:szCs w:val="24"/>
        </w:rPr>
        <w:t>targets</w:t>
      </w:r>
      <w:r w:rsidR="00834345" w:rsidRPr="00673744">
        <w:rPr>
          <w:rFonts w:ascii="Times New Roman" w:hAnsi="Times New Roman" w:cs="Times New Roman"/>
          <w:color w:val="000000" w:themeColor="text1"/>
          <w:sz w:val="24"/>
          <w:szCs w:val="24"/>
        </w:rPr>
        <w:t>,</w:t>
      </w:r>
      <w:r w:rsidR="00AB6C14" w:rsidRPr="00673744">
        <w:rPr>
          <w:rFonts w:ascii="Times New Roman" w:hAnsi="Times New Roman" w:cs="Times New Roman"/>
          <w:color w:val="000000" w:themeColor="text1"/>
          <w:sz w:val="24"/>
          <w:szCs w:val="24"/>
        </w:rPr>
        <w:t xml:space="preserve"> rather than the </w:t>
      </w:r>
      <w:r w:rsidR="00834345" w:rsidRPr="00673744">
        <w:rPr>
          <w:rFonts w:ascii="Times New Roman" w:hAnsi="Times New Roman" w:cs="Times New Roman"/>
          <w:color w:val="000000" w:themeColor="text1"/>
          <w:sz w:val="24"/>
          <w:szCs w:val="24"/>
        </w:rPr>
        <w:t xml:space="preserve">viral </w:t>
      </w:r>
      <w:r w:rsidR="00AB6C14" w:rsidRPr="00673744">
        <w:rPr>
          <w:rFonts w:ascii="Times New Roman" w:hAnsi="Times New Roman" w:cs="Times New Roman"/>
          <w:color w:val="000000" w:themeColor="text1"/>
          <w:sz w:val="24"/>
          <w:szCs w:val="24"/>
        </w:rPr>
        <w:t>S protein</w:t>
      </w:r>
      <w:r w:rsidR="00D01D13" w:rsidRPr="00673744">
        <w:rPr>
          <w:rFonts w:ascii="Times New Roman" w:hAnsi="Times New Roman" w:cs="Times New Roman"/>
          <w:color w:val="000000" w:themeColor="text1"/>
          <w:sz w:val="24"/>
          <w:szCs w:val="24"/>
          <w:shd w:val="clear" w:color="auto" w:fill="FFFFFF"/>
        </w:rPr>
        <w:t>.</w:t>
      </w:r>
      <w:r w:rsidR="00567DB5" w:rsidRPr="00673744">
        <w:rPr>
          <w:rFonts w:ascii="Times New Roman" w:hAnsi="Times New Roman" w:cs="Times New Roman"/>
          <w:color w:val="000000" w:themeColor="text1"/>
          <w:sz w:val="24"/>
          <w:szCs w:val="24"/>
          <w:shd w:val="clear" w:color="auto" w:fill="FFFFFF"/>
        </w:rPr>
        <w:t xml:space="preserve"> </w:t>
      </w:r>
      <w:r w:rsidR="004F16C0">
        <w:rPr>
          <w:rFonts w:ascii="Times New Roman" w:hAnsi="Times New Roman" w:cs="Times New Roman"/>
          <w:color w:val="000000" w:themeColor="text1"/>
          <w:sz w:val="24"/>
          <w:szCs w:val="24"/>
          <w:shd w:val="clear" w:color="auto" w:fill="FFFFFF"/>
        </w:rPr>
        <w:t xml:space="preserve">Two antibody therapeutics that were repurposed as COVID-19 treatments have already reached the market. </w:t>
      </w:r>
      <w:proofErr w:type="spellStart"/>
      <w:r w:rsidR="00AF0D59" w:rsidRPr="00673744">
        <w:rPr>
          <w:rFonts w:ascii="Times New Roman" w:hAnsi="Times New Roman" w:cs="Times New Roman"/>
          <w:color w:val="000000" w:themeColor="text1"/>
          <w:sz w:val="24"/>
          <w:szCs w:val="24"/>
          <w:shd w:val="clear" w:color="auto" w:fill="FFFFFF"/>
        </w:rPr>
        <w:t>Levilimab</w:t>
      </w:r>
      <w:proofErr w:type="spellEnd"/>
      <w:r w:rsidR="00A5557B">
        <w:rPr>
          <w:rFonts w:ascii="Times New Roman" w:hAnsi="Times New Roman" w:cs="Times New Roman"/>
          <w:color w:val="000000" w:themeColor="text1"/>
          <w:sz w:val="24"/>
          <w:szCs w:val="24"/>
          <w:shd w:val="clear" w:color="auto" w:fill="FFFFFF"/>
        </w:rPr>
        <w:t xml:space="preserve"> (</w:t>
      </w:r>
      <w:proofErr w:type="spellStart"/>
      <w:r w:rsidR="00A5557B" w:rsidRPr="00A5557B">
        <w:rPr>
          <w:rFonts w:ascii="Times New Roman" w:hAnsi="Times New Roman" w:cs="Times New Roman"/>
          <w:color w:val="000000" w:themeColor="text1"/>
          <w:sz w:val="24"/>
          <w:szCs w:val="24"/>
          <w:shd w:val="clear" w:color="auto" w:fill="FFFFFF"/>
        </w:rPr>
        <w:t>Ilsira</w:t>
      </w:r>
      <w:proofErr w:type="spellEnd"/>
      <w:r w:rsidR="00A5557B">
        <w:rPr>
          <w:rFonts w:ascii="Times New Roman" w:hAnsi="Times New Roman" w:cs="Times New Roman"/>
          <w:color w:val="000000" w:themeColor="text1"/>
          <w:sz w:val="24"/>
          <w:szCs w:val="24"/>
          <w:shd w:val="clear" w:color="auto" w:fill="FFFFFF"/>
        </w:rPr>
        <w:t>)</w:t>
      </w:r>
      <w:r w:rsidR="00AF0D59" w:rsidRPr="00673744">
        <w:rPr>
          <w:rFonts w:ascii="Times New Roman" w:hAnsi="Times New Roman" w:cs="Times New Roman"/>
          <w:color w:val="000000" w:themeColor="text1"/>
          <w:sz w:val="24"/>
          <w:szCs w:val="24"/>
          <w:shd w:val="clear" w:color="auto" w:fill="FFFFFF"/>
        </w:rPr>
        <w:t>, which was develop</w:t>
      </w:r>
      <w:r w:rsidR="00142303">
        <w:rPr>
          <w:rFonts w:ascii="Times New Roman" w:hAnsi="Times New Roman" w:cs="Times New Roman"/>
          <w:color w:val="000000" w:themeColor="text1"/>
          <w:sz w:val="24"/>
          <w:szCs w:val="24"/>
          <w:shd w:val="clear" w:color="auto" w:fill="FFFFFF"/>
        </w:rPr>
        <w:t>ed</w:t>
      </w:r>
      <w:r w:rsidR="00AF0D59" w:rsidRPr="00673744">
        <w:rPr>
          <w:rFonts w:ascii="Times New Roman" w:hAnsi="Times New Roman" w:cs="Times New Roman"/>
          <w:color w:val="000000" w:themeColor="text1"/>
          <w:sz w:val="24"/>
          <w:szCs w:val="24"/>
          <w:shd w:val="clear" w:color="auto" w:fill="FFFFFF"/>
        </w:rPr>
        <w:t xml:space="preserve"> by BIOCAD to target IL-</w:t>
      </w:r>
      <w:r w:rsidR="00834345" w:rsidRPr="00673744">
        <w:rPr>
          <w:rFonts w:ascii="Times New Roman" w:hAnsi="Times New Roman" w:cs="Times New Roman"/>
          <w:color w:val="000000" w:themeColor="text1"/>
          <w:sz w:val="24"/>
          <w:szCs w:val="24"/>
          <w:shd w:val="clear" w:color="auto" w:fill="FFFFFF"/>
        </w:rPr>
        <w:t>6 receptor</w:t>
      </w:r>
      <w:r w:rsidR="00AF0D59" w:rsidRPr="00673744">
        <w:rPr>
          <w:rFonts w:ascii="Times New Roman" w:hAnsi="Times New Roman" w:cs="Times New Roman"/>
          <w:color w:val="000000" w:themeColor="text1"/>
          <w:sz w:val="24"/>
          <w:szCs w:val="24"/>
          <w:shd w:val="clear" w:color="auto" w:fill="FFFFFF"/>
        </w:rPr>
        <w:t xml:space="preserve">, </w:t>
      </w:r>
      <w:r w:rsidR="00834345" w:rsidRPr="00673744">
        <w:rPr>
          <w:rFonts w:ascii="Times New Roman" w:hAnsi="Times New Roman" w:cs="Times New Roman"/>
          <w:color w:val="000000" w:themeColor="text1"/>
          <w:sz w:val="24"/>
          <w:szCs w:val="24"/>
          <w:shd w:val="clear" w:color="auto" w:fill="FFFFFF"/>
        </w:rPr>
        <w:t>was</w:t>
      </w:r>
      <w:r w:rsidR="009049C1" w:rsidRPr="00673744">
        <w:rPr>
          <w:rFonts w:ascii="Times New Roman" w:hAnsi="Times New Roman" w:cs="Times New Roman"/>
          <w:color w:val="000000" w:themeColor="text1"/>
          <w:sz w:val="24"/>
          <w:szCs w:val="24"/>
          <w:shd w:val="clear" w:color="auto" w:fill="FFFFFF"/>
        </w:rPr>
        <w:t xml:space="preserve"> </w:t>
      </w:r>
      <w:r w:rsidR="00AF0D59" w:rsidRPr="00673744">
        <w:rPr>
          <w:rFonts w:ascii="Times New Roman" w:hAnsi="Times New Roman" w:cs="Times New Roman"/>
          <w:color w:val="000000" w:themeColor="text1"/>
          <w:sz w:val="24"/>
          <w:szCs w:val="24"/>
          <w:shd w:val="clear" w:color="auto" w:fill="FFFFFF"/>
        </w:rPr>
        <w:t xml:space="preserve">registered in Russia for the </w:t>
      </w:r>
      <w:r w:rsidR="00AF0D59" w:rsidRPr="00673744">
        <w:rPr>
          <w:rFonts w:ascii="Times New Roman" w:hAnsi="Times New Roman" w:cs="Times New Roman"/>
          <w:color w:val="000000" w:themeColor="text1"/>
          <w:sz w:val="24"/>
          <w:szCs w:val="24"/>
          <w:shd w:val="clear" w:color="auto" w:fill="FFFFFF"/>
        </w:rPr>
        <w:lastRenderedPageBreak/>
        <w:t>inhibition of cytokine storm caused by coronavirus infection</w:t>
      </w:r>
      <w:r w:rsidR="00834345" w:rsidRPr="00673744">
        <w:rPr>
          <w:rFonts w:ascii="Times New Roman" w:hAnsi="Times New Roman" w:cs="Times New Roman"/>
          <w:color w:val="000000" w:themeColor="text1"/>
          <w:sz w:val="24"/>
          <w:szCs w:val="24"/>
          <w:shd w:val="clear" w:color="auto" w:fill="FFFFFF"/>
        </w:rPr>
        <w:t xml:space="preserve"> in early June 2020</w:t>
      </w:r>
      <w:r w:rsidR="00AF0D59" w:rsidRPr="00673744">
        <w:rPr>
          <w:rFonts w:ascii="Times New Roman" w:hAnsi="Times New Roman" w:cs="Times New Roman"/>
          <w:color w:val="000000" w:themeColor="text1"/>
          <w:sz w:val="24"/>
          <w:szCs w:val="24"/>
          <w:shd w:val="clear" w:color="auto" w:fill="FFFFFF"/>
        </w:rPr>
        <w:t>.</w:t>
      </w:r>
      <w:r w:rsidR="004F16C0">
        <w:rPr>
          <w:rFonts w:ascii="Times New Roman" w:hAnsi="Times New Roman" w:cs="Times New Roman"/>
          <w:color w:val="000000" w:themeColor="text1"/>
          <w:sz w:val="24"/>
          <w:szCs w:val="24"/>
          <w:shd w:val="clear" w:color="auto" w:fill="FFFFFF"/>
        </w:rPr>
        <w:t xml:space="preserve"> The </w:t>
      </w:r>
      <w:r w:rsidR="004F16C0" w:rsidRPr="004F16C0">
        <w:rPr>
          <w:rFonts w:ascii="Times New Roman" w:hAnsi="Times New Roman" w:cs="Times New Roman"/>
          <w:color w:val="000000" w:themeColor="text1"/>
          <w:sz w:val="24"/>
          <w:szCs w:val="24"/>
          <w:shd w:val="clear" w:color="auto" w:fill="FFFFFF"/>
        </w:rPr>
        <w:t xml:space="preserve">restricted emergency use of </w:t>
      </w:r>
      <w:proofErr w:type="spellStart"/>
      <w:r w:rsidR="004F16C0" w:rsidRPr="004F16C0">
        <w:rPr>
          <w:rFonts w:ascii="Times New Roman" w:hAnsi="Times New Roman" w:cs="Times New Roman"/>
          <w:color w:val="000000" w:themeColor="text1"/>
          <w:sz w:val="24"/>
          <w:szCs w:val="24"/>
          <w:shd w:val="clear" w:color="auto" w:fill="FFFFFF"/>
        </w:rPr>
        <w:t>itolizumab</w:t>
      </w:r>
      <w:proofErr w:type="spellEnd"/>
      <w:r w:rsidR="00A5557B">
        <w:rPr>
          <w:rFonts w:ascii="Times New Roman" w:hAnsi="Times New Roman" w:cs="Times New Roman"/>
          <w:color w:val="000000" w:themeColor="text1"/>
          <w:sz w:val="24"/>
          <w:szCs w:val="24"/>
          <w:shd w:val="clear" w:color="auto" w:fill="FFFFFF"/>
        </w:rPr>
        <w:t xml:space="preserve"> (</w:t>
      </w:r>
      <w:proofErr w:type="spellStart"/>
      <w:r w:rsidR="00A5557B" w:rsidRPr="00A5557B">
        <w:rPr>
          <w:rFonts w:ascii="Times New Roman" w:hAnsi="Times New Roman" w:cs="Times New Roman"/>
          <w:color w:val="000000" w:themeColor="text1"/>
          <w:sz w:val="24"/>
          <w:szCs w:val="24"/>
          <w:shd w:val="clear" w:color="auto" w:fill="FFFFFF"/>
        </w:rPr>
        <w:t>Alzumab</w:t>
      </w:r>
      <w:proofErr w:type="spellEnd"/>
      <w:r w:rsidR="00A5557B">
        <w:rPr>
          <w:rFonts w:ascii="Times New Roman" w:hAnsi="Times New Roman" w:cs="Times New Roman"/>
          <w:color w:val="000000" w:themeColor="text1"/>
          <w:sz w:val="24"/>
          <w:szCs w:val="24"/>
          <w:shd w:val="clear" w:color="auto" w:fill="FFFFFF"/>
        </w:rPr>
        <w:t>)</w:t>
      </w:r>
      <w:r w:rsidR="004F16C0" w:rsidRPr="004F16C0">
        <w:rPr>
          <w:rFonts w:ascii="Times New Roman" w:hAnsi="Times New Roman" w:cs="Times New Roman"/>
          <w:color w:val="000000" w:themeColor="text1"/>
          <w:sz w:val="24"/>
          <w:szCs w:val="24"/>
          <w:shd w:val="clear" w:color="auto" w:fill="FFFFFF"/>
        </w:rPr>
        <w:t xml:space="preserve"> for the treatment of cytokine release syndrome</w:t>
      </w:r>
      <w:r w:rsidR="004F16C0">
        <w:rPr>
          <w:rFonts w:ascii="Times New Roman" w:hAnsi="Times New Roman" w:cs="Times New Roman"/>
          <w:color w:val="000000" w:themeColor="text1"/>
          <w:sz w:val="24"/>
          <w:szCs w:val="24"/>
          <w:shd w:val="clear" w:color="auto" w:fill="FFFFFF"/>
        </w:rPr>
        <w:t xml:space="preserve"> </w:t>
      </w:r>
      <w:r w:rsidR="004F16C0" w:rsidRPr="004F16C0">
        <w:rPr>
          <w:rFonts w:ascii="Times New Roman" w:hAnsi="Times New Roman" w:cs="Times New Roman"/>
          <w:color w:val="000000" w:themeColor="text1"/>
          <w:sz w:val="24"/>
          <w:szCs w:val="24"/>
          <w:shd w:val="clear" w:color="auto" w:fill="FFFFFF"/>
        </w:rPr>
        <w:t xml:space="preserve">in COVID-19 patients with moderate to severe acute respiratory distress syndrome </w:t>
      </w:r>
      <w:r w:rsidR="004F16C0">
        <w:rPr>
          <w:rFonts w:ascii="Times New Roman" w:hAnsi="Times New Roman" w:cs="Times New Roman"/>
          <w:color w:val="000000" w:themeColor="text1"/>
          <w:sz w:val="24"/>
          <w:szCs w:val="24"/>
          <w:shd w:val="clear" w:color="auto" w:fill="FFFFFF"/>
        </w:rPr>
        <w:t xml:space="preserve">was granted </w:t>
      </w:r>
      <w:r w:rsidR="004F16C0" w:rsidRPr="004F16C0">
        <w:rPr>
          <w:rFonts w:ascii="Times New Roman" w:hAnsi="Times New Roman" w:cs="Times New Roman"/>
          <w:color w:val="000000" w:themeColor="text1"/>
          <w:sz w:val="24"/>
          <w:szCs w:val="24"/>
          <w:shd w:val="clear" w:color="auto" w:fill="FFFFFF"/>
        </w:rPr>
        <w:t>in India</w:t>
      </w:r>
      <w:r w:rsidR="004F16C0">
        <w:rPr>
          <w:rFonts w:ascii="Times New Roman" w:hAnsi="Times New Roman" w:cs="Times New Roman"/>
          <w:color w:val="000000" w:themeColor="text1"/>
          <w:sz w:val="24"/>
          <w:szCs w:val="24"/>
          <w:shd w:val="clear" w:color="auto" w:fill="FFFFFF"/>
        </w:rPr>
        <w:t xml:space="preserve"> in July 2020. Developed by Biocon, </w:t>
      </w:r>
      <w:proofErr w:type="spellStart"/>
      <w:r w:rsidR="004F16C0" w:rsidRPr="004F16C0">
        <w:rPr>
          <w:rFonts w:ascii="Times New Roman" w:hAnsi="Times New Roman" w:cs="Times New Roman"/>
          <w:color w:val="000000" w:themeColor="text1"/>
          <w:sz w:val="24"/>
          <w:szCs w:val="24"/>
          <w:shd w:val="clear" w:color="auto" w:fill="FFFFFF"/>
        </w:rPr>
        <w:t>itolizumab</w:t>
      </w:r>
      <w:proofErr w:type="spellEnd"/>
      <w:r w:rsidR="004F16C0">
        <w:rPr>
          <w:rFonts w:ascii="Times New Roman" w:hAnsi="Times New Roman" w:cs="Times New Roman"/>
          <w:color w:val="000000" w:themeColor="text1"/>
          <w:sz w:val="24"/>
          <w:szCs w:val="24"/>
          <w:shd w:val="clear" w:color="auto" w:fill="FFFFFF"/>
        </w:rPr>
        <w:t xml:space="preserve"> targets CD6</w:t>
      </w:r>
      <w:r w:rsidR="00511566">
        <w:rPr>
          <w:rFonts w:ascii="Times New Roman" w:hAnsi="Times New Roman" w:cs="Times New Roman"/>
          <w:color w:val="000000" w:themeColor="text1"/>
          <w:sz w:val="24"/>
          <w:szCs w:val="24"/>
          <w:shd w:val="clear" w:color="auto" w:fill="FFFFFF"/>
        </w:rPr>
        <w:t xml:space="preserve"> </w:t>
      </w:r>
      <w:r w:rsidR="00511566">
        <w:rPr>
          <w:rFonts w:ascii="Times New Roman" w:hAnsi="Times New Roman" w:cs="Times New Roman"/>
          <w:color w:val="000000" w:themeColor="text1"/>
          <w:sz w:val="24"/>
          <w:szCs w:val="24"/>
          <w:shd w:val="clear" w:color="auto" w:fill="FFFFFF"/>
        </w:rPr>
        <w:fldChar w:fldCharType="begin">
          <w:fldData xml:space="preserve">PEVuZE5vdGU+PENpdGU+PEF1dGhvcj5CdWdoYW5pPC9BdXRob3I+PFllYXI+MjAxNzwvWWVhcj48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==
</w:fldData>
        </w:fldChar>
      </w:r>
      <w:r w:rsidR="00A7545E">
        <w:rPr>
          <w:rFonts w:ascii="Times New Roman" w:hAnsi="Times New Roman" w:cs="Times New Roman"/>
          <w:color w:val="000000" w:themeColor="text1"/>
          <w:sz w:val="24"/>
          <w:szCs w:val="24"/>
          <w:shd w:val="clear" w:color="auto" w:fill="FFFFFF"/>
        </w:rPr>
        <w:instrText xml:space="preserve"> ADDIN EN.CITE </w:instrText>
      </w:r>
      <w:r w:rsidR="00A7545E">
        <w:rPr>
          <w:rFonts w:ascii="Times New Roman" w:hAnsi="Times New Roman" w:cs="Times New Roman"/>
          <w:color w:val="000000" w:themeColor="text1"/>
          <w:sz w:val="24"/>
          <w:szCs w:val="24"/>
          <w:shd w:val="clear" w:color="auto" w:fill="FFFFFF"/>
        </w:rPr>
        <w:fldChar w:fldCharType="begin">
          <w:fldData xml:space="preserve">PEVuZE5vdGU+PENpdGU+PEF1dGhvcj5CdWdoYW5pPC9BdXRob3I+PFllYXI+MjAxNzwvWWVhcj48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==
</w:fldData>
        </w:fldChar>
      </w:r>
      <w:r w:rsidR="00A7545E">
        <w:rPr>
          <w:rFonts w:ascii="Times New Roman" w:hAnsi="Times New Roman" w:cs="Times New Roman"/>
          <w:color w:val="000000" w:themeColor="text1"/>
          <w:sz w:val="24"/>
          <w:szCs w:val="24"/>
          <w:shd w:val="clear" w:color="auto" w:fill="FFFFFF"/>
        </w:rPr>
        <w:instrText xml:space="preserve"> ADDIN EN.CITE.DATA </w:instrText>
      </w:r>
      <w:r w:rsidR="00A7545E">
        <w:rPr>
          <w:rFonts w:ascii="Times New Roman" w:hAnsi="Times New Roman" w:cs="Times New Roman"/>
          <w:color w:val="000000" w:themeColor="text1"/>
          <w:sz w:val="24"/>
          <w:szCs w:val="24"/>
          <w:shd w:val="clear" w:color="auto" w:fill="FFFFFF"/>
        </w:rPr>
      </w:r>
      <w:r w:rsidR="00A7545E">
        <w:rPr>
          <w:rFonts w:ascii="Times New Roman" w:hAnsi="Times New Roman" w:cs="Times New Roman"/>
          <w:color w:val="000000" w:themeColor="text1"/>
          <w:sz w:val="24"/>
          <w:szCs w:val="24"/>
          <w:shd w:val="clear" w:color="auto" w:fill="FFFFFF"/>
        </w:rPr>
        <w:fldChar w:fldCharType="end"/>
      </w:r>
      <w:r w:rsidR="00511566">
        <w:rPr>
          <w:rFonts w:ascii="Times New Roman" w:hAnsi="Times New Roman" w:cs="Times New Roman"/>
          <w:color w:val="000000" w:themeColor="text1"/>
          <w:sz w:val="24"/>
          <w:szCs w:val="24"/>
          <w:shd w:val="clear" w:color="auto" w:fill="FFFFFF"/>
        </w:rPr>
      </w:r>
      <w:r w:rsidR="00511566">
        <w:rPr>
          <w:rFonts w:ascii="Times New Roman" w:hAnsi="Times New Roman" w:cs="Times New Roman"/>
          <w:color w:val="000000" w:themeColor="text1"/>
          <w:sz w:val="24"/>
          <w:szCs w:val="24"/>
          <w:shd w:val="clear" w:color="auto" w:fill="FFFFFF"/>
        </w:rPr>
        <w:fldChar w:fldCharType="separate"/>
      </w:r>
      <w:r w:rsidR="00A7545E">
        <w:rPr>
          <w:rFonts w:ascii="Times New Roman" w:hAnsi="Times New Roman" w:cs="Times New Roman"/>
          <w:noProof/>
          <w:color w:val="000000" w:themeColor="text1"/>
          <w:sz w:val="24"/>
          <w:szCs w:val="24"/>
          <w:shd w:val="clear" w:color="auto" w:fill="FFFFFF"/>
        </w:rPr>
        <w:t>(19)</w:t>
      </w:r>
      <w:r w:rsidR="00511566">
        <w:rPr>
          <w:rFonts w:ascii="Times New Roman" w:hAnsi="Times New Roman" w:cs="Times New Roman"/>
          <w:color w:val="000000" w:themeColor="text1"/>
          <w:sz w:val="24"/>
          <w:szCs w:val="24"/>
          <w:shd w:val="clear" w:color="auto" w:fill="FFFFFF"/>
        </w:rPr>
        <w:fldChar w:fldCharType="end"/>
      </w:r>
      <w:r w:rsidR="004F16C0">
        <w:rPr>
          <w:rFonts w:ascii="Times New Roman" w:hAnsi="Times New Roman" w:cs="Times New Roman"/>
          <w:color w:val="000000" w:themeColor="text1"/>
          <w:sz w:val="24"/>
          <w:szCs w:val="24"/>
          <w:shd w:val="clear" w:color="auto" w:fill="FFFFFF"/>
        </w:rPr>
        <w:t>.</w:t>
      </w:r>
      <w:r w:rsidR="00AF0D59" w:rsidRPr="00673744">
        <w:rPr>
          <w:rFonts w:ascii="Times New Roman" w:hAnsi="Times New Roman" w:cs="Times New Roman"/>
          <w:color w:val="000000" w:themeColor="text1"/>
          <w:sz w:val="24"/>
          <w:szCs w:val="24"/>
          <w:shd w:val="clear" w:color="auto" w:fill="FFFFFF"/>
        </w:rPr>
        <w:t xml:space="preserve"> </w:t>
      </w:r>
      <w:r w:rsidR="004F16C0">
        <w:rPr>
          <w:rFonts w:ascii="Times New Roman" w:hAnsi="Times New Roman" w:cs="Times New Roman"/>
          <w:color w:val="000000" w:themeColor="text1"/>
          <w:sz w:val="24"/>
          <w:szCs w:val="24"/>
          <w:shd w:val="clear" w:color="auto" w:fill="FFFFFF"/>
        </w:rPr>
        <w:t>The a</w:t>
      </w:r>
      <w:r w:rsidR="00A62099" w:rsidRPr="00673744">
        <w:rPr>
          <w:rFonts w:ascii="Times New Roman" w:hAnsi="Times New Roman" w:cs="Times New Roman"/>
          <w:color w:val="000000" w:themeColor="text1"/>
          <w:sz w:val="24"/>
          <w:szCs w:val="24"/>
          <w:shd w:val="clear" w:color="auto" w:fill="FFFFFF"/>
        </w:rPr>
        <w:t>nti-IL6 receptor antibody, tocilizumab (</w:t>
      </w:r>
      <w:proofErr w:type="spellStart"/>
      <w:r w:rsidR="00A62099" w:rsidRPr="00673744">
        <w:rPr>
          <w:rFonts w:ascii="Times New Roman" w:hAnsi="Times New Roman" w:cs="Times New Roman"/>
          <w:color w:val="000000" w:themeColor="text1"/>
          <w:sz w:val="24"/>
          <w:szCs w:val="24"/>
          <w:shd w:val="clear" w:color="auto" w:fill="FFFFFF"/>
        </w:rPr>
        <w:t>Actemra</w:t>
      </w:r>
      <w:proofErr w:type="spellEnd"/>
      <w:r w:rsidR="00A62099" w:rsidRPr="00673744">
        <w:rPr>
          <w:rFonts w:ascii="Times New Roman" w:hAnsi="Times New Roman" w:cs="Times New Roman"/>
          <w:color w:val="000000" w:themeColor="text1"/>
          <w:sz w:val="24"/>
          <w:szCs w:val="24"/>
          <w:shd w:val="clear" w:color="auto" w:fill="FFFFFF"/>
        </w:rPr>
        <w:t>),</w:t>
      </w:r>
      <w:r w:rsidR="00383102" w:rsidRPr="00673744">
        <w:rPr>
          <w:rFonts w:ascii="Times New Roman" w:hAnsi="Times New Roman" w:cs="Times New Roman"/>
          <w:color w:val="000000" w:themeColor="text1"/>
          <w:sz w:val="24"/>
          <w:szCs w:val="24"/>
          <w:shd w:val="clear" w:color="auto" w:fill="FFFFFF"/>
        </w:rPr>
        <w:t xml:space="preserve"> </w:t>
      </w:r>
      <w:r w:rsidR="00A62099" w:rsidRPr="00673744">
        <w:rPr>
          <w:rFonts w:ascii="Times New Roman" w:hAnsi="Times New Roman" w:cs="Times New Roman"/>
          <w:color w:val="000000" w:themeColor="text1"/>
          <w:sz w:val="24"/>
          <w:szCs w:val="24"/>
          <w:shd w:val="clear" w:color="auto" w:fill="FFFFFF"/>
        </w:rPr>
        <w:t>is being evaluated in multiple Phase 3 clinical trials to assess the safety and efficacy of intravenous plus standard of care in hospitalized adult patients with severe COVID-19 pneumonia.</w:t>
      </w:r>
    </w:p>
    <w:p w14:paraId="1CF1A771" w14:textId="002AA12C" w:rsidR="00A62099" w:rsidRPr="00673744" w:rsidRDefault="00C53F5C" w:rsidP="0012158C">
      <w:pPr>
        <w:spacing w:before="120" w:after="120" w:line="480" w:lineRule="auto"/>
        <w:ind w:firstLine="720"/>
        <w:jc w:val="both"/>
        <w:rPr>
          <w:rFonts w:ascii="Times New Roman" w:hAnsi="Times New Roman" w:cs="Times New Roman"/>
          <w:color w:val="000000" w:themeColor="text1"/>
          <w:sz w:val="24"/>
          <w:szCs w:val="24"/>
          <w:shd w:val="clear" w:color="auto" w:fill="FFFFFF"/>
        </w:rPr>
      </w:pPr>
      <w:ins w:id="118" w:author="LY" w:date="2020-08-02T00:44:00Z">
        <w:r>
          <w:rPr>
            <w:rFonts w:ascii="Times New Roman" w:hAnsi="Times New Roman" w:cs="Times New Roman"/>
            <w:color w:val="000000" w:themeColor="text1"/>
            <w:sz w:val="24"/>
            <w:szCs w:val="24"/>
            <w:shd w:val="clear" w:color="auto" w:fill="FFFFFF"/>
          </w:rPr>
          <w:t xml:space="preserve">Based on the number of </w:t>
        </w:r>
      </w:ins>
      <w:ins w:id="119" w:author="LY" w:date="2020-08-02T00:45:00Z">
        <w:r w:rsidRPr="00A107FE">
          <w:rPr>
            <w:rFonts w:ascii="Times New Roman" w:hAnsi="Times New Roman" w:cs="Times New Roman"/>
            <w:sz w:val="24"/>
            <w:szCs w:val="24"/>
          </w:rPr>
          <w:t>research and development programs</w:t>
        </w:r>
        <w:r>
          <w:rPr>
            <w:rFonts w:ascii="Times New Roman" w:hAnsi="Times New Roman" w:cs="Times New Roman"/>
            <w:sz w:val="24"/>
            <w:szCs w:val="24"/>
          </w:rPr>
          <w:t xml:space="preserve">, </w:t>
        </w:r>
        <w:r>
          <w:rPr>
            <w:rFonts w:ascii="Times New Roman" w:hAnsi="Times New Roman" w:cs="Times New Roman"/>
            <w:color w:val="000000" w:themeColor="text1"/>
            <w:sz w:val="24"/>
            <w:szCs w:val="24"/>
            <w:shd w:val="clear" w:color="auto" w:fill="FFFFFF"/>
          </w:rPr>
          <w:t>t</w:t>
        </w:r>
      </w:ins>
      <w:del w:id="120" w:author="LY" w:date="2020-08-02T00:45:00Z">
        <w:r w:rsidR="00A62099" w:rsidRPr="00673744" w:rsidDel="00C53F5C">
          <w:rPr>
            <w:rFonts w:ascii="Times New Roman" w:hAnsi="Times New Roman" w:cs="Times New Roman"/>
            <w:color w:val="000000" w:themeColor="text1"/>
            <w:sz w:val="24"/>
            <w:szCs w:val="24"/>
            <w:shd w:val="clear" w:color="auto" w:fill="FFFFFF"/>
          </w:rPr>
          <w:delText>T</w:delText>
        </w:r>
      </w:del>
      <w:r w:rsidR="00A62099" w:rsidRPr="00673744">
        <w:rPr>
          <w:rFonts w:ascii="Times New Roman" w:hAnsi="Times New Roman" w:cs="Times New Roman"/>
          <w:color w:val="000000" w:themeColor="text1"/>
          <w:sz w:val="24"/>
          <w:szCs w:val="24"/>
          <w:shd w:val="clear" w:color="auto" w:fill="FFFFFF"/>
        </w:rPr>
        <w:t>he United States and China are the</w:t>
      </w:r>
      <w:ins w:id="121" w:author="LY" w:date="2020-08-02T21:38:00Z">
        <w:r w:rsidR="00F36951">
          <w:rPr>
            <w:rFonts w:ascii="Times New Roman" w:hAnsi="Times New Roman" w:cs="Times New Roman"/>
            <w:color w:val="000000" w:themeColor="text1"/>
            <w:sz w:val="24"/>
            <w:szCs w:val="24"/>
            <w:shd w:val="clear" w:color="auto" w:fill="FFFFFF"/>
          </w:rPr>
          <w:t xml:space="preserve"> top</w:t>
        </w:r>
      </w:ins>
      <w:r w:rsidR="00A62099" w:rsidRPr="00673744">
        <w:rPr>
          <w:rFonts w:ascii="Times New Roman" w:hAnsi="Times New Roman" w:cs="Times New Roman"/>
          <w:color w:val="000000" w:themeColor="text1"/>
          <w:sz w:val="24"/>
          <w:szCs w:val="24"/>
          <w:shd w:val="clear" w:color="auto" w:fill="FFFFFF"/>
        </w:rPr>
        <w:t xml:space="preserve"> two</w:t>
      </w:r>
      <w:del w:id="122" w:author="LY" w:date="2020-08-02T21:38:00Z">
        <w:r w:rsidR="00A62099" w:rsidRPr="00673744" w:rsidDel="00F36951">
          <w:rPr>
            <w:rFonts w:ascii="Times New Roman" w:hAnsi="Times New Roman" w:cs="Times New Roman"/>
            <w:color w:val="000000" w:themeColor="text1"/>
            <w:sz w:val="24"/>
            <w:szCs w:val="24"/>
            <w:shd w:val="clear" w:color="auto" w:fill="FFFFFF"/>
          </w:rPr>
          <w:delText xml:space="preserve"> leading</w:delText>
        </w:r>
      </w:del>
      <w:ins w:id="123" w:author="LY" w:date="2020-08-02T21:38:00Z">
        <w:r w:rsidR="00F36951">
          <w:rPr>
            <w:rFonts w:ascii="Times New Roman" w:hAnsi="Times New Roman" w:cs="Times New Roman"/>
            <w:color w:val="000000" w:themeColor="text1"/>
            <w:sz w:val="24"/>
            <w:szCs w:val="24"/>
            <w:shd w:val="clear" w:color="auto" w:fill="FFFFFF"/>
          </w:rPr>
          <w:t xml:space="preserve"> </w:t>
        </w:r>
      </w:ins>
      <w:del w:id="124" w:author="LY" w:date="2020-08-02T21:38:00Z">
        <w:r w:rsidR="00A62099" w:rsidRPr="00673744" w:rsidDel="00F36951">
          <w:rPr>
            <w:rFonts w:ascii="Times New Roman" w:hAnsi="Times New Roman" w:cs="Times New Roman"/>
            <w:color w:val="000000" w:themeColor="text1"/>
            <w:sz w:val="24"/>
            <w:szCs w:val="24"/>
            <w:shd w:val="clear" w:color="auto" w:fill="FFFFFF"/>
          </w:rPr>
          <w:delText xml:space="preserve"> </w:delText>
        </w:r>
      </w:del>
      <w:r w:rsidR="00A62099" w:rsidRPr="00673744">
        <w:rPr>
          <w:rFonts w:ascii="Times New Roman" w:hAnsi="Times New Roman" w:cs="Times New Roman"/>
          <w:color w:val="000000" w:themeColor="text1"/>
          <w:sz w:val="24"/>
          <w:szCs w:val="24"/>
          <w:shd w:val="clear" w:color="auto" w:fill="FFFFFF"/>
        </w:rPr>
        <w:t>countries in developing COVID-19 antibody therapeutics, followed by Canada, Germany, South Korea, UK, and France (</w:t>
      </w:r>
      <w:r w:rsidR="00A62099" w:rsidRPr="00673744">
        <w:rPr>
          <w:rFonts w:ascii="Times New Roman" w:hAnsi="Times New Roman" w:cs="Times New Roman"/>
          <w:b/>
          <w:bCs/>
          <w:color w:val="000000" w:themeColor="text1"/>
          <w:sz w:val="24"/>
          <w:szCs w:val="24"/>
          <w:shd w:val="clear" w:color="auto" w:fill="FFFFFF"/>
        </w:rPr>
        <w:t xml:space="preserve">Figure </w:t>
      </w:r>
      <w:r w:rsidR="00CD6368">
        <w:rPr>
          <w:rFonts w:ascii="Times New Roman" w:hAnsi="Times New Roman" w:cs="Times New Roman"/>
          <w:b/>
          <w:bCs/>
          <w:color w:val="000000" w:themeColor="text1"/>
          <w:sz w:val="24"/>
          <w:szCs w:val="24"/>
          <w:shd w:val="clear" w:color="auto" w:fill="FFFFFF"/>
        </w:rPr>
        <w:t>2</w:t>
      </w:r>
      <w:r w:rsidR="00A62099" w:rsidRPr="00673744">
        <w:rPr>
          <w:rFonts w:ascii="Times New Roman" w:hAnsi="Times New Roman" w:cs="Times New Roman"/>
          <w:b/>
          <w:bCs/>
          <w:color w:val="000000" w:themeColor="text1"/>
          <w:sz w:val="24"/>
          <w:szCs w:val="24"/>
          <w:shd w:val="clear" w:color="auto" w:fill="FFFFFF"/>
        </w:rPr>
        <w:t>B</w:t>
      </w:r>
      <w:r w:rsidR="00A62099" w:rsidRPr="00673744">
        <w:rPr>
          <w:rFonts w:ascii="Times New Roman" w:hAnsi="Times New Roman" w:cs="Times New Roman"/>
          <w:color w:val="000000" w:themeColor="text1"/>
          <w:sz w:val="24"/>
          <w:szCs w:val="24"/>
          <w:shd w:val="clear" w:color="auto" w:fill="FFFFFF"/>
        </w:rPr>
        <w:t>).</w:t>
      </w:r>
    </w:p>
    <w:p w14:paraId="6E2FF5BF" w14:textId="726ADBDB" w:rsidR="00E826B1" w:rsidRPr="00673744" w:rsidRDefault="00E826B1" w:rsidP="0012158C">
      <w:pPr>
        <w:spacing w:before="120" w:after="120" w:line="480" w:lineRule="auto"/>
        <w:jc w:val="both"/>
        <w:rPr>
          <w:rFonts w:ascii="Times New Roman" w:hAnsi="Times New Roman" w:cs="Times New Roman"/>
          <w:b/>
          <w:bCs/>
          <w:color w:val="000000" w:themeColor="text1"/>
          <w:sz w:val="24"/>
          <w:szCs w:val="24"/>
        </w:rPr>
      </w:pPr>
    </w:p>
    <w:p w14:paraId="0C5B99E6" w14:textId="7F39F9C5" w:rsidR="00352791" w:rsidRPr="00673744" w:rsidRDefault="00352791" w:rsidP="0012158C">
      <w:pPr>
        <w:spacing w:before="120" w:after="120" w:line="480" w:lineRule="auto"/>
        <w:jc w:val="both"/>
        <w:rPr>
          <w:rFonts w:ascii="Times New Roman" w:hAnsi="Times New Roman" w:cs="Times New Roman"/>
          <w:b/>
          <w:bCs/>
          <w:color w:val="000000" w:themeColor="text1"/>
          <w:sz w:val="24"/>
          <w:szCs w:val="24"/>
        </w:rPr>
      </w:pPr>
      <w:r w:rsidRPr="00673744">
        <w:rPr>
          <w:rFonts w:ascii="Times New Roman" w:hAnsi="Times New Roman" w:cs="Times New Roman"/>
          <w:b/>
          <w:bCs/>
          <w:color w:val="000000" w:themeColor="text1"/>
          <w:sz w:val="24"/>
          <w:szCs w:val="24"/>
        </w:rPr>
        <w:t>Conclusion</w:t>
      </w:r>
      <w:r w:rsidR="00BF5A39" w:rsidRPr="00673744">
        <w:rPr>
          <w:rFonts w:ascii="Times New Roman" w:hAnsi="Times New Roman" w:cs="Times New Roman"/>
          <w:b/>
          <w:bCs/>
          <w:color w:val="000000" w:themeColor="text1"/>
          <w:sz w:val="24"/>
          <w:szCs w:val="24"/>
        </w:rPr>
        <w:t xml:space="preserve"> and Perspectives</w:t>
      </w:r>
    </w:p>
    <w:p w14:paraId="2AC4DB4E" w14:textId="77777777" w:rsidR="00CE24A7" w:rsidRPr="00673744" w:rsidRDefault="00CE24A7" w:rsidP="0012158C">
      <w:pPr>
        <w:spacing w:before="120" w:after="120" w:line="480" w:lineRule="auto"/>
        <w:ind w:firstLine="720"/>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shd w:val="clear" w:color="auto" w:fill="FFFFFF"/>
        </w:rPr>
        <w:t xml:space="preserve">The COVID-19 pandemic is causing unprecedented worldwide impacts on healthcare, research and economies. To bring the pandemic under control, development of effective treatments is urgently needed. To help address the emergent information needs, our “Tracker” provides a useful reference for researchers and the public to track current progress of drugs developed for COVID-19. </w:t>
      </w:r>
    </w:p>
    <w:p w14:paraId="06A69D60" w14:textId="35DCD13D" w:rsidR="00986AAE" w:rsidRPr="00673744" w:rsidRDefault="00C214FF" w:rsidP="0012158C">
      <w:pPr>
        <w:spacing w:line="480" w:lineRule="auto"/>
        <w:ind w:firstLine="720"/>
        <w:jc w:val="both"/>
        <w:rPr>
          <w:rFonts w:ascii="Times New Roman" w:hAnsi="Times New Roman" w:cs="Times New Roman"/>
          <w:bCs/>
          <w:sz w:val="24"/>
          <w:szCs w:val="24"/>
        </w:rPr>
      </w:pPr>
      <w:r w:rsidRPr="00673744">
        <w:rPr>
          <w:rFonts w:ascii="Times New Roman" w:hAnsi="Times New Roman" w:cs="Times New Roman"/>
          <w:bCs/>
          <w:sz w:val="24"/>
          <w:szCs w:val="24"/>
        </w:rPr>
        <w:t>SARS-</w:t>
      </w:r>
      <w:proofErr w:type="spellStart"/>
      <w:r w:rsidRPr="00673744">
        <w:rPr>
          <w:rFonts w:ascii="Times New Roman" w:hAnsi="Times New Roman" w:cs="Times New Roman"/>
          <w:bCs/>
          <w:sz w:val="24"/>
          <w:szCs w:val="24"/>
        </w:rPr>
        <w:t>CoV</w:t>
      </w:r>
      <w:proofErr w:type="spellEnd"/>
      <w:r w:rsidR="00614629">
        <w:rPr>
          <w:rFonts w:ascii="Times New Roman" w:hAnsi="Times New Roman" w:cs="Times New Roman"/>
          <w:bCs/>
          <w:sz w:val="24"/>
          <w:szCs w:val="24"/>
        </w:rPr>
        <w:t xml:space="preserve"> </w:t>
      </w:r>
      <w:r w:rsidRPr="00673744">
        <w:rPr>
          <w:rFonts w:ascii="Times New Roman" w:hAnsi="Times New Roman" w:cs="Times New Roman"/>
          <w:bCs/>
          <w:sz w:val="24"/>
          <w:szCs w:val="24"/>
        </w:rPr>
        <w:fldChar w:fldCharType="begin">
          <w:fldData xml:space="preserve">PEVuZE5vdGU+PENpdGU+PEF1dGhvcj5Ecm9zdGVuPC9BdXRob3I+PFllYXI+MjAwMzwvWWVhcj48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==
</w:fldData>
        </w:fldChar>
      </w:r>
      <w:r w:rsidR="00A7545E">
        <w:rPr>
          <w:rFonts w:ascii="Times New Roman" w:hAnsi="Times New Roman" w:cs="Times New Roman"/>
          <w:bCs/>
          <w:sz w:val="24"/>
          <w:szCs w:val="24"/>
        </w:rPr>
        <w:instrText xml:space="preserve"> ADDIN EN.CITE </w:instrText>
      </w:r>
      <w:r w:rsidR="00A7545E">
        <w:rPr>
          <w:rFonts w:ascii="Times New Roman" w:hAnsi="Times New Roman" w:cs="Times New Roman"/>
          <w:bCs/>
          <w:sz w:val="24"/>
          <w:szCs w:val="24"/>
        </w:rPr>
        <w:fldChar w:fldCharType="begin">
          <w:fldData xml:space="preserve">PEVuZE5vdGU+PENpdGU+PEF1dGhvcj5Ecm9zdGVuPC9BdXRob3I+PFllYXI+MjAwMzwvWWVhcj48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==
</w:fldData>
        </w:fldChar>
      </w:r>
      <w:r w:rsidR="00A7545E">
        <w:rPr>
          <w:rFonts w:ascii="Times New Roman" w:hAnsi="Times New Roman" w:cs="Times New Roman"/>
          <w:bCs/>
          <w:sz w:val="24"/>
          <w:szCs w:val="24"/>
        </w:rPr>
        <w:instrText xml:space="preserve"> ADDIN EN.CITE.DATA </w:instrText>
      </w:r>
      <w:r w:rsidR="00A7545E">
        <w:rPr>
          <w:rFonts w:ascii="Times New Roman" w:hAnsi="Times New Roman" w:cs="Times New Roman"/>
          <w:bCs/>
          <w:sz w:val="24"/>
          <w:szCs w:val="24"/>
        </w:rPr>
      </w:r>
      <w:r w:rsidR="00A7545E">
        <w:rPr>
          <w:rFonts w:ascii="Times New Roman" w:hAnsi="Times New Roman" w:cs="Times New Roman"/>
          <w:bCs/>
          <w:sz w:val="24"/>
          <w:szCs w:val="24"/>
        </w:rPr>
        <w:fldChar w:fldCharType="end"/>
      </w:r>
      <w:r w:rsidRPr="00673744">
        <w:rPr>
          <w:rFonts w:ascii="Times New Roman" w:hAnsi="Times New Roman" w:cs="Times New Roman"/>
          <w:bCs/>
          <w:sz w:val="24"/>
          <w:szCs w:val="24"/>
        </w:rPr>
      </w:r>
      <w:r w:rsidRPr="00673744">
        <w:rPr>
          <w:rFonts w:ascii="Times New Roman" w:hAnsi="Times New Roman" w:cs="Times New Roman"/>
          <w:bCs/>
          <w:sz w:val="24"/>
          <w:szCs w:val="24"/>
        </w:rPr>
        <w:fldChar w:fldCharType="separate"/>
      </w:r>
      <w:r w:rsidR="00A7545E">
        <w:rPr>
          <w:rFonts w:ascii="Times New Roman" w:hAnsi="Times New Roman" w:cs="Times New Roman"/>
          <w:bCs/>
          <w:noProof/>
          <w:sz w:val="24"/>
          <w:szCs w:val="24"/>
        </w:rPr>
        <w:t>(20,21)</w:t>
      </w:r>
      <w:r w:rsidRPr="00673744">
        <w:rPr>
          <w:rFonts w:ascii="Times New Roman" w:hAnsi="Times New Roman" w:cs="Times New Roman"/>
          <w:bCs/>
          <w:sz w:val="24"/>
          <w:szCs w:val="24"/>
        </w:rPr>
        <w:fldChar w:fldCharType="end"/>
      </w:r>
      <w:r w:rsidRPr="00673744">
        <w:rPr>
          <w:rFonts w:ascii="Times New Roman" w:hAnsi="Times New Roman" w:cs="Times New Roman"/>
          <w:bCs/>
          <w:sz w:val="24"/>
          <w:szCs w:val="24"/>
        </w:rPr>
        <w:t>, MERS-</w:t>
      </w:r>
      <w:proofErr w:type="spellStart"/>
      <w:r w:rsidRPr="00673744">
        <w:rPr>
          <w:rFonts w:ascii="Times New Roman" w:hAnsi="Times New Roman" w:cs="Times New Roman"/>
          <w:bCs/>
          <w:sz w:val="24"/>
          <w:szCs w:val="24"/>
        </w:rPr>
        <w:t>CoV</w:t>
      </w:r>
      <w:proofErr w:type="spellEnd"/>
      <w:r w:rsidR="00614629">
        <w:rPr>
          <w:rFonts w:ascii="Times New Roman" w:hAnsi="Times New Roman" w:cs="Times New Roman"/>
          <w:bCs/>
          <w:sz w:val="24"/>
          <w:szCs w:val="24"/>
        </w:rPr>
        <w:t xml:space="preserve"> </w:t>
      </w:r>
      <w:r w:rsidRPr="00673744">
        <w:rPr>
          <w:rFonts w:ascii="Times New Roman" w:hAnsi="Times New Roman" w:cs="Times New Roman"/>
          <w:bCs/>
          <w:sz w:val="24"/>
          <w:szCs w:val="24"/>
        </w:rPr>
        <w:fldChar w:fldCharType="begin">
          <w:fldData xml:space="preserve">PEVuZE5vdGU+PENpdGU+PEF1dGhvcj5aYWtpPC9BdXRob3I+PFllYXI+MjAxMjwvWWVhcj48UmVj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</w:fldData>
        </w:fldChar>
      </w:r>
      <w:r w:rsidR="00A7545E">
        <w:rPr>
          <w:rFonts w:ascii="Times New Roman" w:hAnsi="Times New Roman" w:cs="Times New Roman"/>
          <w:bCs/>
          <w:sz w:val="24"/>
          <w:szCs w:val="24"/>
        </w:rPr>
        <w:instrText xml:space="preserve"> ADDIN EN.CITE </w:instrText>
      </w:r>
      <w:r w:rsidR="00A7545E">
        <w:rPr>
          <w:rFonts w:ascii="Times New Roman" w:hAnsi="Times New Roman" w:cs="Times New Roman"/>
          <w:bCs/>
          <w:sz w:val="24"/>
          <w:szCs w:val="24"/>
        </w:rPr>
        <w:fldChar w:fldCharType="begin">
          <w:fldData xml:space="preserve">PEVuZE5vdGU+PENpdGU+PEF1dGhvcj5aYWtpPC9BdXRob3I+PFllYXI+MjAxMjwvWWVhcj48UmVj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</w:fldData>
        </w:fldChar>
      </w:r>
      <w:r w:rsidR="00A7545E">
        <w:rPr>
          <w:rFonts w:ascii="Times New Roman" w:hAnsi="Times New Roman" w:cs="Times New Roman"/>
          <w:bCs/>
          <w:sz w:val="24"/>
          <w:szCs w:val="24"/>
        </w:rPr>
        <w:instrText xml:space="preserve"> ADDIN EN.CITE.DATA </w:instrText>
      </w:r>
      <w:r w:rsidR="00A7545E">
        <w:rPr>
          <w:rFonts w:ascii="Times New Roman" w:hAnsi="Times New Roman" w:cs="Times New Roman"/>
          <w:bCs/>
          <w:sz w:val="24"/>
          <w:szCs w:val="24"/>
        </w:rPr>
      </w:r>
      <w:r w:rsidR="00A7545E">
        <w:rPr>
          <w:rFonts w:ascii="Times New Roman" w:hAnsi="Times New Roman" w:cs="Times New Roman"/>
          <w:bCs/>
          <w:sz w:val="24"/>
          <w:szCs w:val="24"/>
        </w:rPr>
        <w:fldChar w:fldCharType="end"/>
      </w:r>
      <w:r w:rsidRPr="00673744">
        <w:rPr>
          <w:rFonts w:ascii="Times New Roman" w:hAnsi="Times New Roman" w:cs="Times New Roman"/>
          <w:bCs/>
          <w:sz w:val="24"/>
          <w:szCs w:val="24"/>
        </w:rPr>
      </w:r>
      <w:r w:rsidRPr="00673744">
        <w:rPr>
          <w:rFonts w:ascii="Times New Roman" w:hAnsi="Times New Roman" w:cs="Times New Roman"/>
          <w:bCs/>
          <w:sz w:val="24"/>
          <w:szCs w:val="24"/>
        </w:rPr>
        <w:fldChar w:fldCharType="separate"/>
      </w:r>
      <w:r w:rsidR="00A7545E">
        <w:rPr>
          <w:rFonts w:ascii="Times New Roman" w:hAnsi="Times New Roman" w:cs="Times New Roman"/>
          <w:bCs/>
          <w:noProof/>
          <w:sz w:val="24"/>
          <w:szCs w:val="24"/>
        </w:rPr>
        <w:t>(22)</w:t>
      </w:r>
      <w:r w:rsidRPr="00673744">
        <w:rPr>
          <w:rFonts w:ascii="Times New Roman" w:hAnsi="Times New Roman" w:cs="Times New Roman"/>
          <w:bCs/>
          <w:sz w:val="24"/>
          <w:szCs w:val="24"/>
        </w:rPr>
        <w:fldChar w:fldCharType="end"/>
      </w:r>
      <w:r w:rsidRPr="00673744">
        <w:rPr>
          <w:rFonts w:ascii="Times New Roman" w:hAnsi="Times New Roman" w:cs="Times New Roman"/>
          <w:bCs/>
          <w:sz w:val="24"/>
          <w:szCs w:val="24"/>
        </w:rPr>
        <w:t>, SARS-CoV-2</w:t>
      </w:r>
      <w:r w:rsidR="00614629">
        <w:rPr>
          <w:rFonts w:ascii="Times New Roman" w:hAnsi="Times New Roman" w:cs="Times New Roman"/>
          <w:bCs/>
          <w:sz w:val="24"/>
          <w:szCs w:val="24"/>
        </w:rPr>
        <w:t xml:space="preserve"> </w:t>
      </w:r>
      <w:r w:rsidRPr="00673744">
        <w:rPr>
          <w:rFonts w:ascii="Times New Roman" w:hAnsi="Times New Roman" w:cs="Times New Roman"/>
          <w:bCs/>
          <w:sz w:val="24"/>
          <w:szCs w:val="24"/>
        </w:rPr>
        <w:fldChar w:fldCharType="begin">
          <w:fldData xml:space="preserve">PEVuZE5vdGU+PENpdGU+PEF1dGhvcj5IdWFuZzwvQXV0aG9yPjxZZWFyPjIwMjA8L1llYXI+PFJl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</w:fldData>
        </w:fldChar>
      </w:r>
      <w:r w:rsidR="00A7545E">
        <w:rPr>
          <w:rFonts w:ascii="Times New Roman" w:hAnsi="Times New Roman" w:cs="Times New Roman"/>
          <w:bCs/>
          <w:sz w:val="24"/>
          <w:szCs w:val="24"/>
        </w:rPr>
        <w:instrText xml:space="preserve"> ADDIN EN.CITE </w:instrText>
      </w:r>
      <w:r w:rsidR="00A7545E">
        <w:rPr>
          <w:rFonts w:ascii="Times New Roman" w:hAnsi="Times New Roman" w:cs="Times New Roman"/>
          <w:bCs/>
          <w:sz w:val="24"/>
          <w:szCs w:val="24"/>
        </w:rPr>
        <w:fldChar w:fldCharType="begin">
          <w:fldData xml:space="preserve">PEVuZE5vdGU+PENpdGU+PEF1dGhvcj5IdWFuZzwvQXV0aG9yPjxZZWFyPjIwMjA8L1llYXI+PFJl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</w:fldData>
        </w:fldChar>
      </w:r>
      <w:r w:rsidR="00A7545E">
        <w:rPr>
          <w:rFonts w:ascii="Times New Roman" w:hAnsi="Times New Roman" w:cs="Times New Roman"/>
          <w:bCs/>
          <w:sz w:val="24"/>
          <w:szCs w:val="24"/>
        </w:rPr>
        <w:instrText xml:space="preserve"> ADDIN EN.CITE.DATA </w:instrText>
      </w:r>
      <w:r w:rsidR="00A7545E">
        <w:rPr>
          <w:rFonts w:ascii="Times New Roman" w:hAnsi="Times New Roman" w:cs="Times New Roman"/>
          <w:bCs/>
          <w:sz w:val="24"/>
          <w:szCs w:val="24"/>
        </w:rPr>
      </w:r>
      <w:r w:rsidR="00A7545E">
        <w:rPr>
          <w:rFonts w:ascii="Times New Roman" w:hAnsi="Times New Roman" w:cs="Times New Roman"/>
          <w:bCs/>
          <w:sz w:val="24"/>
          <w:szCs w:val="24"/>
        </w:rPr>
        <w:fldChar w:fldCharType="end"/>
      </w:r>
      <w:r w:rsidRPr="00673744">
        <w:rPr>
          <w:rFonts w:ascii="Times New Roman" w:hAnsi="Times New Roman" w:cs="Times New Roman"/>
          <w:bCs/>
          <w:sz w:val="24"/>
          <w:szCs w:val="24"/>
        </w:rPr>
      </w:r>
      <w:r w:rsidRPr="00673744">
        <w:rPr>
          <w:rFonts w:ascii="Times New Roman" w:hAnsi="Times New Roman" w:cs="Times New Roman"/>
          <w:bCs/>
          <w:sz w:val="24"/>
          <w:szCs w:val="24"/>
        </w:rPr>
        <w:fldChar w:fldCharType="separate"/>
      </w:r>
      <w:r w:rsidR="00A7545E">
        <w:rPr>
          <w:rFonts w:ascii="Times New Roman" w:hAnsi="Times New Roman" w:cs="Times New Roman"/>
          <w:bCs/>
          <w:noProof/>
          <w:sz w:val="24"/>
          <w:szCs w:val="24"/>
        </w:rPr>
        <w:t>(23-26)</w:t>
      </w:r>
      <w:r w:rsidRPr="00673744">
        <w:rPr>
          <w:rFonts w:ascii="Times New Roman" w:hAnsi="Times New Roman" w:cs="Times New Roman"/>
          <w:bCs/>
          <w:sz w:val="24"/>
          <w:szCs w:val="24"/>
        </w:rPr>
        <w:fldChar w:fldCharType="end"/>
      </w:r>
      <w:r w:rsidRPr="00673744">
        <w:rPr>
          <w:rFonts w:ascii="Times New Roman" w:hAnsi="Times New Roman" w:cs="Times New Roman"/>
          <w:bCs/>
          <w:sz w:val="24"/>
          <w:szCs w:val="24"/>
        </w:rPr>
        <w:t xml:space="preserve"> </w:t>
      </w:r>
      <w:r w:rsidR="005852D8" w:rsidRPr="00673744">
        <w:rPr>
          <w:rFonts w:ascii="Times New Roman" w:hAnsi="Times New Roman" w:cs="Times New Roman"/>
          <w:bCs/>
          <w:sz w:val="24"/>
          <w:szCs w:val="24"/>
        </w:rPr>
        <w:t>hav</w:t>
      </w:r>
      <w:r>
        <w:rPr>
          <w:rFonts w:ascii="Times New Roman" w:hAnsi="Times New Roman" w:cs="Times New Roman"/>
          <w:bCs/>
          <w:sz w:val="24"/>
          <w:szCs w:val="24"/>
        </w:rPr>
        <w:t xml:space="preserve">e caused </w:t>
      </w:r>
      <w:r w:rsidR="005852D8" w:rsidRPr="00673744">
        <w:rPr>
          <w:rFonts w:ascii="Times New Roman" w:hAnsi="Times New Roman" w:cs="Times New Roman"/>
          <w:bCs/>
          <w:sz w:val="24"/>
          <w:szCs w:val="24"/>
        </w:rPr>
        <w:t>major outbreaks</w:t>
      </w:r>
      <w:r>
        <w:rPr>
          <w:rFonts w:ascii="Times New Roman" w:hAnsi="Times New Roman" w:cs="Times New Roman"/>
          <w:bCs/>
          <w:sz w:val="24"/>
          <w:szCs w:val="24"/>
        </w:rPr>
        <w:t xml:space="preserve"> and substantial disruption due to the lack of human immunity and facile transmission of the virus</w:t>
      </w:r>
      <w:r w:rsidR="005852D8" w:rsidRPr="00673744">
        <w:rPr>
          <w:rFonts w:ascii="Times New Roman" w:hAnsi="Times New Roman" w:cs="Times New Roman"/>
          <w:bCs/>
          <w:sz w:val="24"/>
          <w:szCs w:val="24"/>
        </w:rPr>
        <w:t xml:space="preserve">. It has been proposed </w:t>
      </w:r>
      <w:r>
        <w:rPr>
          <w:rFonts w:ascii="Times New Roman" w:hAnsi="Times New Roman" w:cs="Times New Roman"/>
          <w:bCs/>
          <w:sz w:val="24"/>
          <w:szCs w:val="24"/>
        </w:rPr>
        <w:t>that</w:t>
      </w:r>
      <w:r w:rsidR="005852D8" w:rsidRPr="00673744">
        <w:rPr>
          <w:rFonts w:ascii="Times New Roman" w:hAnsi="Times New Roman" w:cs="Times New Roman"/>
          <w:bCs/>
          <w:sz w:val="24"/>
          <w:szCs w:val="24"/>
        </w:rPr>
        <w:t xml:space="preserve"> a so-called “universal” target or strategy for inhibiting </w:t>
      </w:r>
      <w:r w:rsidR="00986AAE" w:rsidRPr="00673744">
        <w:rPr>
          <w:rFonts w:ascii="Times New Roman" w:hAnsi="Times New Roman" w:cs="Times New Roman"/>
          <w:bCs/>
          <w:sz w:val="24"/>
          <w:szCs w:val="24"/>
        </w:rPr>
        <w:t>both SARS-</w:t>
      </w:r>
      <w:proofErr w:type="spellStart"/>
      <w:r w:rsidR="00986AAE" w:rsidRPr="00673744">
        <w:rPr>
          <w:rFonts w:ascii="Times New Roman" w:hAnsi="Times New Roman" w:cs="Times New Roman"/>
          <w:bCs/>
          <w:sz w:val="24"/>
          <w:szCs w:val="24"/>
        </w:rPr>
        <w:t>CoV</w:t>
      </w:r>
      <w:proofErr w:type="spellEnd"/>
      <w:r w:rsidR="00986AAE" w:rsidRPr="00673744">
        <w:rPr>
          <w:rFonts w:ascii="Times New Roman" w:hAnsi="Times New Roman" w:cs="Times New Roman"/>
          <w:bCs/>
          <w:sz w:val="24"/>
          <w:szCs w:val="24"/>
        </w:rPr>
        <w:t xml:space="preserve"> and SARS-CoV-2 </w:t>
      </w:r>
      <w:r w:rsidR="005852D8" w:rsidRPr="00673744">
        <w:rPr>
          <w:rFonts w:ascii="Times New Roman" w:hAnsi="Times New Roman" w:cs="Times New Roman"/>
          <w:bCs/>
          <w:sz w:val="24"/>
          <w:szCs w:val="24"/>
        </w:rPr>
        <w:t>or even all coronaviruses</w:t>
      </w:r>
      <w:r w:rsidR="00333FC2">
        <w:rPr>
          <w:rFonts w:ascii="Times New Roman" w:hAnsi="Times New Roman" w:cs="Times New Roman"/>
          <w:bCs/>
          <w:sz w:val="24"/>
          <w:szCs w:val="24"/>
        </w:rPr>
        <w:t xml:space="preserve"> should be identified to allow</w:t>
      </w:r>
      <w:r w:rsidR="005852D8" w:rsidRPr="00673744">
        <w:rPr>
          <w:rFonts w:ascii="Times New Roman" w:hAnsi="Times New Roman" w:cs="Times New Roman"/>
          <w:bCs/>
          <w:sz w:val="24"/>
          <w:szCs w:val="24"/>
        </w:rPr>
        <w:t xml:space="preserve"> </w:t>
      </w:r>
      <w:r w:rsidR="00333FC2">
        <w:rPr>
          <w:rFonts w:ascii="Times New Roman" w:hAnsi="Times New Roman" w:cs="Times New Roman"/>
          <w:bCs/>
          <w:sz w:val="24"/>
          <w:szCs w:val="24"/>
        </w:rPr>
        <w:t>treatment of</w:t>
      </w:r>
      <w:r w:rsidR="005852D8" w:rsidRPr="00673744">
        <w:rPr>
          <w:rFonts w:ascii="Times New Roman" w:hAnsi="Times New Roman" w:cs="Times New Roman"/>
          <w:bCs/>
          <w:sz w:val="24"/>
          <w:szCs w:val="24"/>
        </w:rPr>
        <w:t xml:space="preserve"> </w:t>
      </w:r>
      <w:r w:rsidR="00986AAE" w:rsidRPr="00673744">
        <w:rPr>
          <w:rFonts w:ascii="Times New Roman" w:hAnsi="Times New Roman" w:cs="Times New Roman"/>
          <w:bCs/>
          <w:sz w:val="24"/>
          <w:szCs w:val="24"/>
        </w:rPr>
        <w:t xml:space="preserve">not only </w:t>
      </w:r>
      <w:r>
        <w:rPr>
          <w:rFonts w:ascii="Times New Roman" w:hAnsi="Times New Roman" w:cs="Times New Roman"/>
          <w:bCs/>
          <w:sz w:val="24"/>
          <w:szCs w:val="24"/>
        </w:rPr>
        <w:t xml:space="preserve">the </w:t>
      </w:r>
      <w:r w:rsidR="005852D8" w:rsidRPr="00673744">
        <w:rPr>
          <w:rFonts w:ascii="Times New Roman" w:hAnsi="Times New Roman" w:cs="Times New Roman"/>
          <w:bCs/>
          <w:sz w:val="24"/>
          <w:szCs w:val="24"/>
        </w:rPr>
        <w:t>current</w:t>
      </w:r>
      <w:r w:rsidR="00986AAE" w:rsidRPr="00673744">
        <w:rPr>
          <w:rFonts w:ascii="Times New Roman" w:hAnsi="Times New Roman" w:cs="Times New Roman"/>
          <w:bCs/>
          <w:sz w:val="24"/>
          <w:szCs w:val="24"/>
        </w:rPr>
        <w:t xml:space="preserve"> COVID-19</w:t>
      </w:r>
      <w:r w:rsidR="005852D8" w:rsidRPr="00673744">
        <w:rPr>
          <w:rFonts w:ascii="Times New Roman" w:hAnsi="Times New Roman" w:cs="Times New Roman"/>
          <w:bCs/>
          <w:sz w:val="24"/>
          <w:szCs w:val="24"/>
        </w:rPr>
        <w:t xml:space="preserve"> pandemic</w:t>
      </w:r>
      <w:r>
        <w:rPr>
          <w:rFonts w:ascii="Times New Roman" w:hAnsi="Times New Roman" w:cs="Times New Roman"/>
          <w:bCs/>
          <w:sz w:val="24"/>
          <w:szCs w:val="24"/>
        </w:rPr>
        <w:t>,</w:t>
      </w:r>
      <w:r w:rsidR="005852D8" w:rsidRPr="00673744">
        <w:rPr>
          <w:rFonts w:ascii="Times New Roman" w:hAnsi="Times New Roman" w:cs="Times New Roman"/>
          <w:bCs/>
          <w:sz w:val="24"/>
          <w:szCs w:val="24"/>
        </w:rPr>
        <w:t xml:space="preserve"> </w:t>
      </w:r>
      <w:r w:rsidR="00986AAE" w:rsidRPr="00673744">
        <w:rPr>
          <w:rFonts w:ascii="Times New Roman" w:hAnsi="Times New Roman" w:cs="Times New Roman"/>
          <w:bCs/>
          <w:sz w:val="24"/>
          <w:szCs w:val="24"/>
        </w:rPr>
        <w:t>but also</w:t>
      </w:r>
      <w:r w:rsidR="005852D8" w:rsidRPr="00673744">
        <w:rPr>
          <w:rFonts w:ascii="Times New Roman" w:hAnsi="Times New Roman" w:cs="Times New Roman"/>
          <w:bCs/>
          <w:sz w:val="24"/>
          <w:szCs w:val="24"/>
        </w:rPr>
        <w:t xml:space="preserve"> future SARS-related </w:t>
      </w:r>
      <w:r w:rsidR="00986AAE" w:rsidRPr="00673744">
        <w:rPr>
          <w:rFonts w:ascii="Times New Roman" w:hAnsi="Times New Roman" w:cs="Times New Roman"/>
          <w:bCs/>
          <w:sz w:val="24"/>
          <w:szCs w:val="24"/>
        </w:rPr>
        <w:t xml:space="preserve">coronavirus </w:t>
      </w:r>
      <w:r w:rsidR="005852D8" w:rsidRPr="00673744">
        <w:rPr>
          <w:rFonts w:ascii="Times New Roman" w:hAnsi="Times New Roman" w:cs="Times New Roman"/>
          <w:bCs/>
          <w:sz w:val="24"/>
          <w:szCs w:val="24"/>
        </w:rPr>
        <w:t>infections</w:t>
      </w:r>
      <w:r w:rsidR="00986AAE" w:rsidRPr="00673744">
        <w:rPr>
          <w:rFonts w:ascii="Times New Roman" w:hAnsi="Times New Roman" w:cs="Times New Roman"/>
          <w:bCs/>
          <w:sz w:val="24"/>
          <w:szCs w:val="24"/>
        </w:rPr>
        <w:t xml:space="preserve"> </w:t>
      </w:r>
      <w:r w:rsidR="00986AAE" w:rsidRPr="00673744">
        <w:rPr>
          <w:rFonts w:ascii="Times New Roman" w:hAnsi="Times New Roman" w:cs="Times New Roman"/>
          <w:bCs/>
          <w:sz w:val="24"/>
          <w:szCs w:val="24"/>
        </w:rPr>
        <w:fldChar w:fldCharType="begin"/>
      </w:r>
      <w:r w:rsidR="00F31E74">
        <w:rPr>
          <w:rFonts w:ascii="Times New Roman" w:hAnsi="Times New Roman" w:cs="Times New Roman"/>
          <w:bCs/>
          <w:sz w:val="24"/>
          <w:szCs w:val="24"/>
        </w:rPr>
        <w:instrText xml:space="preserve"> ADDIN EN.CITE &lt;EndNote&gt;&lt;Cite&gt;&lt;Author&gt;Ho&lt;/Author&gt;&lt;Year&gt;2020&lt;/Year&gt;&lt;RecNum&gt;3059&lt;/RecNum&gt;&lt;DisplayText&gt;(3)&lt;/DisplayText&gt;&lt;record&gt;&lt;rec-number&gt;3059&lt;/rec-number&gt;&lt;foreign-keys&gt;&lt;key app="EN" db-id="2z5wddev3xpz25evdr2vx9verfz0pa0055zs" timestamp="1594368260"&gt;3059&lt;/key&gt;&lt;/foreign-keys&gt;&lt;ref-type name="Journal Article"&gt;17&lt;/ref-type&gt;&lt;contributors&gt;&lt;authors&gt;&lt;author&gt;Ho, M.&lt;/author&gt;&lt;/authors&gt;&lt;/contributors&gt;&lt;auth-address&gt;Laboratory of Molecular Biology, National Cancer Institute, Bethesda, MD, USA.&lt;/auth-address&gt;&lt;titles&gt;&lt;title&gt;Perspectives on the development of neutralizing antibodies against SARS-CoV-2&lt;/title&gt;&lt;secondary-title&gt;Antib Ther&lt;/secondary-title&gt;&lt;/titles&gt;&lt;periodical&gt;&lt;full-title&gt;Antib Ther&lt;/full-title&gt;&lt;/periodical&gt;&lt;pages&gt;109-114&lt;/pages&gt;&lt;volume&gt;3&lt;/volume&gt;&lt;number&gt;2&lt;/number&gt;&lt;keywords&gt;&lt;keyword&gt;Covid-19&lt;/keyword&gt;&lt;keyword&gt;SARS-CoV&lt;/keyword&gt;&lt;keyword&gt;SARS-CoV-2&lt;/keyword&gt;&lt;keyword&gt;neutralizing antibody&lt;/keyword&gt;&lt;keyword&gt;spike (S) protein&lt;/keyword&gt;&lt;/keywords&gt;&lt;dates&gt;&lt;year&gt;2020&lt;/year&gt;&lt;pub-dates&gt;&lt;date&gt;Apr&lt;/date&gt;&lt;/pub-dates&gt;&lt;/dates&gt;&lt;isbn&gt;2516-4236 (Electronic)&amp;#xD;2516-4236 (Linking)&lt;/isbn&gt;&lt;accession-num&gt;32566896&lt;/accession-num&gt;&lt;urls&gt;&lt;related-urls&gt;&lt;url&gt;https://www.ncbi.nlm.nih.gov/pubmed/32566896&lt;/url&gt;&lt;/related-urls&gt;&lt;/urls&gt;&lt;custom2&gt;PMC7291920&lt;/custom2&gt;&lt;electronic-resource-num&gt;10.1093/abt/tbaa009&lt;/electronic-resource-num&gt;&lt;/record&gt;&lt;/Cite&gt;&lt;/EndNote&gt;</w:instrText>
      </w:r>
      <w:r w:rsidR="00986AAE" w:rsidRPr="00673744">
        <w:rPr>
          <w:rFonts w:ascii="Times New Roman" w:hAnsi="Times New Roman" w:cs="Times New Roman"/>
          <w:bCs/>
          <w:sz w:val="24"/>
          <w:szCs w:val="24"/>
        </w:rPr>
        <w:fldChar w:fldCharType="separate"/>
      </w:r>
      <w:r w:rsidR="00986AAE" w:rsidRPr="00673744">
        <w:rPr>
          <w:rFonts w:ascii="Times New Roman" w:hAnsi="Times New Roman" w:cs="Times New Roman"/>
          <w:bCs/>
          <w:noProof/>
          <w:sz w:val="24"/>
          <w:szCs w:val="24"/>
        </w:rPr>
        <w:t>(3)</w:t>
      </w:r>
      <w:r w:rsidR="00986AAE" w:rsidRPr="00673744">
        <w:rPr>
          <w:rFonts w:ascii="Times New Roman" w:hAnsi="Times New Roman" w:cs="Times New Roman"/>
          <w:bCs/>
          <w:sz w:val="24"/>
          <w:szCs w:val="24"/>
        </w:rPr>
        <w:fldChar w:fldCharType="end"/>
      </w:r>
      <w:r w:rsidR="005852D8" w:rsidRPr="00673744">
        <w:rPr>
          <w:rFonts w:ascii="Times New Roman" w:hAnsi="Times New Roman" w:cs="Times New Roman"/>
          <w:bCs/>
          <w:sz w:val="24"/>
          <w:szCs w:val="24"/>
        </w:rPr>
        <w:t xml:space="preserve">. </w:t>
      </w:r>
      <w:r w:rsidR="00986AAE" w:rsidRPr="00673744">
        <w:rPr>
          <w:rFonts w:ascii="Times New Roman" w:hAnsi="Times New Roman" w:cs="Times New Roman"/>
          <w:bCs/>
          <w:sz w:val="24"/>
          <w:szCs w:val="24"/>
        </w:rPr>
        <w:t>In proof-</w:t>
      </w:r>
      <w:r w:rsidR="00986AAE" w:rsidRPr="00673744">
        <w:rPr>
          <w:rFonts w:ascii="Times New Roman" w:hAnsi="Times New Roman" w:cs="Times New Roman"/>
          <w:bCs/>
          <w:sz w:val="24"/>
          <w:szCs w:val="24"/>
        </w:rPr>
        <w:lastRenderedPageBreak/>
        <w:t>of-concept studies, neutralizing antibodies, such as 47D11</w:t>
      </w:r>
      <w:r w:rsidR="006E7758">
        <w:rPr>
          <w:rFonts w:ascii="Times New Roman" w:hAnsi="Times New Roman" w:cs="Times New Roman"/>
          <w:bCs/>
          <w:sz w:val="24"/>
          <w:szCs w:val="24"/>
        </w:rPr>
        <w:t xml:space="preserve"> </w:t>
      </w:r>
      <w:r w:rsidR="00B00B8A" w:rsidRPr="00673744">
        <w:rPr>
          <w:rFonts w:ascii="Times New Roman" w:hAnsi="Times New Roman" w:cs="Times New Roman"/>
          <w:sz w:val="24"/>
          <w:szCs w:val="24"/>
        </w:rPr>
        <w:fldChar w:fldCharType="begin">
          <w:fldData xml:space="preserve">PEVuZE5vdGU+PENpdGU+PEF1dGhvcj5XYW5nPC9BdXRob3I+PFllYXI+MjAyMDwvWWVhcj48UmVj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</w:fldData>
        </w:fldChar>
      </w:r>
      <w:r w:rsidR="00A7545E">
        <w:rPr>
          <w:rFonts w:ascii="Times New Roman" w:hAnsi="Times New Roman" w:cs="Times New Roman"/>
          <w:sz w:val="24"/>
          <w:szCs w:val="24"/>
        </w:rPr>
        <w:instrText xml:space="preserve"> ADDIN EN.CITE </w:instrText>
      </w:r>
      <w:r w:rsidR="00A7545E">
        <w:rPr>
          <w:rFonts w:ascii="Times New Roman" w:hAnsi="Times New Roman" w:cs="Times New Roman"/>
          <w:sz w:val="24"/>
          <w:szCs w:val="24"/>
        </w:rPr>
        <w:fldChar w:fldCharType="begin">
          <w:fldData xml:space="preserve">PEVuZE5vdGU+PENpdGU+PEF1dGhvcj5XYW5nPC9BdXRob3I+PFllYXI+MjAyMDwvWWVhcj48UmVj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</w:fldData>
        </w:fldChar>
      </w:r>
      <w:r w:rsidR="00A7545E">
        <w:rPr>
          <w:rFonts w:ascii="Times New Roman" w:hAnsi="Times New Roman" w:cs="Times New Roman"/>
          <w:sz w:val="24"/>
          <w:szCs w:val="24"/>
        </w:rPr>
        <w:instrText xml:space="preserve"> ADDIN EN.CITE.DATA </w:instrText>
      </w:r>
      <w:r w:rsidR="00A7545E">
        <w:rPr>
          <w:rFonts w:ascii="Times New Roman" w:hAnsi="Times New Roman" w:cs="Times New Roman"/>
          <w:sz w:val="24"/>
          <w:szCs w:val="24"/>
        </w:rPr>
      </w:r>
      <w:r w:rsidR="00A7545E">
        <w:rPr>
          <w:rFonts w:ascii="Times New Roman" w:hAnsi="Times New Roman" w:cs="Times New Roman"/>
          <w:sz w:val="24"/>
          <w:szCs w:val="24"/>
        </w:rPr>
        <w:fldChar w:fldCharType="end"/>
      </w:r>
      <w:r w:rsidR="00B00B8A" w:rsidRPr="00673744">
        <w:rPr>
          <w:rFonts w:ascii="Times New Roman" w:hAnsi="Times New Roman" w:cs="Times New Roman"/>
          <w:sz w:val="24"/>
          <w:szCs w:val="24"/>
        </w:rPr>
      </w:r>
      <w:r w:rsidR="00B00B8A" w:rsidRPr="00673744">
        <w:rPr>
          <w:rFonts w:ascii="Times New Roman" w:hAnsi="Times New Roman" w:cs="Times New Roman"/>
          <w:sz w:val="24"/>
          <w:szCs w:val="24"/>
        </w:rPr>
        <w:fldChar w:fldCharType="separate"/>
      </w:r>
      <w:r w:rsidR="00A7545E">
        <w:rPr>
          <w:rFonts w:ascii="Times New Roman" w:hAnsi="Times New Roman" w:cs="Times New Roman"/>
          <w:noProof/>
          <w:sz w:val="24"/>
          <w:szCs w:val="24"/>
        </w:rPr>
        <w:t>(27)</w:t>
      </w:r>
      <w:r w:rsidR="00B00B8A" w:rsidRPr="00673744">
        <w:rPr>
          <w:rFonts w:ascii="Times New Roman" w:hAnsi="Times New Roman" w:cs="Times New Roman"/>
          <w:sz w:val="24"/>
          <w:szCs w:val="24"/>
        </w:rPr>
        <w:fldChar w:fldCharType="end"/>
      </w:r>
      <w:r w:rsidR="00986AAE" w:rsidRPr="00673744">
        <w:rPr>
          <w:rFonts w:ascii="Times New Roman" w:hAnsi="Times New Roman" w:cs="Times New Roman"/>
          <w:bCs/>
          <w:sz w:val="24"/>
          <w:szCs w:val="24"/>
        </w:rPr>
        <w:t>, S309</w:t>
      </w:r>
      <w:r w:rsidR="00B00B8A" w:rsidRPr="00673744">
        <w:rPr>
          <w:rFonts w:ascii="Times New Roman" w:hAnsi="Times New Roman" w:cs="Times New Roman"/>
          <w:sz w:val="24"/>
          <w:szCs w:val="24"/>
        </w:rPr>
        <w:fldChar w:fldCharType="begin"/>
      </w:r>
      <w:r w:rsidR="00A7545E">
        <w:rPr>
          <w:rFonts w:ascii="Times New Roman" w:hAnsi="Times New Roman" w:cs="Times New Roman"/>
          <w:sz w:val="24"/>
          <w:szCs w:val="24"/>
        </w:rPr>
        <w:instrText xml:space="preserve"> ADDIN EN.CITE &lt;EndNote&gt;&lt;Cite&gt;&lt;Author&gt;Pinto&lt;/Author&gt;&lt;Year&gt;2020&lt;/Year&gt;&lt;RecNum&gt;2774&lt;/RecNum&gt;&lt;DisplayText&gt;(28)&lt;/DisplayText&gt;&lt;record&gt;&lt;rec-number&gt;2774&lt;/rec-number&gt;&lt;foreign-keys&gt;&lt;key app="EN" db-id="wa0r9z25a52rsce0wzq5r9vqsz5fafvede5w" timestamp="1589517323"&gt;2774&lt;/key&gt;&lt;/foreign-keys&gt;&lt;ref-type name="Journal Article"&gt;17&lt;/ref-type&gt;&lt;contributors&gt;&lt;authors&gt;&lt;author&gt;Pinto, Dora&lt;/author&gt;&lt;author&gt;Park, Young-Jun&lt;/author&gt;&lt;author&gt;Beltramello, Martina&lt;/author&gt;&lt;author&gt;Walls, Alexandra C.&lt;/author&gt;&lt;author&gt;Tortorici, M. Alejandra&lt;/author&gt;&lt;author&gt;Bianchi, Siro&lt;/author&gt;&lt;author&gt;Jaconi, Stefano&lt;/author&gt;&lt;author&gt;Culap, Katja&lt;/author&gt;&lt;author&gt;Zatta, Fabrizia&lt;/author&gt;&lt;author&gt;De Marco, Anna&lt;/author&gt;&lt;author&gt;Peter, Alessia&lt;/author&gt;&lt;author&gt;Guarino, Barbara&lt;/author&gt;&lt;author&gt;Spreafico, Roberto&lt;/author&gt;&lt;author&gt;Cameroni, Elisabetta&lt;/author&gt;&lt;author&gt;Case, James Brett&lt;/author&gt;&lt;author&gt;Chen, Rita E.&lt;/author&gt;&lt;author&gt;Havenar-Daughton, Colin&lt;/author&gt;&lt;author&gt;Snell, Gyorgy&lt;/author&gt;&lt;author&gt;Telenti, Amalio&lt;/author&gt;&lt;author&gt;Virgin, Herbert W.&lt;/author&gt;&lt;author&gt;Lanzavecchia, Antonio&lt;/author&gt;&lt;author&gt;Diamond, Michael S.&lt;/author&gt;&lt;author&gt;Fink, Katja&lt;/author&gt;&lt;author&gt;Veesler, David&lt;/author&gt;&lt;author&gt;Corti, Davide&lt;/author&gt;&lt;/authors&gt;&lt;/contributors&gt;&lt;titles&gt;&lt;title&gt;Structural and functional analysis of a potent sarbecovirus neutralizing antibody&lt;/title&gt;&lt;/titles&gt;&lt;pages&gt;2020.04.07.023903&lt;/pages&gt;&lt;dates&gt;&lt;year&gt;2020&lt;/year&gt;&lt;/dates&gt;&lt;urls&gt;&lt;related-urls&gt;&lt;url&gt;https://www.biorxiv.org/content/biorxiv/early/2020/04/10/2020.04.07.023903.full.pdf&lt;/url&gt;&lt;/related-urls&gt;&lt;/urls&gt;&lt;electronic-resource-num&gt;10.1101/2020.04.07.023903 %J bioRxiv&lt;/electronic-resource-num&gt;&lt;/record&gt;&lt;/Cite&gt;&lt;/EndNote&gt;</w:instrText>
      </w:r>
      <w:r w:rsidR="00B00B8A" w:rsidRPr="00673744">
        <w:rPr>
          <w:rFonts w:ascii="Times New Roman" w:hAnsi="Times New Roman" w:cs="Times New Roman"/>
          <w:sz w:val="24"/>
          <w:szCs w:val="24"/>
        </w:rPr>
        <w:fldChar w:fldCharType="separate"/>
      </w:r>
      <w:r w:rsidR="00A7545E">
        <w:rPr>
          <w:rFonts w:ascii="Times New Roman" w:hAnsi="Times New Roman" w:cs="Times New Roman"/>
          <w:noProof/>
          <w:sz w:val="24"/>
          <w:szCs w:val="24"/>
        </w:rPr>
        <w:t>(28)</w:t>
      </w:r>
      <w:r w:rsidR="00B00B8A" w:rsidRPr="00673744">
        <w:rPr>
          <w:rFonts w:ascii="Times New Roman" w:hAnsi="Times New Roman" w:cs="Times New Roman"/>
          <w:sz w:val="24"/>
          <w:szCs w:val="24"/>
        </w:rPr>
        <w:fldChar w:fldCharType="end"/>
      </w:r>
      <w:r w:rsidR="00EA3A07" w:rsidRPr="00673744">
        <w:rPr>
          <w:rFonts w:ascii="Times New Roman" w:hAnsi="Times New Roman" w:cs="Times New Roman"/>
          <w:bCs/>
          <w:sz w:val="24"/>
          <w:szCs w:val="24"/>
        </w:rPr>
        <w:t xml:space="preserve">, </w:t>
      </w:r>
      <w:r w:rsidR="00986AAE" w:rsidRPr="00673744">
        <w:rPr>
          <w:rFonts w:ascii="Times New Roman" w:hAnsi="Times New Roman" w:cs="Times New Roman"/>
          <w:bCs/>
          <w:sz w:val="24"/>
          <w:szCs w:val="24"/>
        </w:rPr>
        <w:t>VHH-72</w:t>
      </w:r>
      <w:r w:rsidR="00B00B8A" w:rsidRPr="00673744">
        <w:rPr>
          <w:rFonts w:ascii="Times New Roman" w:hAnsi="Times New Roman" w:cs="Times New Roman"/>
          <w:sz w:val="24"/>
          <w:szCs w:val="24"/>
        </w:rPr>
        <w:t xml:space="preserve"> </w:t>
      </w:r>
      <w:r w:rsidR="00B00B8A" w:rsidRPr="00673744">
        <w:rPr>
          <w:rFonts w:ascii="Times New Roman" w:hAnsi="Times New Roman" w:cs="Times New Roman"/>
          <w:sz w:val="24"/>
          <w:szCs w:val="24"/>
        </w:rPr>
        <w:fldChar w:fldCharType="begin">
          <w:fldData xml:space="preserve">PEVuZE5vdGU+PENpdGU+PEF1dGhvcj5XcmFwcDwvQXV0aG9yPjxZZWFyPjIwMjA8L1llYXI+PFJl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</w:fldData>
        </w:fldChar>
      </w:r>
      <w:r w:rsidR="00A7545E">
        <w:rPr>
          <w:rFonts w:ascii="Times New Roman" w:hAnsi="Times New Roman" w:cs="Times New Roman"/>
          <w:sz w:val="24"/>
          <w:szCs w:val="24"/>
        </w:rPr>
        <w:instrText xml:space="preserve"> ADDIN EN.CITE </w:instrText>
      </w:r>
      <w:r w:rsidR="00A7545E">
        <w:rPr>
          <w:rFonts w:ascii="Times New Roman" w:hAnsi="Times New Roman" w:cs="Times New Roman"/>
          <w:sz w:val="24"/>
          <w:szCs w:val="24"/>
        </w:rPr>
        <w:fldChar w:fldCharType="begin">
          <w:fldData xml:space="preserve">PEVuZE5vdGU+PENpdGU+PEF1dGhvcj5XcmFwcDwvQXV0aG9yPjxZZWFyPjIwMjA8L1llYXI+PFJl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</w:fldData>
        </w:fldChar>
      </w:r>
      <w:r w:rsidR="00A7545E">
        <w:rPr>
          <w:rFonts w:ascii="Times New Roman" w:hAnsi="Times New Roman" w:cs="Times New Roman"/>
          <w:sz w:val="24"/>
          <w:szCs w:val="24"/>
        </w:rPr>
        <w:instrText xml:space="preserve"> ADDIN EN.CITE.DATA </w:instrText>
      </w:r>
      <w:r w:rsidR="00A7545E">
        <w:rPr>
          <w:rFonts w:ascii="Times New Roman" w:hAnsi="Times New Roman" w:cs="Times New Roman"/>
          <w:sz w:val="24"/>
          <w:szCs w:val="24"/>
        </w:rPr>
      </w:r>
      <w:r w:rsidR="00A7545E">
        <w:rPr>
          <w:rFonts w:ascii="Times New Roman" w:hAnsi="Times New Roman" w:cs="Times New Roman"/>
          <w:sz w:val="24"/>
          <w:szCs w:val="24"/>
        </w:rPr>
        <w:fldChar w:fldCharType="end"/>
      </w:r>
      <w:r w:rsidR="00B00B8A" w:rsidRPr="00673744">
        <w:rPr>
          <w:rFonts w:ascii="Times New Roman" w:hAnsi="Times New Roman" w:cs="Times New Roman"/>
          <w:sz w:val="24"/>
          <w:szCs w:val="24"/>
        </w:rPr>
      </w:r>
      <w:r w:rsidR="00B00B8A" w:rsidRPr="00673744">
        <w:rPr>
          <w:rFonts w:ascii="Times New Roman" w:hAnsi="Times New Roman" w:cs="Times New Roman"/>
          <w:sz w:val="24"/>
          <w:szCs w:val="24"/>
        </w:rPr>
        <w:fldChar w:fldCharType="separate"/>
      </w:r>
      <w:r w:rsidR="00A7545E">
        <w:rPr>
          <w:rFonts w:ascii="Times New Roman" w:hAnsi="Times New Roman" w:cs="Times New Roman"/>
          <w:noProof/>
          <w:sz w:val="24"/>
          <w:szCs w:val="24"/>
        </w:rPr>
        <w:t>(29)</w:t>
      </w:r>
      <w:r w:rsidR="00B00B8A" w:rsidRPr="00673744">
        <w:rPr>
          <w:rFonts w:ascii="Times New Roman" w:hAnsi="Times New Roman" w:cs="Times New Roman"/>
          <w:sz w:val="24"/>
          <w:szCs w:val="24"/>
        </w:rPr>
        <w:fldChar w:fldCharType="end"/>
      </w:r>
      <w:r w:rsidR="00986AAE" w:rsidRPr="00673744">
        <w:rPr>
          <w:rFonts w:ascii="Times New Roman" w:hAnsi="Times New Roman" w:cs="Times New Roman"/>
          <w:bCs/>
          <w:sz w:val="24"/>
          <w:szCs w:val="24"/>
        </w:rPr>
        <w:t xml:space="preserve">, </w:t>
      </w:r>
      <w:r w:rsidR="00EA3A07" w:rsidRPr="00673744">
        <w:rPr>
          <w:rFonts w:ascii="Times New Roman" w:hAnsi="Times New Roman" w:cs="Times New Roman"/>
          <w:bCs/>
          <w:sz w:val="24"/>
          <w:szCs w:val="24"/>
        </w:rPr>
        <w:t>and ADI55689/ADI56046</w:t>
      </w:r>
      <w:r w:rsidR="003A6769" w:rsidRPr="00673744">
        <w:rPr>
          <w:rFonts w:ascii="Times New Roman" w:hAnsi="Times New Roman" w:cs="Times New Roman"/>
          <w:bCs/>
          <w:sz w:val="24"/>
          <w:szCs w:val="24"/>
        </w:rPr>
        <w:t xml:space="preserve"> </w:t>
      </w:r>
      <w:r w:rsidR="003A6769" w:rsidRPr="00673744">
        <w:rPr>
          <w:rFonts w:ascii="Times New Roman" w:hAnsi="Times New Roman" w:cs="Times New Roman"/>
          <w:bCs/>
          <w:sz w:val="24"/>
          <w:szCs w:val="24"/>
        </w:rPr>
        <w:fldChar w:fldCharType="begin">
          <w:fldData xml:space="preserve">PEVuZE5vdGU+PENpdGU+PEF1dGhvcj5XZWM8L0F1dGhvcj48WWVhcj4yMDIwPC9ZZWFyPjxSZWNO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</w:fldData>
        </w:fldChar>
      </w:r>
      <w:r w:rsidR="00A7545E">
        <w:rPr>
          <w:rFonts w:ascii="Times New Roman" w:hAnsi="Times New Roman" w:cs="Times New Roman"/>
          <w:bCs/>
          <w:sz w:val="24"/>
          <w:szCs w:val="24"/>
        </w:rPr>
        <w:instrText xml:space="preserve"> ADDIN EN.CITE </w:instrText>
      </w:r>
      <w:r w:rsidR="00A7545E">
        <w:rPr>
          <w:rFonts w:ascii="Times New Roman" w:hAnsi="Times New Roman" w:cs="Times New Roman"/>
          <w:bCs/>
          <w:sz w:val="24"/>
          <w:szCs w:val="24"/>
        </w:rPr>
        <w:fldChar w:fldCharType="begin">
          <w:fldData xml:space="preserve">PEVuZE5vdGU+PENpdGU+PEF1dGhvcj5XZWM8L0F1dGhvcj48WWVhcj4yMDIwPC9ZZWFyPjxSZWNO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</w:fldData>
        </w:fldChar>
      </w:r>
      <w:r w:rsidR="00A7545E">
        <w:rPr>
          <w:rFonts w:ascii="Times New Roman" w:hAnsi="Times New Roman" w:cs="Times New Roman"/>
          <w:bCs/>
          <w:sz w:val="24"/>
          <w:szCs w:val="24"/>
        </w:rPr>
        <w:instrText xml:space="preserve"> ADDIN EN.CITE.DATA </w:instrText>
      </w:r>
      <w:r w:rsidR="00A7545E">
        <w:rPr>
          <w:rFonts w:ascii="Times New Roman" w:hAnsi="Times New Roman" w:cs="Times New Roman"/>
          <w:bCs/>
          <w:sz w:val="24"/>
          <w:szCs w:val="24"/>
        </w:rPr>
      </w:r>
      <w:r w:rsidR="00A7545E">
        <w:rPr>
          <w:rFonts w:ascii="Times New Roman" w:hAnsi="Times New Roman" w:cs="Times New Roman"/>
          <w:bCs/>
          <w:sz w:val="24"/>
          <w:szCs w:val="24"/>
        </w:rPr>
        <w:fldChar w:fldCharType="end"/>
      </w:r>
      <w:r w:rsidR="003A6769" w:rsidRPr="00673744">
        <w:rPr>
          <w:rFonts w:ascii="Times New Roman" w:hAnsi="Times New Roman" w:cs="Times New Roman"/>
          <w:bCs/>
          <w:sz w:val="24"/>
          <w:szCs w:val="24"/>
        </w:rPr>
      </w:r>
      <w:r w:rsidR="003A6769" w:rsidRPr="00673744">
        <w:rPr>
          <w:rFonts w:ascii="Times New Roman" w:hAnsi="Times New Roman" w:cs="Times New Roman"/>
          <w:bCs/>
          <w:sz w:val="24"/>
          <w:szCs w:val="24"/>
        </w:rPr>
        <w:fldChar w:fldCharType="separate"/>
      </w:r>
      <w:r w:rsidR="00A7545E">
        <w:rPr>
          <w:rFonts w:ascii="Times New Roman" w:hAnsi="Times New Roman" w:cs="Times New Roman"/>
          <w:bCs/>
          <w:noProof/>
          <w:sz w:val="24"/>
          <w:szCs w:val="24"/>
        </w:rPr>
        <w:t>(30)</w:t>
      </w:r>
      <w:r w:rsidR="003A6769" w:rsidRPr="00673744">
        <w:rPr>
          <w:rFonts w:ascii="Times New Roman" w:hAnsi="Times New Roman" w:cs="Times New Roman"/>
          <w:bCs/>
          <w:sz w:val="24"/>
          <w:szCs w:val="24"/>
        </w:rPr>
        <w:fldChar w:fldCharType="end"/>
      </w:r>
      <w:r w:rsidR="00EA3A07" w:rsidRPr="00673744">
        <w:rPr>
          <w:rFonts w:ascii="Times New Roman" w:hAnsi="Times New Roman" w:cs="Times New Roman"/>
          <w:bCs/>
          <w:sz w:val="24"/>
          <w:szCs w:val="24"/>
        </w:rPr>
        <w:t xml:space="preserve">, </w:t>
      </w:r>
      <w:r w:rsidR="00986AAE" w:rsidRPr="00673744">
        <w:rPr>
          <w:rFonts w:ascii="Times New Roman" w:hAnsi="Times New Roman" w:cs="Times New Roman"/>
          <w:bCs/>
          <w:sz w:val="24"/>
          <w:szCs w:val="24"/>
        </w:rPr>
        <w:t xml:space="preserve">against highly conserved region of RBD or </w:t>
      </w:r>
      <w:r w:rsidR="00B00B8A" w:rsidRPr="00673744">
        <w:rPr>
          <w:rFonts w:ascii="Times New Roman" w:hAnsi="Times New Roman" w:cs="Times New Roman"/>
          <w:bCs/>
          <w:sz w:val="24"/>
          <w:szCs w:val="24"/>
        </w:rPr>
        <w:t xml:space="preserve">the </w:t>
      </w:r>
      <w:r w:rsidR="00986AAE" w:rsidRPr="00673744">
        <w:rPr>
          <w:rFonts w:ascii="Times New Roman" w:hAnsi="Times New Roman" w:cs="Times New Roman"/>
          <w:bCs/>
          <w:sz w:val="24"/>
          <w:szCs w:val="24"/>
        </w:rPr>
        <w:t>S1</w:t>
      </w:r>
      <w:r w:rsidR="00B00B8A" w:rsidRPr="00673744">
        <w:rPr>
          <w:rFonts w:ascii="Times New Roman" w:hAnsi="Times New Roman" w:cs="Times New Roman"/>
          <w:bCs/>
          <w:sz w:val="24"/>
          <w:szCs w:val="24"/>
        </w:rPr>
        <w:t xml:space="preserve"> subunit of the SARS-CoV-2 spike protein</w:t>
      </w:r>
      <w:r w:rsidR="00986AAE" w:rsidRPr="00673744">
        <w:rPr>
          <w:rFonts w:ascii="Times New Roman" w:hAnsi="Times New Roman" w:cs="Times New Roman"/>
          <w:bCs/>
          <w:sz w:val="24"/>
          <w:szCs w:val="24"/>
        </w:rPr>
        <w:t xml:space="preserve"> have </w:t>
      </w:r>
      <w:r w:rsidR="00333FC2">
        <w:rPr>
          <w:rFonts w:ascii="Times New Roman" w:hAnsi="Times New Roman" w:cs="Times New Roman"/>
          <w:bCs/>
          <w:sz w:val="24"/>
          <w:szCs w:val="24"/>
        </w:rPr>
        <w:t xml:space="preserve">also been shown to </w:t>
      </w:r>
      <w:r w:rsidR="00671434">
        <w:rPr>
          <w:rFonts w:ascii="Times New Roman" w:hAnsi="Times New Roman" w:cs="Times New Roman"/>
          <w:bCs/>
          <w:sz w:val="24"/>
          <w:szCs w:val="24"/>
        </w:rPr>
        <w:t>possess</w:t>
      </w:r>
      <w:r w:rsidR="00B00B8A" w:rsidRPr="00673744">
        <w:rPr>
          <w:rFonts w:ascii="Times New Roman" w:hAnsi="Times New Roman" w:cs="Times New Roman"/>
          <w:bCs/>
          <w:sz w:val="24"/>
          <w:szCs w:val="24"/>
        </w:rPr>
        <w:t xml:space="preserve"> </w:t>
      </w:r>
      <w:r w:rsidR="00986AAE" w:rsidRPr="00673744">
        <w:rPr>
          <w:rFonts w:ascii="Times New Roman" w:hAnsi="Times New Roman" w:cs="Times New Roman"/>
          <w:bCs/>
          <w:sz w:val="24"/>
          <w:szCs w:val="24"/>
        </w:rPr>
        <w:t>neutralizing activities against SARS-</w:t>
      </w:r>
      <w:proofErr w:type="spellStart"/>
      <w:r w:rsidR="00986AAE" w:rsidRPr="00673744">
        <w:rPr>
          <w:rFonts w:ascii="Times New Roman" w:hAnsi="Times New Roman" w:cs="Times New Roman"/>
          <w:bCs/>
          <w:sz w:val="24"/>
          <w:szCs w:val="24"/>
        </w:rPr>
        <w:t>CoV</w:t>
      </w:r>
      <w:proofErr w:type="spellEnd"/>
      <w:r w:rsidR="00986AAE" w:rsidRPr="00673744">
        <w:rPr>
          <w:rFonts w:ascii="Times New Roman" w:hAnsi="Times New Roman" w:cs="Times New Roman"/>
          <w:bCs/>
          <w:sz w:val="24"/>
          <w:szCs w:val="24"/>
        </w:rPr>
        <w:t xml:space="preserve">. </w:t>
      </w:r>
      <w:r>
        <w:rPr>
          <w:rFonts w:ascii="Times New Roman" w:hAnsi="Times New Roman" w:cs="Times New Roman"/>
          <w:bCs/>
          <w:sz w:val="24"/>
          <w:szCs w:val="24"/>
        </w:rPr>
        <w:t xml:space="preserve">With </w:t>
      </w:r>
      <w:r w:rsidR="00142303">
        <w:rPr>
          <w:rFonts w:ascii="Times New Roman" w:hAnsi="Times New Roman" w:cs="Times New Roman"/>
          <w:bCs/>
          <w:sz w:val="24"/>
          <w:szCs w:val="24"/>
        </w:rPr>
        <w:t>an</w:t>
      </w:r>
      <w:r w:rsidR="00142303" w:rsidRPr="00673744">
        <w:rPr>
          <w:rFonts w:ascii="Times New Roman" w:hAnsi="Times New Roman" w:cs="Times New Roman"/>
          <w:bCs/>
          <w:sz w:val="24"/>
          <w:szCs w:val="24"/>
        </w:rPr>
        <w:t xml:space="preserve"> </w:t>
      </w:r>
      <w:r w:rsidR="002E3C05" w:rsidRPr="00673744">
        <w:rPr>
          <w:rFonts w:ascii="Times New Roman" w:hAnsi="Times New Roman" w:cs="Times New Roman"/>
          <w:bCs/>
          <w:sz w:val="24"/>
          <w:szCs w:val="24"/>
        </w:rPr>
        <w:t>except</w:t>
      </w:r>
      <w:r>
        <w:rPr>
          <w:rFonts w:ascii="Times New Roman" w:hAnsi="Times New Roman" w:cs="Times New Roman"/>
          <w:bCs/>
          <w:sz w:val="24"/>
          <w:szCs w:val="24"/>
        </w:rPr>
        <w:t>ion of</w:t>
      </w:r>
      <w:r w:rsidR="002E3C05" w:rsidRPr="00673744">
        <w:rPr>
          <w:rFonts w:ascii="Times New Roman" w:hAnsi="Times New Roman" w:cs="Times New Roman"/>
          <w:bCs/>
          <w:sz w:val="24"/>
          <w:szCs w:val="24"/>
        </w:rPr>
        <w:t xml:space="preserve"> VHH-72</w:t>
      </w:r>
      <w:r>
        <w:rPr>
          <w:rFonts w:ascii="Times New Roman" w:hAnsi="Times New Roman" w:cs="Times New Roman"/>
          <w:bCs/>
          <w:sz w:val="24"/>
          <w:szCs w:val="24"/>
        </w:rPr>
        <w:t>,</w:t>
      </w:r>
      <w:r w:rsidR="002E3C05" w:rsidRPr="00673744">
        <w:rPr>
          <w:rFonts w:ascii="Times New Roman" w:hAnsi="Times New Roman" w:cs="Times New Roman"/>
          <w:bCs/>
          <w:sz w:val="24"/>
          <w:szCs w:val="24"/>
        </w:rPr>
        <w:t xml:space="preserve"> </w:t>
      </w:r>
      <w:r>
        <w:rPr>
          <w:rFonts w:ascii="Times New Roman" w:hAnsi="Times New Roman" w:cs="Times New Roman"/>
          <w:bCs/>
          <w:sz w:val="24"/>
          <w:szCs w:val="24"/>
        </w:rPr>
        <w:t xml:space="preserve">these </w:t>
      </w:r>
      <w:proofErr w:type="spellStart"/>
      <w:r>
        <w:rPr>
          <w:rFonts w:ascii="Times New Roman" w:hAnsi="Times New Roman" w:cs="Times New Roman"/>
          <w:bCs/>
          <w:sz w:val="24"/>
          <w:szCs w:val="24"/>
        </w:rPr>
        <w:t>mAbs</w:t>
      </w:r>
      <w:proofErr w:type="spellEnd"/>
      <w:r>
        <w:rPr>
          <w:rFonts w:ascii="Times New Roman" w:hAnsi="Times New Roman" w:cs="Times New Roman"/>
          <w:bCs/>
          <w:sz w:val="24"/>
          <w:szCs w:val="24"/>
        </w:rPr>
        <w:t xml:space="preserve"> </w:t>
      </w:r>
      <w:r w:rsidR="00B00B8A" w:rsidRPr="00673744">
        <w:rPr>
          <w:rFonts w:ascii="Times New Roman" w:hAnsi="Times New Roman" w:cs="Times New Roman"/>
          <w:bCs/>
          <w:sz w:val="24"/>
          <w:szCs w:val="24"/>
        </w:rPr>
        <w:t>are fully human IgG molecules</w:t>
      </w:r>
      <w:r w:rsidR="00333FC2">
        <w:rPr>
          <w:rFonts w:ascii="Times New Roman" w:hAnsi="Times New Roman" w:cs="Times New Roman"/>
          <w:bCs/>
          <w:sz w:val="24"/>
          <w:szCs w:val="24"/>
        </w:rPr>
        <w:t>, which is a format suitable for therapeutic development</w:t>
      </w:r>
      <w:r>
        <w:rPr>
          <w:rFonts w:ascii="Times New Roman" w:hAnsi="Times New Roman" w:cs="Times New Roman"/>
          <w:bCs/>
          <w:sz w:val="24"/>
          <w:szCs w:val="24"/>
        </w:rPr>
        <w:t>,</w:t>
      </w:r>
      <w:r w:rsidR="00B00B8A" w:rsidRPr="00673744">
        <w:rPr>
          <w:rFonts w:ascii="Times New Roman" w:hAnsi="Times New Roman" w:cs="Times New Roman"/>
          <w:bCs/>
          <w:sz w:val="24"/>
          <w:szCs w:val="24"/>
        </w:rPr>
        <w:t xml:space="preserve"> </w:t>
      </w:r>
      <w:r w:rsidR="00333FC2">
        <w:rPr>
          <w:rFonts w:ascii="Times New Roman" w:hAnsi="Times New Roman" w:cs="Times New Roman"/>
          <w:bCs/>
          <w:sz w:val="24"/>
          <w:szCs w:val="24"/>
        </w:rPr>
        <w:t>but</w:t>
      </w:r>
      <w:r w:rsidR="00B00B8A" w:rsidRPr="00673744">
        <w:rPr>
          <w:rFonts w:ascii="Times New Roman" w:hAnsi="Times New Roman" w:cs="Times New Roman"/>
          <w:bCs/>
          <w:sz w:val="24"/>
          <w:szCs w:val="24"/>
        </w:rPr>
        <w:t xml:space="preserve"> m</w:t>
      </w:r>
      <w:r w:rsidR="00986AAE" w:rsidRPr="00673744">
        <w:rPr>
          <w:rFonts w:ascii="Times New Roman" w:hAnsi="Times New Roman" w:cs="Times New Roman"/>
          <w:bCs/>
          <w:sz w:val="24"/>
          <w:szCs w:val="24"/>
        </w:rPr>
        <w:t xml:space="preserve">ore potent cross-neutralizing antibodies </w:t>
      </w:r>
      <w:r w:rsidR="00B00B8A" w:rsidRPr="00673744">
        <w:rPr>
          <w:rFonts w:ascii="Times New Roman" w:hAnsi="Times New Roman" w:cs="Times New Roman"/>
          <w:bCs/>
          <w:sz w:val="24"/>
          <w:szCs w:val="24"/>
        </w:rPr>
        <w:t xml:space="preserve">might be </w:t>
      </w:r>
      <w:r w:rsidR="00986AAE" w:rsidRPr="00673744">
        <w:rPr>
          <w:rFonts w:ascii="Times New Roman" w:hAnsi="Times New Roman" w:cs="Times New Roman"/>
          <w:bCs/>
          <w:sz w:val="24"/>
          <w:szCs w:val="24"/>
        </w:rPr>
        <w:t xml:space="preserve">needed for clinical </w:t>
      </w:r>
      <w:r w:rsidR="00333FC2">
        <w:rPr>
          <w:rFonts w:ascii="Times New Roman" w:hAnsi="Times New Roman" w:cs="Times New Roman"/>
          <w:bCs/>
          <w:sz w:val="24"/>
          <w:szCs w:val="24"/>
        </w:rPr>
        <w:t>studies</w:t>
      </w:r>
      <w:r w:rsidR="00986AAE" w:rsidRPr="00673744">
        <w:rPr>
          <w:rFonts w:ascii="Times New Roman" w:hAnsi="Times New Roman" w:cs="Times New Roman"/>
          <w:bCs/>
          <w:sz w:val="24"/>
          <w:szCs w:val="24"/>
        </w:rPr>
        <w:t xml:space="preserve">.   </w:t>
      </w:r>
    </w:p>
    <w:p w14:paraId="00297D7A" w14:textId="07F44329" w:rsidR="0026106B" w:rsidRPr="00673744" w:rsidRDefault="005852D8" w:rsidP="0012158C">
      <w:pPr>
        <w:spacing w:line="480" w:lineRule="auto"/>
        <w:ind w:firstLine="720"/>
        <w:jc w:val="both"/>
        <w:rPr>
          <w:rFonts w:ascii="Times New Roman" w:hAnsi="Times New Roman" w:cs="Times New Roman"/>
          <w:bCs/>
          <w:sz w:val="24"/>
          <w:szCs w:val="24"/>
        </w:rPr>
      </w:pPr>
      <w:r w:rsidRPr="00673744">
        <w:rPr>
          <w:rFonts w:ascii="Times New Roman" w:hAnsi="Times New Roman" w:cs="Times New Roman"/>
          <w:bCs/>
          <w:sz w:val="24"/>
          <w:szCs w:val="24"/>
        </w:rPr>
        <w:t xml:space="preserve">Current challenges in developing neutralizing antibodies against SARS-CoV-2 include mutations in </w:t>
      </w:r>
      <w:r w:rsidR="00B00B8A" w:rsidRPr="00673744">
        <w:rPr>
          <w:rFonts w:ascii="Times New Roman" w:hAnsi="Times New Roman" w:cs="Times New Roman"/>
          <w:bCs/>
          <w:sz w:val="24"/>
          <w:szCs w:val="24"/>
        </w:rPr>
        <w:t xml:space="preserve">the spike protein </w:t>
      </w:r>
      <w:r w:rsidRPr="00673744">
        <w:rPr>
          <w:rFonts w:ascii="Times New Roman" w:hAnsi="Times New Roman" w:cs="Times New Roman"/>
          <w:bCs/>
          <w:sz w:val="24"/>
          <w:szCs w:val="24"/>
        </w:rPr>
        <w:fldChar w:fldCharType="begin"/>
      </w:r>
      <w:r w:rsidR="00A7545E">
        <w:rPr>
          <w:rFonts w:ascii="Times New Roman" w:hAnsi="Times New Roman" w:cs="Times New Roman"/>
          <w:bCs/>
          <w:sz w:val="24"/>
          <w:szCs w:val="24"/>
        </w:rPr>
        <w:instrText xml:space="preserve"> ADDIN EN.CITE &lt;EndNote&gt;&lt;Cite&gt;&lt;Author&gt;Korber&lt;/Author&gt;&lt;Year&gt;2020&lt;/Year&gt;&lt;RecNum&gt;2773&lt;/RecNum&gt;&lt;DisplayText&gt;(31)&lt;/DisplayText&gt;&lt;record&gt;&lt;rec-number&gt;2773&lt;/rec-number&gt;&lt;foreign-keys&gt;&lt;key app="EN" db-id="wa0r9z25a52rsce0wzq5r9vqsz5fafvede5w" timestamp="1589516978"&gt;2773&lt;/key&gt;&lt;/foreign-keys&gt;&lt;ref-type name="Journal Article"&gt;17&lt;/ref-type&gt;&lt;contributors&gt;&lt;authors&gt;&lt;author&gt;Korber, B&lt;/author&gt;&lt;author&gt;Fischer, WM&lt;/author&gt;&lt;author&gt;Gnanakaran, S&lt;/author&gt;&lt;author&gt;Yoon, H&lt;/author&gt;&lt;author&gt;Theiler, J&lt;/author&gt;&lt;author&gt;Abfalterer, W&lt;/author&gt;&lt;author&gt;Foley, B&lt;/author&gt;&lt;author&gt;Giorgi, EE&lt;/author&gt;&lt;author&gt;Bhattacharya, T&lt;/author&gt;&lt;author&gt;Parker, MD&lt;/author&gt;&lt;author&gt;Partridge, DG&lt;/author&gt;&lt;author&gt;Evans, CM&lt;/author&gt;&lt;author&gt;Freeman, TM&lt;/author&gt;&lt;author&gt;de Silva, TI&lt;/author&gt;&lt;author&gt;LaBranche, CC&lt;/author&gt;&lt;author&gt;Montefiori, DC&lt;/author&gt;&lt;/authors&gt;&lt;/contributors&gt;&lt;titles&gt;&lt;title&gt;Spike mutation pipeline reveals the emergence of a more transmissible form of SARS-CoV-2&lt;/title&gt;&lt;/titles&gt;&lt;pages&gt;2020.04.29.069054&lt;/pages&gt;&lt;dates&gt;&lt;year&gt;2020&lt;/year&gt;&lt;/dates&gt;&lt;urls&gt;&lt;related-urls&gt;&lt;url&gt;https://www.biorxiv.org/content/biorxiv/early/2020/05/05/2020.04.29.069054.full.pdf&lt;/url&gt;&lt;/related-urls&gt;&lt;/urls&gt;&lt;electronic-resource-num&gt;10.1101/2020.04.29.069054 %J bioRxiv&lt;/electronic-resource-num&gt;&lt;/record&gt;&lt;/Cite&gt;&lt;/EndNote&gt;</w:instrText>
      </w:r>
      <w:r w:rsidRPr="00673744">
        <w:rPr>
          <w:rFonts w:ascii="Times New Roman" w:hAnsi="Times New Roman" w:cs="Times New Roman"/>
          <w:bCs/>
          <w:sz w:val="24"/>
          <w:szCs w:val="24"/>
        </w:rPr>
        <w:fldChar w:fldCharType="separate"/>
      </w:r>
      <w:r w:rsidR="00A7545E">
        <w:rPr>
          <w:rFonts w:ascii="Times New Roman" w:hAnsi="Times New Roman" w:cs="Times New Roman"/>
          <w:bCs/>
          <w:noProof/>
          <w:sz w:val="24"/>
          <w:szCs w:val="24"/>
        </w:rPr>
        <w:t>(31)</w:t>
      </w:r>
      <w:r w:rsidRPr="00673744">
        <w:rPr>
          <w:rFonts w:ascii="Times New Roman" w:hAnsi="Times New Roman" w:cs="Times New Roman"/>
          <w:bCs/>
          <w:sz w:val="24"/>
          <w:szCs w:val="24"/>
        </w:rPr>
        <w:fldChar w:fldCharType="end"/>
      </w:r>
      <w:r w:rsidRPr="00673744">
        <w:rPr>
          <w:rFonts w:ascii="Times New Roman" w:hAnsi="Times New Roman" w:cs="Times New Roman"/>
          <w:bCs/>
          <w:sz w:val="24"/>
          <w:szCs w:val="24"/>
        </w:rPr>
        <w:t xml:space="preserve">. Mutations in the virus can lead to escape variants </w:t>
      </w:r>
      <w:r w:rsidRPr="00673744">
        <w:rPr>
          <w:rFonts w:ascii="Times New Roman" w:hAnsi="Times New Roman" w:cs="Times New Roman"/>
          <w:bCs/>
          <w:sz w:val="24"/>
          <w:szCs w:val="24"/>
        </w:rPr>
        <w:fldChar w:fldCharType="begin">
          <w:fldData xml:space="preserve">PEVuZE5vdGU+PENpdGU+PEF1dGhvcj50ZXIgTWV1bGVuPC9BdXRob3I+PFllYXI+MjAwNjwvWWVh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</w:fldData>
        </w:fldChar>
      </w:r>
      <w:r w:rsidR="00A7545E">
        <w:rPr>
          <w:rFonts w:ascii="Times New Roman" w:hAnsi="Times New Roman" w:cs="Times New Roman"/>
          <w:bCs/>
          <w:sz w:val="24"/>
          <w:szCs w:val="24"/>
        </w:rPr>
        <w:instrText xml:space="preserve"> ADDIN EN.CITE </w:instrText>
      </w:r>
      <w:r w:rsidR="00A7545E">
        <w:rPr>
          <w:rFonts w:ascii="Times New Roman" w:hAnsi="Times New Roman" w:cs="Times New Roman"/>
          <w:bCs/>
          <w:sz w:val="24"/>
          <w:szCs w:val="24"/>
        </w:rPr>
        <w:fldChar w:fldCharType="begin">
          <w:fldData xml:space="preserve">PEVuZE5vdGU+PENpdGU+PEF1dGhvcj50ZXIgTWV1bGVuPC9BdXRob3I+PFllYXI+MjAwNjwvWWVh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</w:fldData>
        </w:fldChar>
      </w:r>
      <w:r w:rsidR="00A7545E">
        <w:rPr>
          <w:rFonts w:ascii="Times New Roman" w:hAnsi="Times New Roman" w:cs="Times New Roman"/>
          <w:bCs/>
          <w:sz w:val="24"/>
          <w:szCs w:val="24"/>
        </w:rPr>
        <w:instrText xml:space="preserve"> ADDIN EN.CITE.DATA </w:instrText>
      </w:r>
      <w:r w:rsidR="00A7545E">
        <w:rPr>
          <w:rFonts w:ascii="Times New Roman" w:hAnsi="Times New Roman" w:cs="Times New Roman"/>
          <w:bCs/>
          <w:sz w:val="24"/>
          <w:szCs w:val="24"/>
        </w:rPr>
      </w:r>
      <w:r w:rsidR="00A7545E">
        <w:rPr>
          <w:rFonts w:ascii="Times New Roman" w:hAnsi="Times New Roman" w:cs="Times New Roman"/>
          <w:bCs/>
          <w:sz w:val="24"/>
          <w:szCs w:val="24"/>
        </w:rPr>
        <w:fldChar w:fldCharType="end"/>
      </w:r>
      <w:r w:rsidRPr="00673744">
        <w:rPr>
          <w:rFonts w:ascii="Times New Roman" w:hAnsi="Times New Roman" w:cs="Times New Roman"/>
          <w:bCs/>
          <w:sz w:val="24"/>
          <w:szCs w:val="24"/>
        </w:rPr>
      </w:r>
      <w:r w:rsidRPr="00673744">
        <w:rPr>
          <w:rFonts w:ascii="Times New Roman" w:hAnsi="Times New Roman" w:cs="Times New Roman"/>
          <w:bCs/>
          <w:sz w:val="24"/>
          <w:szCs w:val="24"/>
        </w:rPr>
        <w:fldChar w:fldCharType="separate"/>
      </w:r>
      <w:r w:rsidR="00A7545E">
        <w:rPr>
          <w:rFonts w:ascii="Times New Roman" w:hAnsi="Times New Roman" w:cs="Times New Roman"/>
          <w:bCs/>
          <w:noProof/>
          <w:sz w:val="24"/>
          <w:szCs w:val="24"/>
        </w:rPr>
        <w:t>(32)</w:t>
      </w:r>
      <w:r w:rsidRPr="00673744">
        <w:rPr>
          <w:rFonts w:ascii="Times New Roman" w:hAnsi="Times New Roman" w:cs="Times New Roman"/>
          <w:bCs/>
          <w:sz w:val="24"/>
          <w:szCs w:val="24"/>
        </w:rPr>
        <w:fldChar w:fldCharType="end"/>
      </w:r>
      <w:r w:rsidRPr="00673744">
        <w:rPr>
          <w:rFonts w:ascii="Times New Roman" w:hAnsi="Times New Roman" w:cs="Times New Roman"/>
          <w:bCs/>
          <w:sz w:val="24"/>
          <w:szCs w:val="24"/>
        </w:rPr>
        <w:t xml:space="preserve">. </w:t>
      </w:r>
      <w:r w:rsidR="00B00B8A" w:rsidRPr="00673744">
        <w:rPr>
          <w:rFonts w:ascii="Times New Roman" w:hAnsi="Times New Roman" w:cs="Times New Roman"/>
          <w:bCs/>
          <w:sz w:val="24"/>
          <w:szCs w:val="24"/>
        </w:rPr>
        <w:t>C</w:t>
      </w:r>
      <w:r w:rsidRPr="00673744">
        <w:rPr>
          <w:rFonts w:ascii="Times New Roman" w:hAnsi="Times New Roman" w:cs="Times New Roman"/>
          <w:bCs/>
          <w:sz w:val="24"/>
          <w:szCs w:val="24"/>
        </w:rPr>
        <w:t>ombination of multiple mechanisms</w:t>
      </w:r>
      <w:r w:rsidR="00B00B8A" w:rsidRPr="00673744">
        <w:rPr>
          <w:rFonts w:ascii="Times New Roman" w:hAnsi="Times New Roman" w:cs="Times New Roman"/>
          <w:bCs/>
          <w:sz w:val="24"/>
          <w:szCs w:val="24"/>
        </w:rPr>
        <w:t xml:space="preserve"> and binding domains</w:t>
      </w:r>
      <w:r w:rsidRPr="00673744">
        <w:rPr>
          <w:rFonts w:ascii="Times New Roman" w:hAnsi="Times New Roman" w:cs="Times New Roman"/>
          <w:bCs/>
          <w:sz w:val="24"/>
          <w:szCs w:val="24"/>
        </w:rPr>
        <w:t xml:space="preserve"> </w:t>
      </w:r>
      <w:r w:rsidR="00062AD0" w:rsidRPr="00673744">
        <w:rPr>
          <w:rFonts w:ascii="Times New Roman" w:hAnsi="Times New Roman" w:cs="Times New Roman"/>
          <w:bCs/>
          <w:sz w:val="24"/>
          <w:szCs w:val="24"/>
        </w:rPr>
        <w:t>has been reported in</w:t>
      </w:r>
      <w:r w:rsidRPr="00673744">
        <w:rPr>
          <w:rFonts w:ascii="Times New Roman" w:hAnsi="Times New Roman" w:cs="Times New Roman"/>
          <w:bCs/>
          <w:sz w:val="24"/>
          <w:szCs w:val="24"/>
        </w:rPr>
        <w:t xml:space="preserve"> MERS</w:t>
      </w:r>
      <w:r w:rsidR="00142303">
        <w:rPr>
          <w:rFonts w:ascii="Times New Roman" w:hAnsi="Times New Roman" w:cs="Times New Roman"/>
          <w:bCs/>
          <w:sz w:val="24"/>
          <w:szCs w:val="24"/>
        </w:rPr>
        <w:t>-</w:t>
      </w:r>
      <w:proofErr w:type="spellStart"/>
      <w:r w:rsidR="00142303">
        <w:rPr>
          <w:rFonts w:ascii="Times New Roman" w:hAnsi="Times New Roman" w:cs="Times New Roman"/>
          <w:bCs/>
          <w:sz w:val="24"/>
          <w:szCs w:val="24"/>
        </w:rPr>
        <w:t>CoV</w:t>
      </w:r>
      <w:proofErr w:type="spellEnd"/>
      <w:r w:rsidRPr="00673744">
        <w:rPr>
          <w:rFonts w:ascii="Times New Roman" w:hAnsi="Times New Roman" w:cs="Times New Roman"/>
          <w:bCs/>
          <w:sz w:val="24"/>
          <w:szCs w:val="24"/>
        </w:rPr>
        <w:t xml:space="preserve"> </w:t>
      </w:r>
      <w:r w:rsidRPr="00673744">
        <w:rPr>
          <w:rFonts w:ascii="Times New Roman" w:hAnsi="Times New Roman" w:cs="Times New Roman"/>
          <w:bCs/>
          <w:sz w:val="24"/>
          <w:szCs w:val="24"/>
        </w:rPr>
        <w:fldChar w:fldCharType="begin"/>
      </w:r>
      <w:r w:rsidR="00A7545E">
        <w:rPr>
          <w:rFonts w:ascii="Times New Roman" w:hAnsi="Times New Roman" w:cs="Times New Roman"/>
          <w:bCs/>
          <w:sz w:val="24"/>
          <w:szCs w:val="24"/>
        </w:rPr>
        <w:instrText xml:space="preserve"> ADDIN EN.CITE &lt;EndNote&gt;&lt;Cite&gt;&lt;Author&gt;Widjaja&lt;/Author&gt;&lt;Year&gt;2019&lt;/Year&gt;&lt;RecNum&gt;2775&lt;/RecNum&gt;&lt;DisplayText&gt;(33)&lt;/DisplayText&gt;&lt;record&gt;&lt;rec-number&gt;2775&lt;/rec-number&gt;&lt;foreign-keys&gt;&lt;key app="EN" db-id="wa0r9z25a52rsce0wzq5r9vqsz5fafvede5w" timestamp="1589518702"&gt;2775&lt;/key&gt;&lt;/foreign-keys&gt;&lt;ref-type name="Journal Article"&gt;17&lt;/ref-type&gt;&lt;contributors&gt;&lt;authors&gt;&lt;author&gt;Widjaja, Ivy&lt;/author&gt;&lt;author&gt;Wang, Chunyan&lt;/author&gt;&lt;author&gt;van Haperen, Rien&lt;/author&gt;&lt;author&gt;Gutiérrez-Álvarez, Javier&lt;/author&gt;&lt;author&gt;van Dieren, Brenda&lt;/author&gt;&lt;author&gt;Okba, Nisreen M. A.&lt;/author&gt;&lt;author&gt;Raj, V. Stalin&lt;/author&gt;&lt;author&gt;Li, Wentao&lt;/author&gt;&lt;author&gt;Fernandez-Delgado, Raul&lt;/author&gt;&lt;author&gt;Grosveld, Frank&lt;/author&gt;&lt;author&gt;van Kuppeveld, Frank J. M.&lt;/author&gt;&lt;author&gt;Haagmans, Bart L.&lt;/author&gt;&lt;author&gt;Enjuanes, Luis&lt;/author&gt;&lt;author&gt;Drabek, Dubravka&lt;/author&gt;&lt;author&gt;Bosch, Berend-Jan&lt;/author&gt;&lt;/authors&gt;&lt;/contributors&gt;&lt;titles&gt;&lt;title&gt;Towards a solution to MERS: protective human monoclonal antibodies targeting different domains and functions of the MERS-coronavirus spike glycoprotein&lt;/title&gt;&lt;secondary-title&gt;Emerging Microbes &amp;amp; Infections&lt;/secondary-title&gt;&lt;/titles&gt;&lt;periodical&gt;&lt;full-title&gt;Emerging Microbes &amp;amp; Infections&lt;/full-title&gt;&lt;/periodical&gt;&lt;pages&gt;516-530&lt;/pages&gt;&lt;volume&gt;8&lt;/volume&gt;&lt;number&gt;1&lt;/number&gt;&lt;dates&gt;&lt;year&gt;2019&lt;/year&gt;&lt;pub-dates&gt;&lt;date&gt;2019/01/01&lt;/date&gt;&lt;/pub-dates&gt;&lt;/dates&gt;&lt;publisher&gt;Taylor &amp;amp; Francis&lt;/publisher&gt;&lt;isbn&gt;null&lt;/isbn&gt;&lt;urls&gt;&lt;related-urls&gt;&lt;url&gt;https://doi.org/10.1080/22221751.2019.1597644&lt;/url&gt;&lt;/related-urls&gt;&lt;/urls&gt;&lt;electronic-resource-num&gt;10.1080/22221751.2019.1597644&lt;/electronic-resource-num&gt;&lt;/record&gt;&lt;/Cite&gt;&lt;/EndNote&gt;</w:instrText>
      </w:r>
      <w:r w:rsidRPr="00673744">
        <w:rPr>
          <w:rFonts w:ascii="Times New Roman" w:hAnsi="Times New Roman" w:cs="Times New Roman"/>
          <w:bCs/>
          <w:sz w:val="24"/>
          <w:szCs w:val="24"/>
        </w:rPr>
        <w:fldChar w:fldCharType="separate"/>
      </w:r>
      <w:r w:rsidR="00A7545E">
        <w:rPr>
          <w:rFonts w:ascii="Times New Roman" w:hAnsi="Times New Roman" w:cs="Times New Roman"/>
          <w:bCs/>
          <w:noProof/>
          <w:sz w:val="24"/>
          <w:szCs w:val="24"/>
        </w:rPr>
        <w:t>(33)</w:t>
      </w:r>
      <w:r w:rsidRPr="00673744">
        <w:rPr>
          <w:rFonts w:ascii="Times New Roman" w:hAnsi="Times New Roman" w:cs="Times New Roman"/>
          <w:bCs/>
          <w:sz w:val="24"/>
          <w:szCs w:val="24"/>
        </w:rPr>
        <w:fldChar w:fldCharType="end"/>
      </w:r>
      <w:r w:rsidRPr="00673744">
        <w:rPr>
          <w:rFonts w:ascii="Times New Roman" w:hAnsi="Times New Roman" w:cs="Times New Roman"/>
          <w:bCs/>
          <w:sz w:val="24"/>
          <w:szCs w:val="24"/>
        </w:rPr>
        <w:t xml:space="preserve"> and SARS</w:t>
      </w:r>
      <w:r w:rsidR="00142303">
        <w:rPr>
          <w:rFonts w:ascii="Times New Roman" w:hAnsi="Times New Roman" w:cs="Times New Roman"/>
          <w:bCs/>
          <w:sz w:val="24"/>
          <w:szCs w:val="24"/>
        </w:rPr>
        <w:t>-</w:t>
      </w:r>
      <w:proofErr w:type="spellStart"/>
      <w:r w:rsidR="00142303">
        <w:rPr>
          <w:rFonts w:ascii="Times New Roman" w:hAnsi="Times New Roman" w:cs="Times New Roman"/>
          <w:bCs/>
          <w:sz w:val="24"/>
          <w:szCs w:val="24"/>
        </w:rPr>
        <w:t>CoV</w:t>
      </w:r>
      <w:proofErr w:type="spellEnd"/>
      <w:r w:rsidRPr="00673744">
        <w:rPr>
          <w:rFonts w:ascii="Times New Roman" w:hAnsi="Times New Roman" w:cs="Times New Roman"/>
          <w:bCs/>
          <w:sz w:val="24"/>
          <w:szCs w:val="24"/>
        </w:rPr>
        <w:t xml:space="preserve"> </w:t>
      </w:r>
      <w:r w:rsidRPr="00673744">
        <w:rPr>
          <w:rFonts w:ascii="Times New Roman" w:hAnsi="Times New Roman" w:cs="Times New Roman"/>
          <w:bCs/>
          <w:sz w:val="24"/>
          <w:szCs w:val="24"/>
        </w:rPr>
        <w:fldChar w:fldCharType="begin">
          <w:fldData xml:space="preserve">PEVuZE5vdGU+PENpdGU+PEF1dGhvcj50ZXIgTWV1bGVuPC9BdXRob3I+PFllYXI+MjAwNjwvWWVh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</w:fldData>
        </w:fldChar>
      </w:r>
      <w:r w:rsidR="00A7545E">
        <w:rPr>
          <w:rFonts w:ascii="Times New Roman" w:hAnsi="Times New Roman" w:cs="Times New Roman"/>
          <w:bCs/>
          <w:sz w:val="24"/>
          <w:szCs w:val="24"/>
        </w:rPr>
        <w:instrText xml:space="preserve"> ADDIN EN.CITE </w:instrText>
      </w:r>
      <w:r w:rsidR="00A7545E">
        <w:rPr>
          <w:rFonts w:ascii="Times New Roman" w:hAnsi="Times New Roman" w:cs="Times New Roman"/>
          <w:bCs/>
          <w:sz w:val="24"/>
          <w:szCs w:val="24"/>
        </w:rPr>
        <w:fldChar w:fldCharType="begin">
          <w:fldData xml:space="preserve">PEVuZE5vdGU+PENpdGU+PEF1dGhvcj50ZXIgTWV1bGVuPC9BdXRob3I+PFllYXI+MjAwNjwvWWVh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</w:fldData>
        </w:fldChar>
      </w:r>
      <w:r w:rsidR="00A7545E">
        <w:rPr>
          <w:rFonts w:ascii="Times New Roman" w:hAnsi="Times New Roman" w:cs="Times New Roman"/>
          <w:bCs/>
          <w:sz w:val="24"/>
          <w:szCs w:val="24"/>
        </w:rPr>
        <w:instrText xml:space="preserve"> ADDIN EN.CITE.DATA </w:instrText>
      </w:r>
      <w:r w:rsidR="00A7545E">
        <w:rPr>
          <w:rFonts w:ascii="Times New Roman" w:hAnsi="Times New Roman" w:cs="Times New Roman"/>
          <w:bCs/>
          <w:sz w:val="24"/>
          <w:szCs w:val="24"/>
        </w:rPr>
      </w:r>
      <w:r w:rsidR="00A7545E">
        <w:rPr>
          <w:rFonts w:ascii="Times New Roman" w:hAnsi="Times New Roman" w:cs="Times New Roman"/>
          <w:bCs/>
          <w:sz w:val="24"/>
          <w:szCs w:val="24"/>
        </w:rPr>
        <w:fldChar w:fldCharType="end"/>
      </w:r>
      <w:r w:rsidRPr="00673744">
        <w:rPr>
          <w:rFonts w:ascii="Times New Roman" w:hAnsi="Times New Roman" w:cs="Times New Roman"/>
          <w:bCs/>
          <w:sz w:val="24"/>
          <w:szCs w:val="24"/>
        </w:rPr>
      </w:r>
      <w:r w:rsidRPr="00673744">
        <w:rPr>
          <w:rFonts w:ascii="Times New Roman" w:hAnsi="Times New Roman" w:cs="Times New Roman"/>
          <w:bCs/>
          <w:sz w:val="24"/>
          <w:szCs w:val="24"/>
        </w:rPr>
        <w:fldChar w:fldCharType="separate"/>
      </w:r>
      <w:r w:rsidR="00A7545E">
        <w:rPr>
          <w:rFonts w:ascii="Times New Roman" w:hAnsi="Times New Roman" w:cs="Times New Roman"/>
          <w:bCs/>
          <w:noProof/>
          <w:sz w:val="24"/>
          <w:szCs w:val="24"/>
        </w:rPr>
        <w:t>(32)</w:t>
      </w:r>
      <w:r w:rsidRPr="00673744">
        <w:rPr>
          <w:rFonts w:ascii="Times New Roman" w:hAnsi="Times New Roman" w:cs="Times New Roman"/>
          <w:bCs/>
          <w:sz w:val="24"/>
          <w:szCs w:val="24"/>
        </w:rPr>
        <w:fldChar w:fldCharType="end"/>
      </w:r>
      <w:r w:rsidRPr="00673744">
        <w:rPr>
          <w:rFonts w:ascii="Times New Roman" w:hAnsi="Times New Roman" w:cs="Times New Roman"/>
          <w:bCs/>
          <w:sz w:val="24"/>
          <w:szCs w:val="24"/>
        </w:rPr>
        <w:t xml:space="preserve"> antibody development. A combination</w:t>
      </w:r>
      <w:r w:rsidR="00062AD0" w:rsidRPr="00673744">
        <w:rPr>
          <w:rFonts w:ascii="Times New Roman" w:hAnsi="Times New Roman" w:cs="Times New Roman"/>
          <w:bCs/>
          <w:sz w:val="24"/>
          <w:szCs w:val="24"/>
        </w:rPr>
        <w:t xml:space="preserve"> (cocktail)</w:t>
      </w:r>
      <w:r w:rsidRPr="00673744">
        <w:rPr>
          <w:rFonts w:ascii="Times New Roman" w:hAnsi="Times New Roman" w:cs="Times New Roman"/>
          <w:bCs/>
          <w:sz w:val="24"/>
          <w:szCs w:val="24"/>
        </w:rPr>
        <w:t xml:space="preserve"> of two antibodies that recognize different</w:t>
      </w:r>
      <w:r w:rsidR="00062AD0" w:rsidRPr="00673744">
        <w:rPr>
          <w:rFonts w:ascii="Times New Roman" w:hAnsi="Times New Roman" w:cs="Times New Roman"/>
          <w:bCs/>
          <w:sz w:val="24"/>
          <w:szCs w:val="24"/>
        </w:rPr>
        <w:t xml:space="preserve"> non-competing epitopes </w:t>
      </w:r>
      <w:r w:rsidRPr="00673744">
        <w:rPr>
          <w:rFonts w:ascii="Times New Roman" w:hAnsi="Times New Roman" w:cs="Times New Roman"/>
          <w:bCs/>
          <w:sz w:val="24"/>
          <w:szCs w:val="24"/>
        </w:rPr>
        <w:t>of the</w:t>
      </w:r>
      <w:r w:rsidR="00062AD0" w:rsidRPr="00673744">
        <w:rPr>
          <w:rFonts w:ascii="Times New Roman" w:hAnsi="Times New Roman" w:cs="Times New Roman"/>
          <w:bCs/>
          <w:sz w:val="24"/>
          <w:szCs w:val="24"/>
        </w:rPr>
        <w:t xml:space="preserve"> RBD or the spike protein</w:t>
      </w:r>
      <w:r w:rsidRPr="00673744">
        <w:rPr>
          <w:rFonts w:ascii="Times New Roman" w:hAnsi="Times New Roman" w:cs="Times New Roman"/>
          <w:bCs/>
          <w:sz w:val="24"/>
          <w:szCs w:val="24"/>
        </w:rPr>
        <w:t xml:space="preserve"> </w:t>
      </w:r>
      <w:r w:rsidR="00062AD0" w:rsidRPr="00673744">
        <w:rPr>
          <w:rFonts w:ascii="Times New Roman" w:hAnsi="Times New Roman" w:cs="Times New Roman"/>
          <w:bCs/>
          <w:sz w:val="24"/>
          <w:szCs w:val="24"/>
        </w:rPr>
        <w:t>of SARS-CoV-2 has been developed for clinical trials to treat COVID-19</w:t>
      </w:r>
      <w:r w:rsidR="002E3C05" w:rsidRPr="00673744">
        <w:rPr>
          <w:rFonts w:ascii="Times New Roman" w:hAnsi="Times New Roman" w:cs="Times New Roman"/>
          <w:bCs/>
          <w:sz w:val="24"/>
          <w:szCs w:val="24"/>
        </w:rPr>
        <w:t xml:space="preserve"> </w:t>
      </w:r>
      <w:r w:rsidR="00062AD0" w:rsidRPr="00673744">
        <w:rPr>
          <w:rFonts w:ascii="Times New Roman" w:hAnsi="Times New Roman" w:cs="Times New Roman"/>
          <w:bCs/>
          <w:sz w:val="24"/>
          <w:szCs w:val="24"/>
        </w:rPr>
        <w:fldChar w:fldCharType="begin"/>
      </w:r>
      <w:r w:rsidR="00DE11CF" w:rsidRPr="00673744">
        <w:rPr>
          <w:rFonts w:ascii="Times New Roman" w:hAnsi="Times New Roman" w:cs="Times New Roman"/>
          <w:bCs/>
          <w:sz w:val="24"/>
          <w:szCs w:val="24"/>
        </w:rPr>
        <w:instrText xml:space="preserve"> ADDIN EN.CITE &lt;EndNote&gt;&lt;Cite&gt;&lt;Author&gt;Baum&lt;/Author&gt;&lt;Year&gt;2020&lt;/Year&gt;&lt;RecNum&gt;2970&lt;/RecNum&gt;&lt;DisplayText&gt;(10)&lt;/DisplayText&gt;&lt;record&gt;&lt;rec-number&gt;2970&lt;/rec-number&gt;&lt;foreign-keys&gt;&lt;key app="EN" db-id="wa0r9z25a52rsce0wzq5r9vqsz5fafvede5w" timestamp="1594527697"&gt;2970&lt;/key&gt;&lt;/foreign-keys&gt;&lt;ref-type name="Journal Article"&gt;17&lt;/ref-type&gt;&lt;contributors&gt;&lt;authors&gt;&lt;author&gt;Baum, Alina&lt;/author&gt;&lt;author&gt;Fulton, Benjamin O.&lt;/author&gt;&lt;author&gt;Wloga, Elzbieta&lt;/author&gt;&lt;author&gt;Copin, Richard&lt;/author&gt;&lt;author&gt;Pascal, Kristen E.&lt;/author&gt;&lt;author&gt;Russo, Vincenzo&lt;/author&gt;&lt;author&gt;Giordano, Stephanie&lt;/author&gt;&lt;author&gt;Lanza, Kathryn&lt;/author&gt;&lt;author&gt;Negron, Nicole&lt;/author&gt;&lt;author&gt;Ni, Min&lt;/author&gt;&lt;author&gt;Wei, Yi&lt;/author&gt;&lt;author&gt;Atwal, Gurinder S.&lt;/author&gt;&lt;author&gt;Murphy, Andrew J.&lt;/author&gt;&lt;author&gt;Stahl, Neil&lt;/author&gt;&lt;author&gt;Yancopoulos, George D.&lt;/author&gt;&lt;author&gt;Kyratsous, Christos A.&lt;/author&gt;&lt;/authors&gt;&lt;/contributors&gt;&lt;titles&gt;&lt;title&gt;Antibody cocktail to SARS-CoV-2 spike protein prevents rapid mutational escape seen with individual antibodies&lt;/title&gt;&lt;/titles&gt;&lt;pages&gt;eabd0831&lt;/pages&gt;&lt;dates&gt;&lt;year&gt;2020&lt;/year&gt;&lt;/dates&gt;&lt;urls&gt;&lt;related-urls&gt;&lt;url&gt;https://science.sciencemag.org/content/sci/early/2020/06/15/science.abd0831.full.pdf&lt;/url&gt;&lt;/related-urls&gt;&lt;/urls&gt;&lt;electronic-resource-num&gt;10.1126/science.abd0831 %J Science&lt;/electronic-resource-num&gt;&lt;/record&gt;&lt;/Cite&gt;&lt;/EndNote&gt;</w:instrText>
      </w:r>
      <w:r w:rsidR="00062AD0" w:rsidRPr="00673744">
        <w:rPr>
          <w:rFonts w:ascii="Times New Roman" w:hAnsi="Times New Roman" w:cs="Times New Roman"/>
          <w:bCs/>
          <w:sz w:val="24"/>
          <w:szCs w:val="24"/>
        </w:rPr>
        <w:fldChar w:fldCharType="separate"/>
      </w:r>
      <w:r w:rsidR="00DE11CF" w:rsidRPr="00673744">
        <w:rPr>
          <w:rFonts w:ascii="Times New Roman" w:hAnsi="Times New Roman" w:cs="Times New Roman"/>
          <w:bCs/>
          <w:noProof/>
          <w:sz w:val="24"/>
          <w:szCs w:val="24"/>
        </w:rPr>
        <w:t>(10)</w:t>
      </w:r>
      <w:r w:rsidR="00062AD0" w:rsidRPr="00673744">
        <w:rPr>
          <w:rFonts w:ascii="Times New Roman" w:hAnsi="Times New Roman" w:cs="Times New Roman"/>
          <w:bCs/>
          <w:sz w:val="24"/>
          <w:szCs w:val="24"/>
        </w:rPr>
        <w:fldChar w:fldCharType="end"/>
      </w:r>
      <w:r w:rsidR="002E3C05" w:rsidRPr="00673744">
        <w:rPr>
          <w:rFonts w:ascii="Times New Roman" w:hAnsi="Times New Roman" w:cs="Times New Roman"/>
          <w:bCs/>
          <w:sz w:val="24"/>
          <w:szCs w:val="24"/>
        </w:rPr>
        <w:t xml:space="preserve"> </w:t>
      </w:r>
      <w:r w:rsidR="00062AD0" w:rsidRPr="00673744">
        <w:rPr>
          <w:rFonts w:ascii="Times New Roman" w:hAnsi="Times New Roman" w:cs="Times New Roman"/>
          <w:bCs/>
          <w:sz w:val="24"/>
          <w:szCs w:val="24"/>
        </w:rPr>
        <w:t xml:space="preserve">. </w:t>
      </w:r>
      <w:r w:rsidR="000C6B96" w:rsidRPr="00673744">
        <w:rPr>
          <w:rFonts w:ascii="Times New Roman" w:hAnsi="Times New Roman" w:cs="Times New Roman"/>
          <w:bCs/>
          <w:sz w:val="24"/>
          <w:szCs w:val="24"/>
        </w:rPr>
        <w:t>Since each of the non-competing neutralizing antibod</w:t>
      </w:r>
      <w:r w:rsidR="00671434">
        <w:rPr>
          <w:rFonts w:ascii="Times New Roman" w:hAnsi="Times New Roman" w:cs="Times New Roman"/>
          <w:bCs/>
          <w:sz w:val="24"/>
          <w:szCs w:val="24"/>
        </w:rPr>
        <w:t>ies</w:t>
      </w:r>
      <w:r w:rsidR="000C6B96" w:rsidRPr="00673744">
        <w:rPr>
          <w:rFonts w:ascii="Times New Roman" w:hAnsi="Times New Roman" w:cs="Times New Roman"/>
          <w:bCs/>
          <w:sz w:val="24"/>
          <w:szCs w:val="24"/>
        </w:rPr>
        <w:t xml:space="preserve"> targeting the RBD of the spike protein has potent activity against the SARS-CoV-2 virus, combination of these antibodies do</w:t>
      </w:r>
      <w:r w:rsidR="002E3C05" w:rsidRPr="00673744">
        <w:rPr>
          <w:rFonts w:ascii="Times New Roman" w:hAnsi="Times New Roman" w:cs="Times New Roman"/>
          <w:bCs/>
          <w:sz w:val="24"/>
          <w:szCs w:val="24"/>
        </w:rPr>
        <w:t>es</w:t>
      </w:r>
      <w:r w:rsidR="000C6B96" w:rsidRPr="00673744">
        <w:rPr>
          <w:rFonts w:ascii="Times New Roman" w:hAnsi="Times New Roman" w:cs="Times New Roman"/>
          <w:bCs/>
          <w:sz w:val="24"/>
          <w:szCs w:val="24"/>
        </w:rPr>
        <w:t xml:space="preserve"> not show superior neutralizing activities in culture. </w:t>
      </w:r>
      <w:r w:rsidR="002E3C05" w:rsidRPr="00673744">
        <w:rPr>
          <w:rFonts w:ascii="Times New Roman" w:hAnsi="Times New Roman" w:cs="Times New Roman"/>
          <w:bCs/>
          <w:sz w:val="24"/>
          <w:szCs w:val="24"/>
        </w:rPr>
        <w:t>Nevertheless</w:t>
      </w:r>
      <w:r w:rsidR="00AE7107" w:rsidRPr="00673744">
        <w:rPr>
          <w:rFonts w:ascii="Times New Roman" w:hAnsi="Times New Roman" w:cs="Times New Roman"/>
          <w:bCs/>
          <w:sz w:val="24"/>
          <w:szCs w:val="24"/>
        </w:rPr>
        <w:t>, t</w:t>
      </w:r>
      <w:r w:rsidR="000C6B96" w:rsidRPr="00673744">
        <w:rPr>
          <w:rFonts w:ascii="Times New Roman" w:hAnsi="Times New Roman" w:cs="Times New Roman"/>
          <w:bCs/>
          <w:sz w:val="24"/>
          <w:szCs w:val="24"/>
        </w:rPr>
        <w:t xml:space="preserve">he major advantage for the cocktail strategy </w:t>
      </w:r>
      <w:r w:rsidR="00F26A22">
        <w:rPr>
          <w:rFonts w:ascii="Times New Roman" w:hAnsi="Times New Roman" w:cs="Times New Roman"/>
          <w:bCs/>
          <w:sz w:val="24"/>
          <w:szCs w:val="24"/>
        </w:rPr>
        <w:t>is the ability to</w:t>
      </w:r>
      <w:r w:rsidR="000C6B96" w:rsidRPr="00673744">
        <w:rPr>
          <w:rFonts w:ascii="Times New Roman" w:hAnsi="Times New Roman" w:cs="Times New Roman"/>
          <w:bCs/>
          <w:sz w:val="24"/>
          <w:szCs w:val="24"/>
        </w:rPr>
        <w:t xml:space="preserve"> prevent </w:t>
      </w:r>
      <w:r w:rsidR="0026106B" w:rsidRPr="00673744">
        <w:rPr>
          <w:rFonts w:ascii="Times New Roman" w:hAnsi="Times New Roman" w:cs="Times New Roman"/>
          <w:bCs/>
          <w:sz w:val="24"/>
          <w:szCs w:val="24"/>
        </w:rPr>
        <w:t>epitope escape. More cocktail therapies that involve multiple targets or multiple steps of viral infection via different mechanism</w:t>
      </w:r>
      <w:r w:rsidR="00142303">
        <w:rPr>
          <w:rFonts w:ascii="Times New Roman" w:hAnsi="Times New Roman" w:cs="Times New Roman"/>
          <w:bCs/>
          <w:sz w:val="24"/>
          <w:szCs w:val="24"/>
        </w:rPr>
        <w:t>s</w:t>
      </w:r>
      <w:r w:rsidR="0026106B" w:rsidRPr="00673744">
        <w:rPr>
          <w:rFonts w:ascii="Times New Roman" w:hAnsi="Times New Roman" w:cs="Times New Roman"/>
          <w:bCs/>
          <w:sz w:val="24"/>
          <w:szCs w:val="24"/>
        </w:rPr>
        <w:t xml:space="preserve"> would be worthwhile testing in the future.  </w:t>
      </w:r>
    </w:p>
    <w:p w14:paraId="388204AA" w14:textId="0D37E1A6" w:rsidR="0026106B" w:rsidRPr="00673744" w:rsidRDefault="0026106B" w:rsidP="0012158C">
      <w:pPr>
        <w:spacing w:before="240" w:after="200" w:line="480" w:lineRule="auto"/>
        <w:ind w:firstLine="720"/>
        <w:jc w:val="both"/>
        <w:rPr>
          <w:rFonts w:ascii="Times New Roman" w:eastAsia="SimSun" w:hAnsi="Times New Roman" w:cs="Times New Roman"/>
          <w:sz w:val="24"/>
          <w:szCs w:val="24"/>
        </w:rPr>
      </w:pPr>
      <w:r w:rsidRPr="00673744">
        <w:rPr>
          <w:rFonts w:ascii="Times New Roman" w:eastAsia="SimSun" w:hAnsi="Times New Roman" w:cs="Times New Roman"/>
          <w:sz w:val="24"/>
          <w:szCs w:val="24"/>
        </w:rPr>
        <w:t xml:space="preserve">While the RBD is the primary target for the development of neutralizing antibodies against SARS-CoV-2, non-RBD regions should be pursued as well. An antibody (4A8) has been isolated from convalescent COVID-19 patients shows the binding on the N-terminal domain (NTD) of the SARS-CoV-2 S protein. The 4A8 human antibody exhibits high neutralization potency </w:t>
      </w:r>
      <w:r w:rsidR="005873AC">
        <w:rPr>
          <w:rFonts w:ascii="Times New Roman" w:eastAsia="SimSun" w:hAnsi="Times New Roman" w:cs="Times New Roman"/>
          <w:sz w:val="24"/>
          <w:szCs w:val="24"/>
        </w:rPr>
        <w:t xml:space="preserve">against </w:t>
      </w:r>
      <w:r w:rsidRPr="00673744">
        <w:rPr>
          <w:rFonts w:ascii="Times New Roman" w:eastAsia="SimSun" w:hAnsi="Times New Roman" w:cs="Times New Roman"/>
          <w:sz w:val="24"/>
          <w:szCs w:val="24"/>
        </w:rPr>
        <w:t>SARS-CoV-2 with the IC</w:t>
      </w:r>
      <w:r w:rsidRPr="00673744">
        <w:rPr>
          <w:rFonts w:ascii="Times New Roman" w:eastAsia="SimSun" w:hAnsi="Times New Roman" w:cs="Times New Roman"/>
          <w:sz w:val="24"/>
          <w:szCs w:val="24"/>
          <w:vertAlign w:val="subscript"/>
        </w:rPr>
        <w:t>50</w:t>
      </w:r>
      <w:r w:rsidRPr="00673744">
        <w:rPr>
          <w:rFonts w:ascii="Times New Roman" w:eastAsia="SimSun" w:hAnsi="Times New Roman" w:cs="Times New Roman"/>
          <w:sz w:val="24"/>
          <w:szCs w:val="24"/>
        </w:rPr>
        <w:t xml:space="preserve"> value of 0.607 </w:t>
      </w:r>
      <w:proofErr w:type="spellStart"/>
      <w:r w:rsidRPr="00673744">
        <w:rPr>
          <w:rFonts w:ascii="Times New Roman" w:eastAsia="SimSun" w:hAnsi="Times New Roman" w:cs="Times New Roman"/>
          <w:sz w:val="24"/>
          <w:szCs w:val="24"/>
        </w:rPr>
        <w:t>μg</w:t>
      </w:r>
      <w:proofErr w:type="spellEnd"/>
      <w:r w:rsidRPr="00673744">
        <w:rPr>
          <w:rFonts w:ascii="Times New Roman" w:eastAsia="SimSun" w:hAnsi="Times New Roman" w:cs="Times New Roman"/>
          <w:sz w:val="24"/>
          <w:szCs w:val="24"/>
        </w:rPr>
        <w:t>/ml</w:t>
      </w:r>
      <w:r w:rsidR="00A12408" w:rsidRPr="00673744">
        <w:rPr>
          <w:rFonts w:ascii="Times New Roman" w:eastAsia="SimSun" w:hAnsi="Times New Roman" w:cs="Times New Roman"/>
          <w:sz w:val="24"/>
          <w:szCs w:val="24"/>
        </w:rPr>
        <w:t xml:space="preserve"> (4.047</w:t>
      </w:r>
      <w:r w:rsidR="00310589">
        <w:rPr>
          <w:rFonts w:ascii="Times New Roman" w:eastAsia="SimSun" w:hAnsi="Times New Roman" w:cs="Times New Roman"/>
          <w:sz w:val="24"/>
          <w:szCs w:val="24"/>
        </w:rPr>
        <w:t xml:space="preserve"> </w:t>
      </w:r>
      <w:proofErr w:type="spellStart"/>
      <w:r w:rsidR="00A12408" w:rsidRPr="00673744">
        <w:rPr>
          <w:rFonts w:ascii="Times New Roman" w:eastAsia="SimSun" w:hAnsi="Times New Roman" w:cs="Times New Roman"/>
          <w:sz w:val="24"/>
          <w:szCs w:val="24"/>
        </w:rPr>
        <w:t>nM</w:t>
      </w:r>
      <w:proofErr w:type="spellEnd"/>
      <w:r w:rsidR="00A12408" w:rsidRPr="00673744">
        <w:rPr>
          <w:rFonts w:ascii="Times New Roman" w:eastAsia="SimSun" w:hAnsi="Times New Roman" w:cs="Times New Roman"/>
          <w:sz w:val="24"/>
          <w:szCs w:val="24"/>
        </w:rPr>
        <w:t>)</w:t>
      </w:r>
      <w:r w:rsidRPr="00673744">
        <w:rPr>
          <w:rFonts w:ascii="Times New Roman" w:eastAsia="SimSun" w:hAnsi="Times New Roman" w:cs="Times New Roman"/>
          <w:sz w:val="24"/>
          <w:szCs w:val="24"/>
        </w:rPr>
        <w:t xml:space="preserve"> </w:t>
      </w:r>
      <w:r w:rsidRPr="00673744">
        <w:rPr>
          <w:rFonts w:ascii="Times New Roman" w:eastAsia="SimSun" w:hAnsi="Times New Roman" w:cs="Times New Roman"/>
          <w:sz w:val="24"/>
          <w:szCs w:val="24"/>
        </w:rPr>
        <w:fldChar w:fldCharType="begin"/>
      </w:r>
      <w:r w:rsidR="00A7545E">
        <w:rPr>
          <w:rFonts w:ascii="Times New Roman" w:eastAsia="SimSun" w:hAnsi="Times New Roman" w:cs="Times New Roman"/>
          <w:sz w:val="24"/>
          <w:szCs w:val="24"/>
        </w:rPr>
        <w:instrText xml:space="preserve"> ADDIN EN.CITE &lt;EndNote&gt;&lt;Cite&gt;&lt;Author&gt;Chi&lt;/Author&gt;&lt;Year&gt;2020&lt;/Year&gt;&lt;RecNum&gt;2771&lt;/RecNum&gt;&lt;DisplayText&gt;(34)&lt;/DisplayText&gt;&lt;record&gt;&lt;rec-number&gt;2771&lt;/rec-number&gt;&lt;foreign-keys&gt;&lt;key app="EN" db-id="wa0r9z25a52rsce0wzq5r9vqsz5fafvede5w" timestamp="1589508979"&gt;2771&lt;/key&gt;&lt;/foreign-keys&gt;&lt;ref-type name="Journal Article"&gt;17&lt;/ref-type&gt;&lt;contributors&gt;&lt;authors&gt;&lt;author&gt;Chi, Xiangyang&lt;/author&gt;&lt;author&gt;Yan, Renhong&lt;/author&gt;&lt;author&gt;Zhang, Jun&lt;/author&gt;&lt;author&gt;Zhang, Guanying&lt;/author&gt;&lt;author&gt;Zhang, Yuanyuan&lt;/author&gt;&lt;author&gt;Hao, Meng&lt;/author&gt;&lt;author&gt;Zhang, Zhe&lt;/author&gt;&lt;author&gt;Fan, Pengfei&lt;/author&gt;&lt;author&gt;Dong, Yunzhu&lt;/author&gt;&lt;author&gt;Yang, Yilong&lt;/author&gt;&lt;author&gt;Chen, Zhengshan&lt;/author&gt;&lt;author&gt;Guo, Yingying&lt;/author&gt;&lt;author&gt;Zhang, Jinlong&lt;/author&gt;&lt;author&gt;Li, Yaning&lt;/author&gt;&lt;author&gt;Song, Xiaohong&lt;/author&gt;&lt;author&gt;Chen, Yi&lt;/author&gt;&lt;author&gt;Xia, Lu&lt;/author&gt;&lt;author&gt;Fu, Ling&lt;/author&gt;&lt;author&gt;Hou, Lihua&lt;/author&gt;&lt;author&gt;Xu, Junjie&lt;/author&gt;&lt;author&gt;Yu, Changming&lt;/author&gt;&lt;author&gt;Li, Jianmin&lt;/author&gt;&lt;author&gt;Zhou, Qiang&lt;/author&gt;&lt;author&gt;Chen, Wei&lt;/author&gt;&lt;/authors&gt;&lt;/contributors&gt;&lt;titles&gt;&lt;title&gt;A potent neutralizing human antibody reveals the N-terminal domain of the Spike protein of SARS-CoV-2 as a site of vulnerability&lt;/title&gt;&lt;/titles&gt;&lt;pages&gt;2020.05.08.083964&lt;/pages&gt;&lt;dates&gt;&lt;year&gt;2020&lt;/year&gt;&lt;/dates&gt;&lt;urls&gt;&lt;related-urls&gt;&lt;url&gt;https://www.biorxiv.org/content/biorxiv/early/2020/05/08/2020.05.08.083964.full.pdf&lt;/url&gt;&lt;/related-urls&gt;&lt;/urls&gt;&lt;electronic-resource-num&gt;10.1101/2020.05.08.083964 %J bioRxiv&lt;/electronic-resource-num&gt;&lt;/record&gt;&lt;/Cite&gt;&lt;/EndNote&gt;</w:instrText>
      </w:r>
      <w:r w:rsidRPr="00673744">
        <w:rPr>
          <w:rFonts w:ascii="Times New Roman" w:eastAsia="SimSun" w:hAnsi="Times New Roman" w:cs="Times New Roman"/>
          <w:sz w:val="24"/>
          <w:szCs w:val="24"/>
        </w:rPr>
        <w:fldChar w:fldCharType="separate"/>
      </w:r>
      <w:r w:rsidR="00A7545E">
        <w:rPr>
          <w:rFonts w:ascii="Times New Roman" w:eastAsia="SimSun" w:hAnsi="Times New Roman" w:cs="Times New Roman"/>
          <w:noProof/>
          <w:sz w:val="24"/>
          <w:szCs w:val="24"/>
        </w:rPr>
        <w:t>(34)</w:t>
      </w:r>
      <w:r w:rsidRPr="00673744">
        <w:rPr>
          <w:rFonts w:ascii="Times New Roman" w:eastAsia="SimSun" w:hAnsi="Times New Roman" w:cs="Times New Roman"/>
          <w:sz w:val="24"/>
          <w:szCs w:val="24"/>
        </w:rPr>
        <w:fldChar w:fldCharType="end"/>
      </w:r>
      <w:r w:rsidRPr="00673744">
        <w:rPr>
          <w:rFonts w:ascii="Times New Roman" w:eastAsia="SimSun" w:hAnsi="Times New Roman" w:cs="Times New Roman"/>
          <w:sz w:val="24"/>
          <w:szCs w:val="24"/>
        </w:rPr>
        <w:t xml:space="preserve">. </w:t>
      </w:r>
    </w:p>
    <w:p w14:paraId="60718332" w14:textId="6406F60A" w:rsidR="00545112" w:rsidRPr="00673744" w:rsidRDefault="0026106B" w:rsidP="0012158C">
      <w:pPr>
        <w:spacing w:before="240" w:line="480" w:lineRule="auto"/>
        <w:ind w:firstLine="720"/>
        <w:jc w:val="both"/>
        <w:rPr>
          <w:rFonts w:ascii="Times New Roman" w:eastAsia="SimSun" w:hAnsi="Times New Roman" w:cs="Times New Roman"/>
          <w:sz w:val="24"/>
          <w:szCs w:val="24"/>
          <w:highlight w:val="yellow"/>
        </w:rPr>
      </w:pPr>
      <w:r w:rsidRPr="00673744">
        <w:rPr>
          <w:rFonts w:ascii="Times New Roman" w:eastAsia="SimSun" w:hAnsi="Times New Roman" w:cs="Times New Roman"/>
          <w:sz w:val="24"/>
          <w:szCs w:val="24"/>
        </w:rPr>
        <w:lastRenderedPageBreak/>
        <w:t xml:space="preserve">Antibodies that target the </w:t>
      </w:r>
      <w:r w:rsidR="00545112" w:rsidRPr="00673744">
        <w:rPr>
          <w:rFonts w:ascii="Times New Roman" w:eastAsia="SimSun" w:hAnsi="Times New Roman" w:cs="Times New Roman"/>
          <w:sz w:val="24"/>
          <w:szCs w:val="24"/>
        </w:rPr>
        <w:t>spike p</w:t>
      </w:r>
      <w:r w:rsidRPr="00673744">
        <w:rPr>
          <w:rFonts w:ascii="Times New Roman" w:eastAsia="SimSun" w:hAnsi="Times New Roman" w:cs="Times New Roman"/>
          <w:sz w:val="24"/>
          <w:szCs w:val="24"/>
        </w:rPr>
        <w:t xml:space="preserve">rotein </w:t>
      </w:r>
      <w:del w:id="125" w:author="LY" w:date="2020-08-02T00:48:00Z">
        <w:r w:rsidRPr="00673744" w:rsidDel="00D21DFA">
          <w:rPr>
            <w:rFonts w:ascii="Times New Roman" w:eastAsia="SimSun" w:hAnsi="Times New Roman" w:cs="Times New Roman"/>
            <w:sz w:val="24"/>
            <w:szCs w:val="24"/>
          </w:rPr>
          <w:delText xml:space="preserve">beyond </w:delText>
        </w:r>
      </w:del>
      <w:ins w:id="126" w:author="LY" w:date="2020-08-02T00:48:00Z">
        <w:r w:rsidR="00D21DFA">
          <w:rPr>
            <w:rFonts w:ascii="Times New Roman" w:eastAsia="SimSun" w:hAnsi="Times New Roman" w:cs="Times New Roman"/>
            <w:sz w:val="24"/>
            <w:szCs w:val="24"/>
          </w:rPr>
          <w:t xml:space="preserve">other than </w:t>
        </w:r>
      </w:ins>
      <w:r w:rsidRPr="00673744">
        <w:rPr>
          <w:rFonts w:ascii="Times New Roman" w:eastAsia="SimSun" w:hAnsi="Times New Roman" w:cs="Times New Roman"/>
          <w:sz w:val="24"/>
          <w:szCs w:val="24"/>
        </w:rPr>
        <w:t>the S1 subunit have rarely been reported</w:t>
      </w:r>
      <w:r w:rsidR="00545112" w:rsidRPr="00673744">
        <w:rPr>
          <w:rFonts w:ascii="Times New Roman" w:eastAsia="SimSun" w:hAnsi="Times New Roman" w:cs="Times New Roman"/>
          <w:sz w:val="24"/>
          <w:szCs w:val="24"/>
        </w:rPr>
        <w:t xml:space="preserve"> so far. </w:t>
      </w:r>
      <w:r w:rsidRPr="00673744">
        <w:rPr>
          <w:rFonts w:ascii="Times New Roman" w:eastAsia="SimSun" w:hAnsi="Times New Roman" w:cs="Times New Roman"/>
          <w:sz w:val="24"/>
          <w:szCs w:val="24"/>
        </w:rPr>
        <w:t xml:space="preserve">The S2 subunit, in particular heptad repeat (HR) loops including HR1 and HR2 domains, required for membrane fusion </w:t>
      </w:r>
      <w:r w:rsidR="00545112" w:rsidRPr="00673744">
        <w:rPr>
          <w:rFonts w:ascii="Times New Roman" w:eastAsia="SimSun" w:hAnsi="Times New Roman" w:cs="Times New Roman"/>
          <w:sz w:val="24"/>
          <w:szCs w:val="24"/>
        </w:rPr>
        <w:t xml:space="preserve">has been suggested as </w:t>
      </w:r>
      <w:r w:rsidRPr="00673744">
        <w:rPr>
          <w:rFonts w:ascii="Times New Roman" w:eastAsia="SimSun" w:hAnsi="Times New Roman" w:cs="Times New Roman"/>
          <w:sz w:val="24"/>
          <w:szCs w:val="24"/>
        </w:rPr>
        <w:t>another</w:t>
      </w:r>
      <w:r w:rsidR="00F93881">
        <w:rPr>
          <w:rFonts w:ascii="Times New Roman" w:eastAsia="SimSun" w:hAnsi="Times New Roman" w:cs="Times New Roman"/>
          <w:sz w:val="24"/>
          <w:szCs w:val="24"/>
        </w:rPr>
        <w:t xml:space="preserve"> potentially</w:t>
      </w:r>
      <w:r w:rsidRPr="00673744">
        <w:rPr>
          <w:rFonts w:ascii="Times New Roman" w:eastAsia="SimSun" w:hAnsi="Times New Roman" w:cs="Times New Roman"/>
          <w:sz w:val="24"/>
          <w:szCs w:val="24"/>
        </w:rPr>
        <w:t xml:space="preserve"> </w:t>
      </w:r>
      <w:r w:rsidR="00545112" w:rsidRPr="00673744">
        <w:rPr>
          <w:rFonts w:ascii="Times New Roman" w:eastAsia="SimSun" w:hAnsi="Times New Roman" w:cs="Times New Roman"/>
          <w:sz w:val="24"/>
          <w:szCs w:val="24"/>
        </w:rPr>
        <w:t xml:space="preserve">important </w:t>
      </w:r>
      <w:r w:rsidRPr="00673744">
        <w:rPr>
          <w:rFonts w:ascii="Times New Roman" w:eastAsia="SimSun" w:hAnsi="Times New Roman" w:cs="Times New Roman"/>
          <w:sz w:val="24"/>
          <w:szCs w:val="24"/>
        </w:rPr>
        <w:t>target</w:t>
      </w:r>
      <w:r w:rsidR="00545112" w:rsidRPr="00673744">
        <w:rPr>
          <w:rFonts w:ascii="Times New Roman" w:eastAsia="SimSun" w:hAnsi="Times New Roman" w:cs="Times New Roman"/>
          <w:sz w:val="24"/>
          <w:szCs w:val="24"/>
        </w:rPr>
        <w:t xml:space="preserve"> </w:t>
      </w:r>
      <w:r w:rsidR="00545112" w:rsidRPr="00673744">
        <w:rPr>
          <w:rFonts w:ascii="Times New Roman" w:eastAsia="SimSun" w:hAnsi="Times New Roman" w:cs="Times New Roman"/>
          <w:sz w:val="24"/>
          <w:szCs w:val="24"/>
        </w:rPr>
        <w:fldChar w:fldCharType="begin"/>
      </w:r>
      <w:r w:rsidR="00F31E74">
        <w:rPr>
          <w:rFonts w:ascii="Times New Roman" w:eastAsia="SimSun" w:hAnsi="Times New Roman" w:cs="Times New Roman"/>
          <w:sz w:val="24"/>
          <w:szCs w:val="24"/>
        </w:rPr>
        <w:instrText xml:space="preserve"> ADDIN EN.CITE &lt;EndNote&gt;&lt;Cite&gt;&lt;Author&gt;Ho&lt;/Author&gt;&lt;Year&gt;2020&lt;/Year&gt;&lt;RecNum&gt;3059&lt;/RecNum&gt;&lt;DisplayText&gt;(3)&lt;/DisplayText&gt;&lt;record&gt;&lt;rec-number&gt;3059&lt;/rec-number&gt;&lt;foreign-keys&gt;&lt;key app="EN" db-id="2z5wddev3xpz25evdr2vx9verfz0pa0055zs" timestamp="1594368260"&gt;3059&lt;/key&gt;&lt;/foreign-keys&gt;&lt;ref-type name="Journal Article"&gt;17&lt;/ref-type&gt;&lt;contributors&gt;&lt;authors&gt;&lt;author&gt;Ho, M.&lt;/author&gt;&lt;/authors&gt;&lt;/contributors&gt;&lt;auth-address&gt;Laboratory of Molecular Biology, National Cancer Institute, Bethesda, MD, USA.&lt;/auth-address&gt;&lt;titles&gt;&lt;title&gt;Perspectives on the development of neutralizing antibodies against SARS-CoV-2&lt;/title&gt;&lt;secondary-title&gt;Antib Ther&lt;/secondary-title&gt;&lt;/titles&gt;&lt;periodical&gt;&lt;full-title&gt;Antib Ther&lt;/full-title&gt;&lt;/periodical&gt;&lt;pages&gt;109-114&lt;/pages&gt;&lt;volume&gt;3&lt;/volume&gt;&lt;number&gt;2&lt;/number&gt;&lt;keywords&gt;&lt;keyword&gt;Covid-19&lt;/keyword&gt;&lt;keyword&gt;SARS-CoV&lt;/keyword&gt;&lt;keyword&gt;SARS-CoV-2&lt;/keyword&gt;&lt;keyword&gt;neutralizing antibody&lt;/keyword&gt;&lt;keyword&gt;spike (S) protein&lt;/keyword&gt;&lt;/keywords&gt;&lt;dates&gt;&lt;year&gt;2020&lt;/year&gt;&lt;pub-dates&gt;&lt;date&gt;Apr&lt;/date&gt;&lt;/pub-dates&gt;&lt;/dates&gt;&lt;isbn&gt;2516-4236 (Electronic)&amp;#xD;2516-4236 (Linking)&lt;/isbn&gt;&lt;accession-num&gt;32566896&lt;/accession-num&gt;&lt;urls&gt;&lt;related-urls&gt;&lt;url&gt;https://www.ncbi.nlm.nih.gov/pubmed/32566896&lt;/url&gt;&lt;/related-urls&gt;&lt;/urls&gt;&lt;custom2&gt;PMC7291920&lt;/custom2&gt;&lt;electronic-resource-num&gt;10.1093/abt/tbaa009&lt;/electronic-resource-num&gt;&lt;/record&gt;&lt;/Cite&gt;&lt;/EndNote&gt;</w:instrText>
      </w:r>
      <w:r w:rsidR="00545112" w:rsidRPr="00673744">
        <w:rPr>
          <w:rFonts w:ascii="Times New Roman" w:eastAsia="SimSun" w:hAnsi="Times New Roman" w:cs="Times New Roman"/>
          <w:sz w:val="24"/>
          <w:szCs w:val="24"/>
        </w:rPr>
        <w:fldChar w:fldCharType="separate"/>
      </w:r>
      <w:r w:rsidR="00545112" w:rsidRPr="00673744">
        <w:rPr>
          <w:rFonts w:ascii="Times New Roman" w:eastAsia="SimSun" w:hAnsi="Times New Roman" w:cs="Times New Roman"/>
          <w:noProof/>
          <w:sz w:val="24"/>
          <w:szCs w:val="24"/>
        </w:rPr>
        <w:t>(3)</w:t>
      </w:r>
      <w:r w:rsidR="00545112" w:rsidRPr="00673744">
        <w:rPr>
          <w:rFonts w:ascii="Times New Roman" w:eastAsia="SimSun" w:hAnsi="Times New Roman" w:cs="Times New Roman"/>
          <w:sz w:val="24"/>
          <w:szCs w:val="24"/>
        </w:rPr>
        <w:fldChar w:fldCharType="end"/>
      </w:r>
      <w:r w:rsidRPr="00673744">
        <w:rPr>
          <w:rFonts w:ascii="Times New Roman" w:eastAsia="SimSun" w:hAnsi="Times New Roman" w:cs="Times New Roman"/>
          <w:sz w:val="24"/>
          <w:szCs w:val="24"/>
        </w:rPr>
        <w:t xml:space="preserve">. The 1A9 antibody is </w:t>
      </w:r>
      <w:r w:rsidR="00545112" w:rsidRPr="00673744">
        <w:rPr>
          <w:rFonts w:ascii="Times New Roman" w:eastAsia="SimSun" w:hAnsi="Times New Roman" w:cs="Times New Roman"/>
          <w:sz w:val="24"/>
          <w:szCs w:val="24"/>
        </w:rPr>
        <w:t>a</w:t>
      </w:r>
      <w:r w:rsidRPr="00673744">
        <w:rPr>
          <w:rFonts w:ascii="Times New Roman" w:eastAsia="SimSun" w:hAnsi="Times New Roman" w:cs="Times New Roman"/>
          <w:sz w:val="24"/>
          <w:szCs w:val="24"/>
        </w:rPr>
        <w:t xml:space="preserve"> monoclonal antibody that binds the HR2 domain on </w:t>
      </w:r>
      <w:r w:rsidR="00545112" w:rsidRPr="00673744">
        <w:rPr>
          <w:rFonts w:ascii="Times New Roman" w:eastAsia="SimSun" w:hAnsi="Times New Roman" w:cs="Times New Roman"/>
          <w:sz w:val="24"/>
          <w:szCs w:val="24"/>
        </w:rPr>
        <w:t xml:space="preserve">the </w:t>
      </w:r>
      <w:r w:rsidRPr="00673744">
        <w:rPr>
          <w:rFonts w:ascii="Times New Roman" w:eastAsia="SimSun" w:hAnsi="Times New Roman" w:cs="Times New Roman"/>
          <w:sz w:val="24"/>
          <w:szCs w:val="24"/>
        </w:rPr>
        <w:t>S2 subunit of SARS-</w:t>
      </w:r>
      <w:proofErr w:type="spellStart"/>
      <w:r w:rsidRPr="00673744">
        <w:rPr>
          <w:rFonts w:ascii="Times New Roman" w:eastAsia="SimSun" w:hAnsi="Times New Roman" w:cs="Times New Roman"/>
          <w:sz w:val="24"/>
          <w:szCs w:val="24"/>
        </w:rPr>
        <w:t>CoV</w:t>
      </w:r>
      <w:proofErr w:type="spellEnd"/>
      <w:r w:rsidRPr="00673744">
        <w:rPr>
          <w:rFonts w:ascii="Times New Roman" w:eastAsia="SimSun" w:hAnsi="Times New Roman" w:cs="Times New Roman"/>
          <w:sz w:val="24"/>
          <w:szCs w:val="24"/>
        </w:rPr>
        <w:t xml:space="preserve"> </w:t>
      </w:r>
      <w:r w:rsidRPr="00673744">
        <w:rPr>
          <w:rFonts w:ascii="Times New Roman" w:eastAsia="SimSun" w:hAnsi="Times New Roman" w:cs="Times New Roman"/>
          <w:sz w:val="24"/>
          <w:szCs w:val="24"/>
        </w:rPr>
        <w:fldChar w:fldCharType="begin">
          <w:fldData xml:space="preserve">PEVuZE5vdGU+PENpdGU+PEF1dGhvcj5MaXA8L0F1dGhvcj48WWVhcj4yMDA2PC9ZZWFyPjxSZWNO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</w:fldData>
        </w:fldChar>
      </w:r>
      <w:r w:rsidR="00A7545E">
        <w:rPr>
          <w:rFonts w:ascii="Times New Roman" w:eastAsia="SimSun" w:hAnsi="Times New Roman" w:cs="Times New Roman"/>
          <w:sz w:val="24"/>
          <w:szCs w:val="24"/>
        </w:rPr>
        <w:instrText xml:space="preserve"> ADDIN EN.CITE </w:instrText>
      </w:r>
      <w:r w:rsidR="00A7545E">
        <w:rPr>
          <w:rFonts w:ascii="Times New Roman" w:eastAsia="SimSun" w:hAnsi="Times New Roman" w:cs="Times New Roman"/>
          <w:sz w:val="24"/>
          <w:szCs w:val="24"/>
        </w:rPr>
        <w:fldChar w:fldCharType="begin">
          <w:fldData xml:space="preserve">PEVuZE5vdGU+PENpdGU+PEF1dGhvcj5MaXA8L0F1dGhvcj48WWVhcj4yMDA2PC9ZZWFyPjxSZWNO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</w:fldData>
        </w:fldChar>
      </w:r>
      <w:r w:rsidR="00A7545E">
        <w:rPr>
          <w:rFonts w:ascii="Times New Roman" w:eastAsia="SimSun" w:hAnsi="Times New Roman" w:cs="Times New Roman"/>
          <w:sz w:val="24"/>
          <w:szCs w:val="24"/>
        </w:rPr>
        <w:instrText xml:space="preserve"> ADDIN EN.CITE.DATA </w:instrText>
      </w:r>
      <w:r w:rsidR="00A7545E">
        <w:rPr>
          <w:rFonts w:ascii="Times New Roman" w:eastAsia="SimSun" w:hAnsi="Times New Roman" w:cs="Times New Roman"/>
          <w:sz w:val="24"/>
          <w:szCs w:val="24"/>
        </w:rPr>
      </w:r>
      <w:r w:rsidR="00A7545E">
        <w:rPr>
          <w:rFonts w:ascii="Times New Roman" w:eastAsia="SimSun" w:hAnsi="Times New Roman" w:cs="Times New Roman"/>
          <w:sz w:val="24"/>
          <w:szCs w:val="24"/>
        </w:rPr>
        <w:fldChar w:fldCharType="end"/>
      </w:r>
      <w:r w:rsidRPr="00673744">
        <w:rPr>
          <w:rFonts w:ascii="Times New Roman" w:eastAsia="SimSun" w:hAnsi="Times New Roman" w:cs="Times New Roman"/>
          <w:sz w:val="24"/>
          <w:szCs w:val="24"/>
        </w:rPr>
      </w:r>
      <w:r w:rsidRPr="00673744">
        <w:rPr>
          <w:rFonts w:ascii="Times New Roman" w:eastAsia="SimSun" w:hAnsi="Times New Roman" w:cs="Times New Roman"/>
          <w:sz w:val="24"/>
          <w:szCs w:val="24"/>
        </w:rPr>
        <w:fldChar w:fldCharType="separate"/>
      </w:r>
      <w:r w:rsidR="00A7545E">
        <w:rPr>
          <w:rFonts w:ascii="Times New Roman" w:eastAsia="SimSun" w:hAnsi="Times New Roman" w:cs="Times New Roman"/>
          <w:noProof/>
          <w:sz w:val="24"/>
          <w:szCs w:val="24"/>
        </w:rPr>
        <w:t>(35)</w:t>
      </w:r>
      <w:r w:rsidRPr="00673744">
        <w:rPr>
          <w:rFonts w:ascii="Times New Roman" w:eastAsia="SimSun" w:hAnsi="Times New Roman" w:cs="Times New Roman"/>
          <w:sz w:val="24"/>
          <w:szCs w:val="24"/>
        </w:rPr>
        <w:fldChar w:fldCharType="end"/>
      </w:r>
      <w:r w:rsidR="00545112" w:rsidRPr="00673744">
        <w:rPr>
          <w:rFonts w:ascii="Times New Roman" w:eastAsia="SimSun" w:hAnsi="Times New Roman" w:cs="Times New Roman"/>
          <w:sz w:val="24"/>
          <w:szCs w:val="24"/>
        </w:rPr>
        <w:t>. Since the S2 subunit is highly conserved, it would be interesting to explore whether such antibodies have broad neutralizing activities against both SARS-</w:t>
      </w:r>
      <w:proofErr w:type="spellStart"/>
      <w:r w:rsidR="00545112" w:rsidRPr="00673744">
        <w:rPr>
          <w:rFonts w:ascii="Times New Roman" w:eastAsia="SimSun" w:hAnsi="Times New Roman" w:cs="Times New Roman"/>
          <w:sz w:val="24"/>
          <w:szCs w:val="24"/>
        </w:rPr>
        <w:t>CoV</w:t>
      </w:r>
      <w:proofErr w:type="spellEnd"/>
      <w:r w:rsidR="00545112" w:rsidRPr="00673744">
        <w:rPr>
          <w:rFonts w:ascii="Times New Roman" w:eastAsia="SimSun" w:hAnsi="Times New Roman" w:cs="Times New Roman"/>
          <w:sz w:val="24"/>
          <w:szCs w:val="24"/>
        </w:rPr>
        <w:t xml:space="preserve"> and SARS-CoV-2. </w:t>
      </w:r>
      <w:bookmarkStart w:id="127" w:name="_Hlk39742260"/>
      <w:r w:rsidR="00545112" w:rsidRPr="00673744">
        <w:rPr>
          <w:rFonts w:ascii="Times New Roman" w:eastAsia="SimSun" w:hAnsi="Times New Roman" w:cs="Times New Roman"/>
          <w:sz w:val="24"/>
          <w:szCs w:val="24"/>
        </w:rPr>
        <w:t>A</w:t>
      </w:r>
      <w:r w:rsidRPr="00673744">
        <w:rPr>
          <w:rFonts w:ascii="Times New Roman" w:eastAsia="SimSun" w:hAnsi="Times New Roman" w:cs="Times New Roman"/>
          <w:sz w:val="24"/>
          <w:szCs w:val="24"/>
        </w:rPr>
        <w:t xml:space="preserve"> broad inhibitor targeting the HR region </w:t>
      </w:r>
      <w:r w:rsidR="00545112" w:rsidRPr="00673744">
        <w:rPr>
          <w:rFonts w:ascii="Times New Roman" w:eastAsia="SimSun" w:hAnsi="Times New Roman" w:cs="Times New Roman"/>
          <w:sz w:val="24"/>
          <w:szCs w:val="24"/>
        </w:rPr>
        <w:t xml:space="preserve">might be useful </w:t>
      </w:r>
      <w:r w:rsidRPr="00673744">
        <w:rPr>
          <w:rFonts w:ascii="Times New Roman" w:eastAsia="SimSun" w:hAnsi="Times New Roman" w:cs="Times New Roman"/>
          <w:sz w:val="24"/>
          <w:szCs w:val="24"/>
        </w:rPr>
        <w:t>for treatment of infection by current and future SARS</w:t>
      </w:r>
      <w:r w:rsidR="005873AC">
        <w:rPr>
          <w:rFonts w:ascii="Times New Roman" w:eastAsia="SimSun" w:hAnsi="Times New Roman" w:cs="Times New Roman"/>
          <w:sz w:val="24"/>
          <w:szCs w:val="24"/>
        </w:rPr>
        <w:t>-</w:t>
      </w:r>
      <w:r w:rsidR="00545112" w:rsidRPr="00673744">
        <w:rPr>
          <w:rFonts w:ascii="Times New Roman" w:eastAsia="SimSun" w:hAnsi="Times New Roman" w:cs="Times New Roman"/>
          <w:sz w:val="24"/>
          <w:szCs w:val="24"/>
        </w:rPr>
        <w:t>related coronavirus.</w:t>
      </w:r>
      <w:r w:rsidR="002E3C05" w:rsidRPr="00673744">
        <w:rPr>
          <w:rFonts w:ascii="Times New Roman" w:eastAsia="SimSun" w:hAnsi="Times New Roman" w:cs="Times New Roman"/>
          <w:sz w:val="24"/>
          <w:szCs w:val="24"/>
        </w:rPr>
        <w:t xml:space="preserve"> Such </w:t>
      </w:r>
      <w:r w:rsidR="00F26A22">
        <w:rPr>
          <w:rFonts w:ascii="Times New Roman" w:eastAsia="SimSun" w:hAnsi="Times New Roman" w:cs="Times New Roman"/>
          <w:sz w:val="24"/>
          <w:szCs w:val="24"/>
        </w:rPr>
        <w:t xml:space="preserve">a </w:t>
      </w:r>
      <w:r w:rsidR="002E3C05" w:rsidRPr="00673744">
        <w:rPr>
          <w:rFonts w:ascii="Times New Roman" w:eastAsia="SimSun" w:hAnsi="Times New Roman" w:cs="Times New Roman"/>
          <w:sz w:val="24"/>
          <w:szCs w:val="24"/>
        </w:rPr>
        <w:t xml:space="preserve">concept </w:t>
      </w:r>
      <w:r w:rsidR="00616AFE" w:rsidRPr="00673744">
        <w:rPr>
          <w:rFonts w:ascii="Times New Roman" w:eastAsia="SimSun" w:hAnsi="Times New Roman" w:cs="Times New Roman"/>
          <w:sz w:val="24"/>
          <w:szCs w:val="24"/>
        </w:rPr>
        <w:t xml:space="preserve">has been demonstrated in </w:t>
      </w:r>
      <w:r w:rsidR="002E3C05" w:rsidRPr="00673744">
        <w:rPr>
          <w:rFonts w:ascii="Times New Roman" w:eastAsia="SimSun" w:hAnsi="Times New Roman" w:cs="Times New Roman"/>
          <w:sz w:val="24"/>
          <w:szCs w:val="24"/>
        </w:rPr>
        <w:t>stud</w:t>
      </w:r>
      <w:r w:rsidR="00616AFE" w:rsidRPr="00673744">
        <w:rPr>
          <w:rFonts w:ascii="Times New Roman" w:eastAsia="SimSun" w:hAnsi="Times New Roman" w:cs="Times New Roman"/>
          <w:sz w:val="24"/>
          <w:szCs w:val="24"/>
        </w:rPr>
        <w:t>ies</w:t>
      </w:r>
      <w:r w:rsidR="002E3C05" w:rsidRPr="00673744">
        <w:rPr>
          <w:rFonts w:ascii="Times New Roman" w:eastAsia="SimSun" w:hAnsi="Times New Roman" w:cs="Times New Roman"/>
          <w:sz w:val="24"/>
          <w:szCs w:val="24"/>
        </w:rPr>
        <w:t xml:space="preserve"> </w:t>
      </w:r>
      <w:r w:rsidR="00616AFE" w:rsidRPr="00673744">
        <w:rPr>
          <w:rFonts w:ascii="Times New Roman" w:eastAsia="SimSun" w:hAnsi="Times New Roman" w:cs="Times New Roman"/>
          <w:sz w:val="24"/>
          <w:szCs w:val="24"/>
        </w:rPr>
        <w:t>of peptide-based pan-coronavirus fusion inhibitor</w:t>
      </w:r>
      <w:r w:rsidR="007958B4" w:rsidRPr="00673744">
        <w:rPr>
          <w:rFonts w:ascii="Times New Roman" w:eastAsia="SimSun" w:hAnsi="Times New Roman" w:cs="Times New Roman"/>
          <w:sz w:val="24"/>
          <w:szCs w:val="24"/>
        </w:rPr>
        <w:t>s</w:t>
      </w:r>
      <w:r w:rsidR="003A6769" w:rsidRPr="00673744">
        <w:rPr>
          <w:rFonts w:ascii="Times New Roman" w:eastAsia="SimSun" w:hAnsi="Times New Roman" w:cs="Times New Roman"/>
          <w:sz w:val="24"/>
          <w:szCs w:val="24"/>
        </w:rPr>
        <w:t xml:space="preserve"> </w:t>
      </w:r>
      <w:r w:rsidR="003A6769" w:rsidRPr="00673744">
        <w:rPr>
          <w:rFonts w:ascii="Times New Roman" w:eastAsia="SimSun" w:hAnsi="Times New Roman" w:cs="Times New Roman"/>
          <w:sz w:val="24"/>
          <w:szCs w:val="24"/>
        </w:rPr>
        <w:fldChar w:fldCharType="begin">
          <w:fldData xml:space="preserve">PEVuZE5vdGU+PENpdGU+PEF1dGhvcj5YaWE8L0F1dGhvcj48WWVhcj4yMDIwPC9ZZWFyPjxSZWNO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</w:fldData>
        </w:fldChar>
      </w:r>
      <w:r w:rsidR="00A7545E">
        <w:rPr>
          <w:rFonts w:ascii="Times New Roman" w:eastAsia="SimSun" w:hAnsi="Times New Roman" w:cs="Times New Roman"/>
          <w:sz w:val="24"/>
          <w:szCs w:val="24"/>
        </w:rPr>
        <w:instrText xml:space="preserve"> ADDIN EN.CITE </w:instrText>
      </w:r>
      <w:r w:rsidR="00A7545E">
        <w:rPr>
          <w:rFonts w:ascii="Times New Roman" w:eastAsia="SimSun" w:hAnsi="Times New Roman" w:cs="Times New Roman"/>
          <w:sz w:val="24"/>
          <w:szCs w:val="24"/>
        </w:rPr>
        <w:fldChar w:fldCharType="begin">
          <w:fldData xml:space="preserve">PEVuZE5vdGU+PENpdGU+PEF1dGhvcj5YaWE8L0F1dGhvcj48WWVhcj4yMDIwPC9ZZWFyPjxSZWNO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</w:fldData>
        </w:fldChar>
      </w:r>
      <w:r w:rsidR="00A7545E">
        <w:rPr>
          <w:rFonts w:ascii="Times New Roman" w:eastAsia="SimSun" w:hAnsi="Times New Roman" w:cs="Times New Roman"/>
          <w:sz w:val="24"/>
          <w:szCs w:val="24"/>
        </w:rPr>
        <w:instrText xml:space="preserve"> ADDIN EN.CITE.DATA </w:instrText>
      </w:r>
      <w:r w:rsidR="00A7545E">
        <w:rPr>
          <w:rFonts w:ascii="Times New Roman" w:eastAsia="SimSun" w:hAnsi="Times New Roman" w:cs="Times New Roman"/>
          <w:sz w:val="24"/>
          <w:szCs w:val="24"/>
        </w:rPr>
      </w:r>
      <w:r w:rsidR="00A7545E">
        <w:rPr>
          <w:rFonts w:ascii="Times New Roman" w:eastAsia="SimSun" w:hAnsi="Times New Roman" w:cs="Times New Roman"/>
          <w:sz w:val="24"/>
          <w:szCs w:val="24"/>
        </w:rPr>
        <w:fldChar w:fldCharType="end"/>
      </w:r>
      <w:r w:rsidR="003A6769" w:rsidRPr="00673744">
        <w:rPr>
          <w:rFonts w:ascii="Times New Roman" w:eastAsia="SimSun" w:hAnsi="Times New Roman" w:cs="Times New Roman"/>
          <w:sz w:val="24"/>
          <w:szCs w:val="24"/>
        </w:rPr>
      </w:r>
      <w:r w:rsidR="003A6769" w:rsidRPr="00673744">
        <w:rPr>
          <w:rFonts w:ascii="Times New Roman" w:eastAsia="SimSun" w:hAnsi="Times New Roman" w:cs="Times New Roman"/>
          <w:sz w:val="24"/>
          <w:szCs w:val="24"/>
        </w:rPr>
        <w:fldChar w:fldCharType="separate"/>
      </w:r>
      <w:r w:rsidR="00A7545E">
        <w:rPr>
          <w:rFonts w:ascii="Times New Roman" w:eastAsia="SimSun" w:hAnsi="Times New Roman" w:cs="Times New Roman"/>
          <w:noProof/>
          <w:sz w:val="24"/>
          <w:szCs w:val="24"/>
        </w:rPr>
        <w:t>(36,37)</w:t>
      </w:r>
      <w:r w:rsidR="003A6769" w:rsidRPr="00673744">
        <w:rPr>
          <w:rFonts w:ascii="Times New Roman" w:eastAsia="SimSun" w:hAnsi="Times New Roman" w:cs="Times New Roman"/>
          <w:sz w:val="24"/>
          <w:szCs w:val="24"/>
        </w:rPr>
        <w:fldChar w:fldCharType="end"/>
      </w:r>
      <w:r w:rsidR="000311F5" w:rsidRPr="00673744">
        <w:rPr>
          <w:rFonts w:ascii="Times New Roman" w:eastAsia="SimSun" w:hAnsi="Times New Roman" w:cs="Times New Roman"/>
          <w:sz w:val="24"/>
          <w:szCs w:val="24"/>
        </w:rPr>
        <w:t xml:space="preserve">. </w:t>
      </w:r>
      <w:r w:rsidR="00545112" w:rsidRPr="00673744">
        <w:rPr>
          <w:rFonts w:ascii="Times New Roman" w:eastAsia="SimSun" w:hAnsi="Times New Roman" w:cs="Times New Roman"/>
          <w:sz w:val="24"/>
          <w:szCs w:val="24"/>
        </w:rPr>
        <w:t>A cocktail therapy that combine</w:t>
      </w:r>
      <w:r w:rsidR="00F26A22">
        <w:rPr>
          <w:rFonts w:ascii="Times New Roman" w:eastAsia="SimSun" w:hAnsi="Times New Roman" w:cs="Times New Roman"/>
          <w:sz w:val="24"/>
          <w:szCs w:val="24"/>
        </w:rPr>
        <w:t>s</w:t>
      </w:r>
      <w:r w:rsidR="00545112" w:rsidRPr="00673744">
        <w:rPr>
          <w:rFonts w:ascii="Times New Roman" w:eastAsia="SimSun" w:hAnsi="Times New Roman" w:cs="Times New Roman"/>
          <w:sz w:val="24"/>
          <w:szCs w:val="24"/>
        </w:rPr>
        <w:t xml:space="preserve"> both ACE2</w:t>
      </w:r>
      <w:r w:rsidR="00F93881">
        <w:rPr>
          <w:rFonts w:ascii="Times New Roman" w:eastAsia="SimSun" w:hAnsi="Times New Roman" w:cs="Times New Roman"/>
          <w:sz w:val="24"/>
          <w:szCs w:val="24"/>
        </w:rPr>
        <w:t xml:space="preserve"> (S1) </w:t>
      </w:r>
      <w:r w:rsidR="00545112" w:rsidRPr="00673744">
        <w:rPr>
          <w:rFonts w:ascii="Times New Roman" w:eastAsia="SimSun" w:hAnsi="Times New Roman" w:cs="Times New Roman"/>
          <w:sz w:val="24"/>
          <w:szCs w:val="24"/>
        </w:rPr>
        <w:t>blockers and S2 inhibitors in two distinct functional domains of the spike protein would be worthwhile developing and testing.  Host cell targets such as h</w:t>
      </w:r>
      <w:r w:rsidR="00545112" w:rsidRPr="00673744">
        <w:rPr>
          <w:rFonts w:ascii="Times New Roman" w:hAnsi="Times New Roman" w:cs="Times New Roman"/>
          <w:sz w:val="24"/>
          <w:szCs w:val="24"/>
        </w:rPr>
        <w:t xml:space="preserve">eparan sulfate proteoglycans (HSPGs) may provide the initial sites for virus attachment and entry </w:t>
      </w:r>
      <w:r w:rsidR="00545112" w:rsidRPr="00673744">
        <w:rPr>
          <w:rFonts w:ascii="Times New Roman" w:hAnsi="Times New Roman" w:cs="Times New Roman"/>
          <w:sz w:val="24"/>
          <w:szCs w:val="24"/>
        </w:rPr>
        <w:fldChar w:fldCharType="begin"/>
      </w:r>
      <w:r w:rsidR="00A7545E">
        <w:rPr>
          <w:rFonts w:ascii="Times New Roman" w:hAnsi="Times New Roman" w:cs="Times New Roman"/>
          <w:sz w:val="24"/>
          <w:szCs w:val="24"/>
        </w:rPr>
        <w:instrText xml:space="preserve"> ADDIN EN.CITE &lt;EndNote&gt;&lt;Cite&gt;&lt;Author&gt;Lang&lt;/Author&gt;&lt;Year&gt;2011&lt;/Year&gt;&lt;RecNum&gt;2757&lt;/RecNum&gt;&lt;DisplayText&gt;(38)&lt;/DisplayText&gt;&lt;record&gt;&lt;rec-number&gt;2757&lt;/rec-number&gt;&lt;foreign-keys&gt;&lt;key app="EN" db-id="wa0r9z25a52rsce0wzq5r9vqsz5fafvede5w" timestamp="1588464608"&gt;2757&lt;/key&gt;&lt;/foreign-keys&gt;&lt;ref-type name="Journal Article"&gt;17&lt;/ref-type&gt;&lt;contributors&gt;&lt;authors&gt;&lt;author&gt;Lang, J.&lt;/author&gt;&lt;author&gt;Yang, N.&lt;/author&gt;&lt;author&gt;Deng, J.&lt;/author&gt;&lt;author&gt;Liu, K.&lt;/author&gt;&lt;author&gt;Yang, P.&lt;/author&gt;&lt;author&gt;Zhang, G.&lt;/author&gt;&lt;author&gt;Jiang, C.&lt;/author&gt;&lt;/authors&gt;&lt;/contributors&gt;&lt;auth-address&gt;State Key Laboratory of Medical Molecular Biology, Institute of Basic Medical Sciences, Chinese Academy of Medical Sciences, Peking Union Medical College, Tsinghua University, Beijing, People&amp;apos;s Republic of China.&lt;/auth-address&gt;&lt;titles&gt;&lt;title&gt;Inhibition of SARS pseudovirus cell entry by lactoferrin binding to heparan sulfate proteoglycans&lt;/title&gt;&lt;secondary-title&gt;PLoS One&lt;/secondary-title&gt;&lt;alt-title&gt;PloS one&lt;/alt-title&gt;&lt;/titles&gt;&lt;periodical&gt;&lt;full-title&gt;PLoS One&lt;/full-title&gt;&lt;/periodical&gt;&lt;alt-periodical&gt;&lt;full-title&gt;PLoS One&lt;/full-title&gt;&lt;/alt-periodical&gt;&lt;pages&gt;e23710&lt;/pages&gt;&lt;volume&gt;6&lt;/volume&gt;&lt;number&gt;8&lt;/number&gt;&lt;edition&gt;2011/09/03&lt;/edition&gt;&lt;keywords&gt;&lt;keyword&gt;Cell Line&lt;/keyword&gt;&lt;keyword&gt;Dose-Response Relationship, Drug&lt;/keyword&gt;&lt;keyword&gt;Heparan Sulfate Proteoglycans/*metabolism&lt;/keyword&gt;&lt;keyword&gt;Humans&lt;/keyword&gt;&lt;keyword&gt;Lactoferrin/immunology/metabolism/*pharmacology&lt;/keyword&gt;&lt;keyword&gt;Protein Binding/immunology&lt;/keyword&gt;&lt;keyword&gt;SARS Virus/*physiology&lt;/keyword&gt;&lt;keyword&gt;Severe Acute Respiratory Syndrome/etiology/immunology/*prevention &amp;amp; control&lt;/keyword&gt;&lt;keyword&gt;*Virus Internalization/drug effects&lt;/keyword&gt;&lt;/keywords&gt;&lt;dates&gt;&lt;year&gt;2011&lt;/year&gt;&lt;/dates&gt;&lt;isbn&gt;1932-6203&lt;/isbn&gt;&lt;accession-num&gt;21887302&lt;/accession-num&gt;&lt;urls&gt;&lt;/urls&gt;&lt;custom2&gt;PMC3161750&lt;/custom2&gt;&lt;electronic-resource-num&gt;10.1371/journal.pone.0023710&lt;/electronic-resource-num&gt;&lt;remote-database-provider&gt;NLM&lt;/remote-database-provider&gt;&lt;language&gt;eng&lt;/language&gt;&lt;/record&gt;&lt;/Cite&gt;&lt;/EndNote&gt;</w:instrText>
      </w:r>
      <w:r w:rsidR="00545112" w:rsidRPr="00673744">
        <w:rPr>
          <w:rFonts w:ascii="Times New Roman" w:hAnsi="Times New Roman" w:cs="Times New Roman"/>
          <w:sz w:val="24"/>
          <w:szCs w:val="24"/>
        </w:rPr>
        <w:fldChar w:fldCharType="separate"/>
      </w:r>
      <w:r w:rsidR="00A7545E">
        <w:rPr>
          <w:rFonts w:ascii="Times New Roman" w:hAnsi="Times New Roman" w:cs="Times New Roman"/>
          <w:noProof/>
          <w:sz w:val="24"/>
          <w:szCs w:val="24"/>
        </w:rPr>
        <w:t>(38)</w:t>
      </w:r>
      <w:r w:rsidR="00545112" w:rsidRPr="00673744">
        <w:rPr>
          <w:rFonts w:ascii="Times New Roman" w:hAnsi="Times New Roman" w:cs="Times New Roman"/>
          <w:sz w:val="24"/>
          <w:szCs w:val="24"/>
        </w:rPr>
        <w:fldChar w:fldCharType="end"/>
      </w:r>
      <w:r w:rsidR="00545112" w:rsidRPr="00673744">
        <w:rPr>
          <w:rFonts w:ascii="Times New Roman" w:eastAsia="SimSun" w:hAnsi="Times New Roman" w:cs="Times New Roman"/>
          <w:sz w:val="24"/>
          <w:szCs w:val="24"/>
        </w:rPr>
        <w:t>. Blocking the HSPGs on human cells by therapeutic antibodies</w:t>
      </w:r>
      <w:r w:rsidR="001D2C80" w:rsidRPr="00673744">
        <w:rPr>
          <w:rFonts w:ascii="Times New Roman" w:eastAsia="SimSun" w:hAnsi="Times New Roman" w:cs="Times New Roman"/>
          <w:sz w:val="24"/>
          <w:szCs w:val="24"/>
        </w:rPr>
        <w:t xml:space="preserve"> </w:t>
      </w:r>
      <w:r w:rsidR="00F93881">
        <w:rPr>
          <w:rFonts w:ascii="Times New Roman" w:eastAsia="SimSun" w:hAnsi="Times New Roman" w:cs="Times New Roman"/>
          <w:sz w:val="24"/>
          <w:szCs w:val="24"/>
        </w:rPr>
        <w:t xml:space="preserve">has been proposed </w:t>
      </w:r>
      <w:r w:rsidR="001D2C80" w:rsidRPr="00673744">
        <w:rPr>
          <w:rFonts w:ascii="Times New Roman" w:eastAsia="SimSun" w:hAnsi="Times New Roman" w:cs="Times New Roman"/>
          <w:sz w:val="24"/>
          <w:szCs w:val="24"/>
        </w:rPr>
        <w:t xml:space="preserve">for </w:t>
      </w:r>
      <w:r w:rsidR="00545112" w:rsidRPr="00673744">
        <w:rPr>
          <w:rFonts w:ascii="Times New Roman" w:eastAsia="SimSun" w:hAnsi="Times New Roman" w:cs="Times New Roman"/>
          <w:sz w:val="24"/>
          <w:szCs w:val="24"/>
        </w:rPr>
        <w:t>treating COVID-19</w:t>
      </w:r>
      <w:r w:rsidR="001D2C80" w:rsidRPr="00673744">
        <w:rPr>
          <w:rFonts w:ascii="Times New Roman" w:eastAsia="SimSun" w:hAnsi="Times New Roman" w:cs="Times New Roman"/>
          <w:sz w:val="24"/>
          <w:szCs w:val="24"/>
        </w:rPr>
        <w:t xml:space="preserve"> and other virus infections</w:t>
      </w:r>
      <w:r w:rsidR="001D2C80" w:rsidRPr="00673744">
        <w:rPr>
          <w:rFonts w:ascii="Times New Roman" w:hAnsi="Times New Roman" w:cs="Times New Roman"/>
          <w:sz w:val="24"/>
          <w:szCs w:val="24"/>
        </w:rPr>
        <w:t xml:space="preserve"> </w:t>
      </w:r>
      <w:r w:rsidR="001D2C80" w:rsidRPr="00673744">
        <w:rPr>
          <w:rFonts w:ascii="Times New Roman" w:hAnsi="Times New Roman" w:cs="Times New Roman"/>
          <w:sz w:val="24"/>
          <w:szCs w:val="24"/>
        </w:rPr>
        <w:fldChar w:fldCharType="begin">
          <w:fldData xml:space="preserve">PEVuZE5vdGU+PENpdGU+PEF1dGhvcj5IbzwvQXV0aG9yPjxZZWFyPjIwMjA8L1llYXI+PFJlY051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</w:fldData>
        </w:fldChar>
      </w:r>
      <w:r w:rsidR="00A7545E">
        <w:rPr>
          <w:rFonts w:ascii="Times New Roman" w:hAnsi="Times New Roman" w:cs="Times New Roman"/>
          <w:sz w:val="24"/>
          <w:szCs w:val="24"/>
        </w:rPr>
        <w:instrText xml:space="preserve"> ADDIN EN.CITE </w:instrText>
      </w:r>
      <w:r w:rsidR="00A7545E">
        <w:rPr>
          <w:rFonts w:ascii="Times New Roman" w:hAnsi="Times New Roman" w:cs="Times New Roman"/>
          <w:sz w:val="24"/>
          <w:szCs w:val="24"/>
        </w:rPr>
        <w:fldChar w:fldCharType="begin">
          <w:fldData xml:space="preserve">PEVuZE5vdGU+PENpdGU+PEF1dGhvcj5IbzwvQXV0aG9yPjxZZWFyPjIwMjA8L1llYXI+PFJlY051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</w:fldData>
        </w:fldChar>
      </w:r>
      <w:r w:rsidR="00A7545E">
        <w:rPr>
          <w:rFonts w:ascii="Times New Roman" w:hAnsi="Times New Roman" w:cs="Times New Roman"/>
          <w:sz w:val="24"/>
          <w:szCs w:val="24"/>
        </w:rPr>
        <w:instrText xml:space="preserve"> ADDIN EN.CITE.DATA </w:instrText>
      </w:r>
      <w:r w:rsidR="00A7545E">
        <w:rPr>
          <w:rFonts w:ascii="Times New Roman" w:hAnsi="Times New Roman" w:cs="Times New Roman"/>
          <w:sz w:val="24"/>
          <w:szCs w:val="24"/>
        </w:rPr>
      </w:r>
      <w:r w:rsidR="00A7545E">
        <w:rPr>
          <w:rFonts w:ascii="Times New Roman" w:hAnsi="Times New Roman" w:cs="Times New Roman"/>
          <w:sz w:val="24"/>
          <w:szCs w:val="24"/>
        </w:rPr>
        <w:fldChar w:fldCharType="end"/>
      </w:r>
      <w:r w:rsidR="001D2C80" w:rsidRPr="00673744">
        <w:rPr>
          <w:rFonts w:ascii="Times New Roman" w:hAnsi="Times New Roman" w:cs="Times New Roman"/>
          <w:sz w:val="24"/>
          <w:szCs w:val="24"/>
        </w:rPr>
      </w:r>
      <w:r w:rsidR="001D2C80" w:rsidRPr="00673744">
        <w:rPr>
          <w:rFonts w:ascii="Times New Roman" w:hAnsi="Times New Roman" w:cs="Times New Roman"/>
          <w:sz w:val="24"/>
          <w:szCs w:val="24"/>
        </w:rPr>
        <w:fldChar w:fldCharType="separate"/>
      </w:r>
      <w:r w:rsidR="00A7545E">
        <w:rPr>
          <w:rFonts w:ascii="Times New Roman" w:hAnsi="Times New Roman" w:cs="Times New Roman"/>
          <w:noProof/>
          <w:sz w:val="24"/>
          <w:szCs w:val="24"/>
        </w:rPr>
        <w:t>(3,39)</w:t>
      </w:r>
      <w:r w:rsidR="001D2C80" w:rsidRPr="00673744">
        <w:rPr>
          <w:rFonts w:ascii="Times New Roman" w:hAnsi="Times New Roman" w:cs="Times New Roman"/>
          <w:sz w:val="24"/>
          <w:szCs w:val="24"/>
        </w:rPr>
        <w:fldChar w:fldCharType="end"/>
      </w:r>
      <w:r w:rsidR="001D2C80" w:rsidRPr="00673744">
        <w:rPr>
          <w:rFonts w:ascii="Times New Roman" w:eastAsia="SimSun" w:hAnsi="Times New Roman" w:cs="Times New Roman"/>
          <w:sz w:val="24"/>
          <w:szCs w:val="24"/>
        </w:rPr>
        <w:t xml:space="preserve">. </w:t>
      </w:r>
    </w:p>
    <w:p w14:paraId="72F22A78" w14:textId="62939930" w:rsidR="00616ABD" w:rsidRPr="00673744" w:rsidRDefault="00AE7107">
      <w:pPr>
        <w:spacing w:before="240" w:after="200" w:line="480" w:lineRule="auto"/>
        <w:ind w:firstLine="720"/>
        <w:jc w:val="both"/>
        <w:rPr>
          <w:rFonts w:ascii="Times New Roman" w:eastAsia="SimSun" w:hAnsi="Times New Roman" w:cs="Times New Roman"/>
          <w:sz w:val="24"/>
          <w:szCs w:val="24"/>
        </w:rPr>
      </w:pPr>
      <w:r w:rsidRPr="00673744">
        <w:rPr>
          <w:rFonts w:ascii="Times New Roman" w:eastAsia="SimSun" w:hAnsi="Times New Roman" w:cs="Times New Roman"/>
          <w:sz w:val="24"/>
          <w:szCs w:val="24"/>
        </w:rPr>
        <w:t xml:space="preserve">The D614G mutation on the SARS-CoV-2 spike protein has been </w:t>
      </w:r>
      <w:r w:rsidR="00616ABD" w:rsidRPr="00673744">
        <w:rPr>
          <w:rFonts w:ascii="Times New Roman" w:eastAsia="SimSun" w:hAnsi="Times New Roman" w:cs="Times New Roman"/>
          <w:sz w:val="24"/>
          <w:szCs w:val="24"/>
        </w:rPr>
        <w:t xml:space="preserve">recently </w:t>
      </w:r>
      <w:r w:rsidRPr="00673744">
        <w:rPr>
          <w:rFonts w:ascii="Times New Roman" w:eastAsia="SimSun" w:hAnsi="Times New Roman" w:cs="Times New Roman"/>
          <w:sz w:val="24"/>
          <w:szCs w:val="24"/>
        </w:rPr>
        <w:t xml:space="preserve">identified for its role in increasing infectivity </w:t>
      </w:r>
      <w:r w:rsidRPr="00673744">
        <w:rPr>
          <w:rFonts w:ascii="Times New Roman" w:eastAsia="SimSun" w:hAnsi="Times New Roman" w:cs="Times New Roman"/>
          <w:sz w:val="24"/>
          <w:szCs w:val="24"/>
        </w:rPr>
        <w:fldChar w:fldCharType="begin"/>
      </w:r>
      <w:r w:rsidR="00671434">
        <w:rPr>
          <w:rFonts w:ascii="Times New Roman" w:eastAsia="SimSun" w:hAnsi="Times New Roman" w:cs="Times New Roman"/>
          <w:sz w:val="24"/>
          <w:szCs w:val="24"/>
        </w:rPr>
        <w:instrText xml:space="preserve"> ADDIN EN.CITE &lt;EndNote&gt;&lt;Cite&gt;&lt;Author&gt;Yurkovetskiy&lt;/Author&gt;&lt;Year&gt;2020&lt;/Year&gt;&lt;RecNum&gt;3058&lt;/RecNum&gt;&lt;DisplayText&gt;(15)&lt;/DisplayText&gt;&lt;record&gt;&lt;rec-number&gt;3058&lt;/rec-number&gt;&lt;foreign-keys&gt;&lt;key app="EN" db-id="2z5wddev3xpz25evdr2vx9verfz0pa0055zs" timestamp="1594366152"&gt;3058&lt;/key&gt;&lt;/foreign-keys&gt;&lt;ref-type name="Journal Article"&gt;17&lt;/ref-type&gt;&lt;contributors&gt;&lt;authors&gt;&lt;author&gt;Yurkovetskiy, L.&lt;/author&gt;&lt;author&gt;Pascal, K. E.&lt;/author&gt;&lt;author&gt;Tompkins-Tinch, C.&lt;/author&gt;&lt;author&gt;Nyalile, T.&lt;/author&gt;&lt;author&gt;Wang, Y.&lt;/author&gt;&lt;author&gt;Baum, A.&lt;/author&gt;&lt;author&gt;Diehl, W. E.&lt;/author&gt;&lt;author&gt;Dauphin, A.&lt;/author&gt;&lt;author&gt;Carbone, C.&lt;/author&gt;&lt;author&gt;Veinotte, K.&lt;/author&gt;&lt;author&gt;Egri, S. B.&lt;/author&gt;&lt;author&gt;Schaffner, S. F.&lt;/author&gt;&lt;author&gt;Lemieux, J. E.&lt;/author&gt;&lt;author&gt;Munro, J.&lt;/author&gt;&lt;author&gt;Sabeti, P. C.&lt;/author&gt;&lt;author&gt;Kyratsous, C.&lt;/author&gt;&lt;author&gt;Shen, K.&lt;/author&gt;&lt;author&gt;Luban, J.&lt;/author&gt;&lt;/authors&gt;&lt;/contributors&gt;&lt;titles&gt;&lt;title&gt;SARS-CoV-2 Spike protein variant D614G increases infectivity and retains sensitivity to antibodies that target the receptor binding domain&lt;/title&gt;&lt;secondary-title&gt;bioRxiv&lt;/secondary-title&gt;&lt;/titles&gt;&lt;periodical&gt;&lt;full-title&gt;bioRxiv&lt;/full-title&gt;&lt;/periodical&gt;&lt;dates&gt;&lt;year&gt;2020&lt;/year&gt;&lt;pub-dates&gt;&lt;date&gt;Jul 4&lt;/date&gt;&lt;/pub-dates&gt;&lt;/dates&gt;&lt;accession-num&gt;32637944&lt;/accession-num&gt;&lt;urls&gt;&lt;related-urls&gt;&lt;url&gt;https://www.ncbi.nlm.nih.gov/pubmed/32637944&lt;/url&gt;&lt;/related-urls&gt;&lt;/urls&gt;&lt;custom2&gt;PMC7337374&lt;/custom2&gt;&lt;electronic-resource-num&gt;10.1101/2020.07.04.187757&lt;/electronic-resource-num&gt;&lt;/record&gt;&lt;/Cite&gt;&lt;/EndNote&gt;</w:instrText>
      </w:r>
      <w:r w:rsidRPr="00673744">
        <w:rPr>
          <w:rFonts w:ascii="Times New Roman" w:eastAsia="SimSun" w:hAnsi="Times New Roman" w:cs="Times New Roman"/>
          <w:sz w:val="24"/>
          <w:szCs w:val="24"/>
        </w:rPr>
        <w:fldChar w:fldCharType="separate"/>
      </w:r>
      <w:r w:rsidR="00671434">
        <w:rPr>
          <w:rFonts w:ascii="Times New Roman" w:eastAsia="SimSun" w:hAnsi="Times New Roman" w:cs="Times New Roman"/>
          <w:noProof/>
          <w:sz w:val="24"/>
          <w:szCs w:val="24"/>
        </w:rPr>
        <w:t>(15)</w:t>
      </w:r>
      <w:r w:rsidRPr="00673744">
        <w:rPr>
          <w:rFonts w:ascii="Times New Roman" w:eastAsia="SimSun" w:hAnsi="Times New Roman" w:cs="Times New Roman"/>
          <w:sz w:val="24"/>
          <w:szCs w:val="24"/>
        </w:rPr>
        <w:fldChar w:fldCharType="end"/>
      </w:r>
      <w:r w:rsidRPr="00673744">
        <w:rPr>
          <w:rFonts w:ascii="Times New Roman" w:eastAsia="SimSun" w:hAnsi="Times New Roman" w:cs="Times New Roman"/>
          <w:sz w:val="24"/>
          <w:szCs w:val="24"/>
        </w:rPr>
        <w:t>.</w:t>
      </w:r>
      <w:r w:rsidR="004418A6" w:rsidRPr="00673744">
        <w:rPr>
          <w:rFonts w:ascii="Times New Roman" w:eastAsia="SimSun" w:hAnsi="Times New Roman" w:cs="Times New Roman"/>
          <w:sz w:val="24"/>
          <w:szCs w:val="24"/>
        </w:rPr>
        <w:t xml:space="preserve"> Structural models predict that D614G would disrupt contacts between the S1 and S2 domains of the </w:t>
      </w:r>
      <w:r w:rsidR="00F93881">
        <w:rPr>
          <w:rFonts w:ascii="Times New Roman" w:eastAsia="SimSun" w:hAnsi="Times New Roman" w:cs="Times New Roman"/>
          <w:sz w:val="24"/>
          <w:szCs w:val="24"/>
        </w:rPr>
        <w:t>s</w:t>
      </w:r>
      <w:r w:rsidR="004418A6" w:rsidRPr="00673744">
        <w:rPr>
          <w:rFonts w:ascii="Times New Roman" w:eastAsia="SimSun" w:hAnsi="Times New Roman" w:cs="Times New Roman"/>
          <w:sz w:val="24"/>
          <w:szCs w:val="24"/>
        </w:rPr>
        <w:t>pike protein and cause significant shifts in conformation.</w:t>
      </w:r>
      <w:r w:rsidR="00F93881">
        <w:rPr>
          <w:rFonts w:ascii="Times New Roman" w:hAnsi="Times New Roman" w:cs="Times New Roman"/>
          <w:sz w:val="24"/>
          <w:szCs w:val="24"/>
        </w:rPr>
        <w:t xml:space="preserve"> </w:t>
      </w:r>
      <w:r w:rsidR="00380856" w:rsidRPr="00673744">
        <w:rPr>
          <w:rFonts w:ascii="Times New Roman" w:hAnsi="Times New Roman" w:cs="Times New Roman"/>
          <w:sz w:val="24"/>
          <w:szCs w:val="24"/>
        </w:rPr>
        <w:t>It should be useful to closely monitor and analyze the mutations of SARS-CoV-2 as it spreads worldwide so neutralizing antibodies effective for multiple strains of the virus</w:t>
      </w:r>
      <w:r w:rsidR="00F26A22">
        <w:rPr>
          <w:rFonts w:ascii="Times New Roman" w:hAnsi="Times New Roman" w:cs="Times New Roman"/>
          <w:sz w:val="24"/>
          <w:szCs w:val="24"/>
        </w:rPr>
        <w:t xml:space="preserve"> can be developed</w:t>
      </w:r>
      <w:r w:rsidR="00380856" w:rsidRPr="00673744">
        <w:rPr>
          <w:rFonts w:ascii="Times New Roman" w:hAnsi="Times New Roman" w:cs="Times New Roman"/>
          <w:sz w:val="24"/>
          <w:szCs w:val="24"/>
        </w:rPr>
        <w:t xml:space="preserve"> </w:t>
      </w:r>
      <w:r w:rsidR="00380856" w:rsidRPr="00673744">
        <w:rPr>
          <w:rFonts w:ascii="Times New Roman" w:hAnsi="Times New Roman" w:cs="Times New Roman"/>
          <w:sz w:val="24"/>
          <w:szCs w:val="24"/>
        </w:rPr>
        <w:fldChar w:fldCharType="begin">
          <w:fldData xml:space="preserve">PEVuZE5vdGU+PENpdGU+PEF1dGhvcj5Gb3JzdGVyPC9BdXRob3I+PFllYXI+MjAyMDwvWWVhcj48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</w:fldData>
        </w:fldChar>
      </w:r>
      <w:r w:rsidR="00A7545E">
        <w:rPr>
          <w:rFonts w:ascii="Times New Roman" w:hAnsi="Times New Roman" w:cs="Times New Roman"/>
          <w:sz w:val="24"/>
          <w:szCs w:val="24"/>
        </w:rPr>
        <w:instrText xml:space="preserve"> ADDIN EN.CITE </w:instrText>
      </w:r>
      <w:r w:rsidR="00A7545E">
        <w:rPr>
          <w:rFonts w:ascii="Times New Roman" w:hAnsi="Times New Roman" w:cs="Times New Roman"/>
          <w:sz w:val="24"/>
          <w:szCs w:val="24"/>
        </w:rPr>
        <w:fldChar w:fldCharType="begin">
          <w:fldData xml:space="preserve">PEVuZE5vdGU+PENpdGU+PEF1dGhvcj5Gb3JzdGVyPC9BdXRob3I+PFllYXI+MjAyMDwvWWVhcj48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</w:fldData>
        </w:fldChar>
      </w:r>
      <w:r w:rsidR="00A7545E">
        <w:rPr>
          <w:rFonts w:ascii="Times New Roman" w:hAnsi="Times New Roman" w:cs="Times New Roman"/>
          <w:sz w:val="24"/>
          <w:szCs w:val="24"/>
        </w:rPr>
        <w:instrText xml:space="preserve"> ADDIN EN.CITE.DATA </w:instrText>
      </w:r>
      <w:r w:rsidR="00A7545E">
        <w:rPr>
          <w:rFonts w:ascii="Times New Roman" w:hAnsi="Times New Roman" w:cs="Times New Roman"/>
          <w:sz w:val="24"/>
          <w:szCs w:val="24"/>
        </w:rPr>
      </w:r>
      <w:r w:rsidR="00A7545E">
        <w:rPr>
          <w:rFonts w:ascii="Times New Roman" w:hAnsi="Times New Roman" w:cs="Times New Roman"/>
          <w:sz w:val="24"/>
          <w:szCs w:val="24"/>
        </w:rPr>
        <w:fldChar w:fldCharType="end"/>
      </w:r>
      <w:r w:rsidR="00380856" w:rsidRPr="00673744">
        <w:rPr>
          <w:rFonts w:ascii="Times New Roman" w:hAnsi="Times New Roman" w:cs="Times New Roman"/>
          <w:sz w:val="24"/>
          <w:szCs w:val="24"/>
        </w:rPr>
      </w:r>
      <w:r w:rsidR="00380856" w:rsidRPr="00673744">
        <w:rPr>
          <w:rFonts w:ascii="Times New Roman" w:hAnsi="Times New Roman" w:cs="Times New Roman"/>
          <w:sz w:val="24"/>
          <w:szCs w:val="24"/>
        </w:rPr>
        <w:fldChar w:fldCharType="separate"/>
      </w:r>
      <w:r w:rsidR="00A7545E">
        <w:rPr>
          <w:rFonts w:ascii="Times New Roman" w:hAnsi="Times New Roman" w:cs="Times New Roman"/>
          <w:noProof/>
          <w:sz w:val="24"/>
          <w:szCs w:val="24"/>
        </w:rPr>
        <w:t>(40-42)</w:t>
      </w:r>
      <w:r w:rsidR="00380856" w:rsidRPr="00673744">
        <w:rPr>
          <w:rFonts w:ascii="Times New Roman" w:hAnsi="Times New Roman" w:cs="Times New Roman"/>
          <w:sz w:val="24"/>
          <w:szCs w:val="24"/>
        </w:rPr>
        <w:fldChar w:fldCharType="end"/>
      </w:r>
      <w:r w:rsidR="00380856" w:rsidRPr="00673744">
        <w:rPr>
          <w:rFonts w:ascii="Times New Roman" w:hAnsi="Times New Roman" w:cs="Times New Roman"/>
          <w:sz w:val="24"/>
          <w:szCs w:val="24"/>
        </w:rPr>
        <w:t xml:space="preserve">. Most of the mutations found in the RBD of SARS-CoV-2 are of low frequency </w:t>
      </w:r>
      <w:r w:rsidR="00380856" w:rsidRPr="00673744">
        <w:rPr>
          <w:rFonts w:ascii="Times New Roman" w:hAnsi="Times New Roman" w:cs="Times New Roman"/>
          <w:sz w:val="24"/>
          <w:szCs w:val="24"/>
        </w:rPr>
        <w:fldChar w:fldCharType="begin"/>
      </w:r>
      <w:r w:rsidR="00A7545E">
        <w:rPr>
          <w:rFonts w:ascii="Times New Roman" w:hAnsi="Times New Roman" w:cs="Times New Roman"/>
          <w:sz w:val="24"/>
          <w:szCs w:val="24"/>
        </w:rPr>
        <w:instrText xml:space="preserve"> ADDIN EN.CITE &lt;EndNote&gt;&lt;Cite&gt;&lt;Author&gt;Korber&lt;/Author&gt;&lt;Year&gt;2020&lt;/Year&gt;&lt;RecNum&gt;2762&lt;/RecNum&gt;&lt;DisplayText&gt;(42)&lt;/DisplayText&gt;&lt;record&gt;&lt;rec-number&gt;2762&lt;/rec-number&gt;&lt;foreign-keys&gt;&lt;key app="EN" db-id="wa0r9z25a52rsce0wzq5r9vqsz5fafvede5w" timestamp="1588802287"&gt;2762&lt;/key&gt;&lt;/foreign-keys&gt;&lt;ref-type name="Journal Article"&gt;17&lt;/ref-type&gt;&lt;contributors&gt;&lt;authors&gt;&lt;author&gt;Korber, Bette&lt;/author&gt;&lt;author&gt;Fischer, Will&lt;/author&gt;&lt;author&gt;Gnanakaran, S. Gnana&lt;/author&gt;&lt;author&gt;Yoon, Heyjin&lt;/author&gt;&lt;author&gt;Theiler, James&lt;/author&gt;&lt;author&gt;Abfalterer, Werner&lt;/author&gt;&lt;author&gt;Foley, Brian&lt;/author&gt;&lt;author&gt;Giorgi, Elena E&lt;/author&gt;&lt;author&gt;Bhattacharya, Tanmoy&lt;/author&gt;&lt;author&gt;Parker, Matthew D&lt;/author&gt;&lt;author&gt;Partridge, David G&lt;/author&gt;&lt;author&gt;Evans, Cariad M&lt;/author&gt;&lt;author&gt;de Silva, Thushan&lt;/author&gt;&lt;author&gt;LaBranche, Celia C&lt;/author&gt;&lt;author&gt;Montefiori, David C&lt;/author&gt;&lt;/authors&gt;&lt;/contributors&gt;&lt;titles&gt;&lt;title&gt;Spike mutation pipeline reveals the emergence of a more transmissible form of SARS-CoV-2&lt;/title&gt;&lt;/titles&gt;&lt;pages&gt;2020.04.29.069054&lt;/pages&gt;&lt;dates&gt;&lt;year&gt;2020&lt;/year&gt;&lt;/dates&gt;&lt;urls&gt;&lt;related-urls&gt;&lt;url&gt;https://www.biorxiv.org/content/biorxiv/early/2020/05/05/2020.04.29.069054.full.pdf&lt;/url&gt;&lt;/related-urls&gt;&lt;/urls&gt;&lt;electronic-resource-num&gt;10.1101/2020.04.29.069054 %J bioRxiv&lt;/electronic-resource-num&gt;&lt;/record&gt;&lt;/Cite&gt;&lt;/EndNote&gt;</w:instrText>
      </w:r>
      <w:r w:rsidR="00380856" w:rsidRPr="00673744">
        <w:rPr>
          <w:rFonts w:ascii="Times New Roman" w:hAnsi="Times New Roman" w:cs="Times New Roman"/>
          <w:sz w:val="24"/>
          <w:szCs w:val="24"/>
        </w:rPr>
        <w:fldChar w:fldCharType="separate"/>
      </w:r>
      <w:r w:rsidR="00A7545E">
        <w:rPr>
          <w:rFonts w:ascii="Times New Roman" w:hAnsi="Times New Roman" w:cs="Times New Roman"/>
          <w:noProof/>
          <w:sz w:val="24"/>
          <w:szCs w:val="24"/>
        </w:rPr>
        <w:t>(42)</w:t>
      </w:r>
      <w:r w:rsidR="00380856" w:rsidRPr="00673744">
        <w:rPr>
          <w:rFonts w:ascii="Times New Roman" w:hAnsi="Times New Roman" w:cs="Times New Roman"/>
          <w:sz w:val="24"/>
          <w:szCs w:val="24"/>
        </w:rPr>
        <w:fldChar w:fldCharType="end"/>
      </w:r>
      <w:r w:rsidR="00380856" w:rsidRPr="00673744">
        <w:rPr>
          <w:rFonts w:ascii="Times New Roman" w:hAnsi="Times New Roman" w:cs="Times New Roman"/>
          <w:sz w:val="24"/>
          <w:szCs w:val="24"/>
        </w:rPr>
        <w:t>. The D614G mutation outside the RBD</w:t>
      </w:r>
      <w:r w:rsidR="00F93881">
        <w:rPr>
          <w:rFonts w:ascii="Times New Roman" w:hAnsi="Times New Roman" w:cs="Times New Roman"/>
          <w:sz w:val="24"/>
          <w:szCs w:val="24"/>
        </w:rPr>
        <w:t xml:space="preserve">, however, </w:t>
      </w:r>
      <w:r w:rsidR="00380856" w:rsidRPr="00673744">
        <w:rPr>
          <w:rFonts w:ascii="Times New Roman" w:eastAsia="SimSun" w:hAnsi="Times New Roman" w:cs="Times New Roman"/>
          <w:sz w:val="24"/>
          <w:szCs w:val="24"/>
        </w:rPr>
        <w:t xml:space="preserve">raises the question of whether this mutation in the spike protein may compromise the effectiveness of neutralizing antibodies for treating COVID-19 since the variant spreads globally and may </w:t>
      </w:r>
      <w:r w:rsidR="00616ABD" w:rsidRPr="00673744">
        <w:rPr>
          <w:rFonts w:ascii="Times New Roman" w:eastAsia="SimSun" w:hAnsi="Times New Roman" w:cs="Times New Roman"/>
          <w:sz w:val="24"/>
          <w:szCs w:val="24"/>
        </w:rPr>
        <w:t xml:space="preserve">enhance infectivity of the SARS-CoV-2. Four </w:t>
      </w:r>
      <w:r w:rsidR="00F26A22">
        <w:rPr>
          <w:rFonts w:ascii="Times New Roman" w:eastAsia="SimSun" w:hAnsi="Times New Roman" w:cs="Times New Roman"/>
          <w:sz w:val="24"/>
          <w:szCs w:val="24"/>
        </w:rPr>
        <w:t xml:space="preserve">of </w:t>
      </w:r>
      <w:r w:rsidR="00380856" w:rsidRPr="00673744">
        <w:rPr>
          <w:rFonts w:ascii="Times New Roman" w:eastAsia="SimSun" w:hAnsi="Times New Roman" w:cs="Times New Roman"/>
          <w:sz w:val="24"/>
          <w:szCs w:val="24"/>
        </w:rPr>
        <w:lastRenderedPageBreak/>
        <w:t xml:space="preserve">Regeneron’s </w:t>
      </w:r>
      <w:r w:rsidR="00616ABD" w:rsidRPr="00673744">
        <w:rPr>
          <w:rFonts w:ascii="Times New Roman" w:eastAsia="SimSun" w:hAnsi="Times New Roman" w:cs="Times New Roman"/>
          <w:sz w:val="24"/>
          <w:szCs w:val="24"/>
        </w:rPr>
        <w:t>human monoclonal antibodies</w:t>
      </w:r>
      <w:r w:rsidR="00380856" w:rsidRPr="00673744">
        <w:rPr>
          <w:rFonts w:ascii="Times New Roman" w:eastAsia="SimSun" w:hAnsi="Times New Roman" w:cs="Times New Roman"/>
          <w:sz w:val="24"/>
          <w:szCs w:val="24"/>
        </w:rPr>
        <w:t xml:space="preserve"> </w:t>
      </w:r>
      <w:r w:rsidR="00380856" w:rsidRPr="00673744">
        <w:rPr>
          <w:rFonts w:ascii="Times New Roman" w:eastAsia="SimSun" w:hAnsi="Times New Roman" w:cs="Times New Roman"/>
          <w:sz w:val="24"/>
          <w:szCs w:val="24"/>
        </w:rPr>
        <w:fldChar w:fldCharType="begin">
          <w:fldData xml:space="preserve">PEVuZE5vdGU+PENpdGU+PEF1dGhvcj5IYW5zZW48L0F1dGhvcj48WWVhcj4yMDIwPC9ZZWFyPjxS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=
</w:fldData>
        </w:fldChar>
      </w:r>
      <w:r w:rsidR="00DE11CF" w:rsidRPr="00673744">
        <w:rPr>
          <w:rFonts w:ascii="Times New Roman" w:eastAsia="SimSun" w:hAnsi="Times New Roman" w:cs="Times New Roman"/>
          <w:sz w:val="24"/>
          <w:szCs w:val="24"/>
        </w:rPr>
        <w:instrText xml:space="preserve"> ADDIN EN.CITE </w:instrText>
      </w:r>
      <w:r w:rsidR="00DE11CF" w:rsidRPr="00673744">
        <w:rPr>
          <w:rFonts w:ascii="Times New Roman" w:eastAsia="SimSun" w:hAnsi="Times New Roman" w:cs="Times New Roman"/>
          <w:sz w:val="24"/>
          <w:szCs w:val="24"/>
        </w:rPr>
        <w:fldChar w:fldCharType="begin">
          <w:fldData xml:space="preserve">PEVuZE5vdGU+PENpdGU+PEF1dGhvcj5IYW5zZW48L0F1dGhvcj48WWVhcj4yMDIwPC9ZZWFyPjxS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=
</w:fldData>
        </w:fldChar>
      </w:r>
      <w:r w:rsidR="00DE11CF" w:rsidRPr="00673744">
        <w:rPr>
          <w:rFonts w:ascii="Times New Roman" w:eastAsia="SimSun" w:hAnsi="Times New Roman" w:cs="Times New Roman"/>
          <w:sz w:val="24"/>
          <w:szCs w:val="24"/>
        </w:rPr>
        <w:instrText xml:space="preserve"> ADDIN EN.CITE.DATA </w:instrText>
      </w:r>
      <w:r w:rsidR="00DE11CF" w:rsidRPr="00673744">
        <w:rPr>
          <w:rFonts w:ascii="Times New Roman" w:eastAsia="SimSun" w:hAnsi="Times New Roman" w:cs="Times New Roman"/>
          <w:sz w:val="24"/>
          <w:szCs w:val="24"/>
        </w:rPr>
      </w:r>
      <w:r w:rsidR="00DE11CF" w:rsidRPr="00673744">
        <w:rPr>
          <w:rFonts w:ascii="Times New Roman" w:eastAsia="SimSun" w:hAnsi="Times New Roman" w:cs="Times New Roman"/>
          <w:sz w:val="24"/>
          <w:szCs w:val="24"/>
        </w:rPr>
        <w:fldChar w:fldCharType="end"/>
      </w:r>
      <w:r w:rsidR="00380856" w:rsidRPr="00673744">
        <w:rPr>
          <w:rFonts w:ascii="Times New Roman" w:eastAsia="SimSun" w:hAnsi="Times New Roman" w:cs="Times New Roman"/>
          <w:sz w:val="24"/>
          <w:szCs w:val="24"/>
        </w:rPr>
      </w:r>
      <w:r w:rsidR="00380856" w:rsidRPr="00673744">
        <w:rPr>
          <w:rFonts w:ascii="Times New Roman" w:eastAsia="SimSun" w:hAnsi="Times New Roman" w:cs="Times New Roman"/>
          <w:sz w:val="24"/>
          <w:szCs w:val="24"/>
        </w:rPr>
        <w:fldChar w:fldCharType="separate"/>
      </w:r>
      <w:r w:rsidR="00DE11CF" w:rsidRPr="00673744">
        <w:rPr>
          <w:rFonts w:ascii="Times New Roman" w:eastAsia="SimSun" w:hAnsi="Times New Roman" w:cs="Times New Roman"/>
          <w:noProof/>
          <w:sz w:val="24"/>
          <w:szCs w:val="24"/>
        </w:rPr>
        <w:t>(9)</w:t>
      </w:r>
      <w:r w:rsidR="00380856" w:rsidRPr="00673744">
        <w:rPr>
          <w:rFonts w:ascii="Times New Roman" w:eastAsia="SimSun" w:hAnsi="Times New Roman" w:cs="Times New Roman"/>
          <w:sz w:val="24"/>
          <w:szCs w:val="24"/>
        </w:rPr>
        <w:fldChar w:fldCharType="end"/>
      </w:r>
      <w:r w:rsidR="00616ABD" w:rsidRPr="00673744">
        <w:rPr>
          <w:rFonts w:ascii="Times New Roman" w:eastAsia="SimSun" w:hAnsi="Times New Roman" w:cs="Times New Roman"/>
          <w:sz w:val="24"/>
          <w:szCs w:val="24"/>
        </w:rPr>
        <w:t xml:space="preserve"> target</w:t>
      </w:r>
      <w:r w:rsidR="00F26A22">
        <w:rPr>
          <w:rFonts w:ascii="Times New Roman" w:eastAsia="SimSun" w:hAnsi="Times New Roman" w:cs="Times New Roman"/>
          <w:sz w:val="24"/>
          <w:szCs w:val="24"/>
        </w:rPr>
        <w:t>ing</w:t>
      </w:r>
      <w:r w:rsidR="00616ABD" w:rsidRPr="00673744">
        <w:rPr>
          <w:rFonts w:ascii="Times New Roman" w:eastAsia="SimSun" w:hAnsi="Times New Roman" w:cs="Times New Roman"/>
          <w:sz w:val="24"/>
          <w:szCs w:val="24"/>
        </w:rPr>
        <w:t xml:space="preserve"> the RBD of the SARS-CoV-2 spike protein</w:t>
      </w:r>
      <w:r w:rsidR="00380856" w:rsidRPr="00673744">
        <w:rPr>
          <w:rFonts w:ascii="Times New Roman" w:eastAsia="SimSun" w:hAnsi="Times New Roman" w:cs="Times New Roman"/>
          <w:sz w:val="24"/>
          <w:szCs w:val="24"/>
        </w:rPr>
        <w:t xml:space="preserve"> h</w:t>
      </w:r>
      <w:r w:rsidR="00616ABD" w:rsidRPr="00673744">
        <w:rPr>
          <w:rFonts w:ascii="Times New Roman" w:eastAsia="SimSun" w:hAnsi="Times New Roman" w:cs="Times New Roman"/>
          <w:sz w:val="24"/>
          <w:szCs w:val="24"/>
        </w:rPr>
        <w:t>ave been evaluated</w:t>
      </w:r>
      <w:r w:rsidR="00F26A22">
        <w:rPr>
          <w:rFonts w:ascii="Times New Roman" w:eastAsia="SimSun" w:hAnsi="Times New Roman" w:cs="Times New Roman"/>
          <w:sz w:val="24"/>
          <w:szCs w:val="24"/>
        </w:rPr>
        <w:t xml:space="preserve"> for their ability to neutralize mutants</w:t>
      </w:r>
      <w:r w:rsidR="00E91430">
        <w:rPr>
          <w:rFonts w:ascii="Times New Roman" w:eastAsia="SimSun" w:hAnsi="Times New Roman" w:cs="Times New Roman"/>
          <w:sz w:val="24"/>
          <w:szCs w:val="24"/>
        </w:rPr>
        <w:t xml:space="preserve"> </w:t>
      </w:r>
      <w:r w:rsidR="00616ABD" w:rsidRPr="00673744">
        <w:rPr>
          <w:rFonts w:ascii="Times New Roman" w:eastAsia="SimSun" w:hAnsi="Times New Roman" w:cs="Times New Roman"/>
          <w:sz w:val="24"/>
          <w:szCs w:val="24"/>
        </w:rPr>
        <w:fldChar w:fldCharType="begin"/>
      </w:r>
      <w:r w:rsidR="00671434">
        <w:rPr>
          <w:rFonts w:ascii="Times New Roman" w:eastAsia="SimSun" w:hAnsi="Times New Roman" w:cs="Times New Roman"/>
          <w:sz w:val="24"/>
          <w:szCs w:val="24"/>
        </w:rPr>
        <w:instrText xml:space="preserve"> ADDIN EN.CITE &lt;EndNote&gt;&lt;Cite&gt;&lt;Author&gt;Yurkovetskiy&lt;/Author&gt;&lt;Year&gt;2020&lt;/Year&gt;&lt;RecNum&gt;3058&lt;/RecNum&gt;&lt;DisplayText&gt;(15)&lt;/DisplayText&gt;&lt;record&gt;&lt;rec-number&gt;3058&lt;/rec-number&gt;&lt;foreign-keys&gt;&lt;key app="EN" db-id="2z5wddev3xpz25evdr2vx9verfz0pa0055zs" timestamp="1594366152"&gt;3058&lt;/key&gt;&lt;/foreign-keys&gt;&lt;ref-type name="Journal Article"&gt;17&lt;/ref-type&gt;&lt;contributors&gt;&lt;authors&gt;&lt;author&gt;Yurkovetskiy, L.&lt;/author&gt;&lt;author&gt;Pascal, K. E.&lt;/author&gt;&lt;author&gt;Tompkins-Tinch, C.&lt;/author&gt;&lt;author&gt;Nyalile, T.&lt;/author&gt;&lt;author&gt;Wang, Y.&lt;/author&gt;&lt;author&gt;Baum, A.&lt;/author&gt;&lt;author&gt;Diehl, W. E.&lt;/author&gt;&lt;author&gt;Dauphin, A.&lt;/author&gt;&lt;author&gt;Carbone, C.&lt;/author&gt;&lt;author&gt;Veinotte, K.&lt;/author&gt;&lt;author&gt;Egri, S. B.&lt;/author&gt;&lt;author&gt;Schaffner, S. F.&lt;/author&gt;&lt;author&gt;Lemieux, J. E.&lt;/author&gt;&lt;author&gt;Munro, J.&lt;/author&gt;&lt;author&gt;Sabeti, P. C.&lt;/author&gt;&lt;author&gt;Kyratsous, C.&lt;/author&gt;&lt;author&gt;Shen, K.&lt;/author&gt;&lt;author&gt;Luban, J.&lt;/author&gt;&lt;/authors&gt;&lt;/contributors&gt;&lt;titles&gt;&lt;title&gt;SARS-CoV-2 Spike protein variant D614G increases infectivity and retains sensitivity to antibodies that target the receptor binding domain&lt;/title&gt;&lt;secondary-title&gt;bioRxiv&lt;/secondary-title&gt;&lt;/titles&gt;&lt;periodical&gt;&lt;full-title&gt;bioRxiv&lt;/full-title&gt;&lt;/periodical&gt;&lt;dates&gt;&lt;year&gt;2020&lt;/year&gt;&lt;pub-dates&gt;&lt;date&gt;Jul 4&lt;/date&gt;&lt;/pub-dates&gt;&lt;/dates&gt;&lt;accession-num&gt;32637944&lt;/accession-num&gt;&lt;urls&gt;&lt;related-urls&gt;&lt;url&gt;https://www.ncbi.nlm.nih.gov/pubmed/32637944&lt;/url&gt;&lt;/related-urls&gt;&lt;/urls&gt;&lt;custom2&gt;PMC7337374&lt;/custom2&gt;&lt;electronic-resource-num&gt;10.1101/2020.07.04.187757&lt;/electronic-resource-num&gt;&lt;/record&gt;&lt;/Cite&gt;&lt;/EndNote&gt;</w:instrText>
      </w:r>
      <w:r w:rsidR="00616ABD" w:rsidRPr="00673744">
        <w:rPr>
          <w:rFonts w:ascii="Times New Roman" w:eastAsia="SimSun" w:hAnsi="Times New Roman" w:cs="Times New Roman"/>
          <w:sz w:val="24"/>
          <w:szCs w:val="24"/>
        </w:rPr>
        <w:fldChar w:fldCharType="separate"/>
      </w:r>
      <w:r w:rsidR="00671434">
        <w:rPr>
          <w:rFonts w:ascii="Times New Roman" w:eastAsia="SimSun" w:hAnsi="Times New Roman" w:cs="Times New Roman"/>
          <w:noProof/>
          <w:sz w:val="24"/>
          <w:szCs w:val="24"/>
        </w:rPr>
        <w:t>(15)</w:t>
      </w:r>
      <w:r w:rsidR="00616ABD" w:rsidRPr="00673744">
        <w:rPr>
          <w:rFonts w:ascii="Times New Roman" w:eastAsia="SimSun" w:hAnsi="Times New Roman" w:cs="Times New Roman"/>
          <w:sz w:val="24"/>
          <w:szCs w:val="24"/>
        </w:rPr>
        <w:fldChar w:fldCharType="end"/>
      </w:r>
      <w:r w:rsidR="00616ABD" w:rsidRPr="00673744">
        <w:rPr>
          <w:rFonts w:ascii="Times New Roman" w:eastAsia="SimSun" w:hAnsi="Times New Roman" w:cs="Times New Roman"/>
          <w:sz w:val="24"/>
          <w:szCs w:val="24"/>
        </w:rPr>
        <w:t xml:space="preserve">. All </w:t>
      </w:r>
      <w:r w:rsidR="00380856" w:rsidRPr="00673744">
        <w:rPr>
          <w:rFonts w:ascii="Times New Roman" w:eastAsia="SimSun" w:hAnsi="Times New Roman" w:cs="Times New Roman"/>
          <w:sz w:val="24"/>
          <w:szCs w:val="24"/>
        </w:rPr>
        <w:t xml:space="preserve">human </w:t>
      </w:r>
      <w:r w:rsidR="00616ABD" w:rsidRPr="00673744">
        <w:rPr>
          <w:rFonts w:ascii="Times New Roman" w:eastAsia="SimSun" w:hAnsi="Times New Roman" w:cs="Times New Roman"/>
          <w:sz w:val="24"/>
          <w:szCs w:val="24"/>
        </w:rPr>
        <w:t>antibodies tested</w:t>
      </w:r>
      <w:r w:rsidR="00380856" w:rsidRPr="00673744">
        <w:rPr>
          <w:rFonts w:ascii="Times New Roman" w:eastAsia="SimSun" w:hAnsi="Times New Roman" w:cs="Times New Roman"/>
          <w:sz w:val="24"/>
          <w:szCs w:val="24"/>
        </w:rPr>
        <w:t xml:space="preserve"> </w:t>
      </w:r>
      <w:r w:rsidR="00616ABD" w:rsidRPr="00673744">
        <w:rPr>
          <w:rFonts w:ascii="Times New Roman" w:eastAsia="SimSun" w:hAnsi="Times New Roman" w:cs="Times New Roman"/>
          <w:sz w:val="24"/>
          <w:szCs w:val="24"/>
        </w:rPr>
        <w:t xml:space="preserve">show similar neutralization potency against both </w:t>
      </w:r>
      <w:r w:rsidR="00380856" w:rsidRPr="00673744">
        <w:rPr>
          <w:rFonts w:ascii="Times New Roman" w:eastAsia="SimSun" w:hAnsi="Times New Roman" w:cs="Times New Roman"/>
          <w:sz w:val="24"/>
          <w:szCs w:val="24"/>
        </w:rPr>
        <w:t>D614 and D614G variants, indicating the D614G mutation might not affect the activities of ACE2 blocking antibodies that target</w:t>
      </w:r>
      <w:r w:rsidR="005873AC">
        <w:rPr>
          <w:rFonts w:ascii="Times New Roman" w:eastAsia="SimSun" w:hAnsi="Times New Roman" w:cs="Times New Roman"/>
          <w:sz w:val="24"/>
          <w:szCs w:val="24"/>
        </w:rPr>
        <w:t>ing</w:t>
      </w:r>
      <w:r w:rsidR="00380856" w:rsidRPr="00673744">
        <w:rPr>
          <w:rFonts w:ascii="Times New Roman" w:eastAsia="SimSun" w:hAnsi="Times New Roman" w:cs="Times New Roman"/>
          <w:sz w:val="24"/>
          <w:szCs w:val="24"/>
        </w:rPr>
        <w:t xml:space="preserve"> the RBD of the viral spike protein. </w:t>
      </w:r>
      <w:r w:rsidR="00F93881">
        <w:rPr>
          <w:rFonts w:ascii="Times New Roman" w:eastAsia="SimSun" w:hAnsi="Times New Roman" w:cs="Times New Roman"/>
          <w:sz w:val="24"/>
          <w:szCs w:val="24"/>
        </w:rPr>
        <w:t>Overall, o</w:t>
      </w:r>
      <w:r w:rsidR="00380856" w:rsidRPr="00673744">
        <w:rPr>
          <w:rFonts w:ascii="Times New Roman" w:eastAsia="SimSun" w:hAnsi="Times New Roman" w:cs="Times New Roman"/>
          <w:sz w:val="24"/>
          <w:szCs w:val="24"/>
        </w:rPr>
        <w:t xml:space="preserve">ngoing and future clinical trials of </w:t>
      </w:r>
      <w:r w:rsidR="00AB6CB7" w:rsidRPr="00673744">
        <w:rPr>
          <w:rFonts w:ascii="Times New Roman" w:eastAsia="SimSun" w:hAnsi="Times New Roman" w:cs="Times New Roman"/>
          <w:sz w:val="24"/>
          <w:szCs w:val="24"/>
        </w:rPr>
        <w:t xml:space="preserve">SARS-CoV-2 neutralizing </w:t>
      </w:r>
      <w:r w:rsidR="00380856" w:rsidRPr="00673744">
        <w:rPr>
          <w:rFonts w:ascii="Times New Roman" w:eastAsia="SimSun" w:hAnsi="Times New Roman" w:cs="Times New Roman"/>
          <w:sz w:val="24"/>
          <w:szCs w:val="24"/>
        </w:rPr>
        <w:t xml:space="preserve">antibodies will help define the utility of </w:t>
      </w:r>
      <w:r w:rsidR="00AB6CB7" w:rsidRPr="00673744">
        <w:rPr>
          <w:rFonts w:ascii="Times New Roman" w:eastAsia="SimSun" w:hAnsi="Times New Roman" w:cs="Times New Roman"/>
          <w:sz w:val="24"/>
          <w:szCs w:val="24"/>
        </w:rPr>
        <w:t xml:space="preserve">these </w:t>
      </w:r>
      <w:r w:rsidR="00380856" w:rsidRPr="00673744">
        <w:rPr>
          <w:rFonts w:ascii="Times New Roman" w:eastAsia="SimSun" w:hAnsi="Times New Roman" w:cs="Times New Roman"/>
          <w:sz w:val="24"/>
          <w:szCs w:val="24"/>
        </w:rPr>
        <w:t xml:space="preserve">antibodies as a new class of therapeutics for treating COVID-19 and </w:t>
      </w:r>
      <w:r w:rsidR="00AB6CB7" w:rsidRPr="00673744">
        <w:rPr>
          <w:rFonts w:ascii="Times New Roman" w:eastAsia="SimSun" w:hAnsi="Times New Roman" w:cs="Times New Roman"/>
          <w:sz w:val="24"/>
          <w:szCs w:val="24"/>
        </w:rPr>
        <w:t>coronavirus i</w:t>
      </w:r>
      <w:r w:rsidR="00380856" w:rsidRPr="00673744">
        <w:rPr>
          <w:rFonts w:ascii="Times New Roman" w:eastAsia="SimSun" w:hAnsi="Times New Roman" w:cs="Times New Roman"/>
          <w:sz w:val="24"/>
          <w:szCs w:val="24"/>
        </w:rPr>
        <w:t xml:space="preserve">nfections.  </w:t>
      </w:r>
    </w:p>
    <w:bookmarkEnd w:id="127"/>
    <w:p w14:paraId="74BFEB90" w14:textId="77777777" w:rsidR="003223FF" w:rsidRPr="00673744" w:rsidRDefault="003223FF" w:rsidP="0012158C">
      <w:pPr>
        <w:spacing w:before="120" w:after="120" w:line="480" w:lineRule="auto"/>
        <w:jc w:val="both"/>
        <w:rPr>
          <w:rFonts w:ascii="Times New Roman" w:hAnsi="Times New Roman" w:cs="Times New Roman"/>
          <w:b/>
          <w:bCs/>
          <w:color w:val="000000" w:themeColor="text1"/>
          <w:sz w:val="24"/>
          <w:szCs w:val="24"/>
        </w:rPr>
      </w:pPr>
    </w:p>
    <w:p w14:paraId="1F8AAA85" w14:textId="557E98FC" w:rsidR="00C03FD6" w:rsidRPr="00673744" w:rsidRDefault="00352791" w:rsidP="0012158C">
      <w:pPr>
        <w:spacing w:before="120" w:after="120" w:line="480" w:lineRule="auto"/>
        <w:jc w:val="both"/>
        <w:rPr>
          <w:rFonts w:ascii="Times New Roman" w:hAnsi="Times New Roman" w:cs="Times New Roman"/>
          <w:b/>
          <w:bCs/>
          <w:color w:val="000000" w:themeColor="text1"/>
          <w:sz w:val="24"/>
          <w:szCs w:val="24"/>
        </w:rPr>
      </w:pPr>
      <w:r w:rsidRPr="00673744">
        <w:rPr>
          <w:rFonts w:ascii="Times New Roman" w:hAnsi="Times New Roman" w:cs="Times New Roman"/>
          <w:b/>
          <w:bCs/>
          <w:color w:val="000000" w:themeColor="text1"/>
          <w:sz w:val="24"/>
          <w:szCs w:val="24"/>
        </w:rPr>
        <w:t>Acknowledgment</w:t>
      </w:r>
    </w:p>
    <w:p w14:paraId="5110F0A9" w14:textId="5E7E2A87" w:rsidR="00D630D1" w:rsidRDefault="00742CC7" w:rsidP="0012158C">
      <w:pPr>
        <w:spacing w:line="480" w:lineRule="auto"/>
        <w:jc w:val="both"/>
        <w:rPr>
          <w:rFonts w:ascii="Times New Roman" w:eastAsia="Malgun Gothic" w:hAnsi="Times New Roman" w:cs="Times New Roman"/>
          <w:color w:val="000000" w:themeColor="text1"/>
          <w:sz w:val="24"/>
          <w:szCs w:val="24"/>
        </w:rPr>
      </w:pPr>
      <w:r w:rsidRPr="00673744">
        <w:rPr>
          <w:rFonts w:ascii="Times New Roman" w:eastAsia="Malgun Gothic" w:hAnsi="Times New Roman" w:cs="Times New Roman"/>
          <w:color w:val="000000" w:themeColor="text1"/>
          <w:sz w:val="24"/>
          <w:szCs w:val="24"/>
        </w:rPr>
        <w:t xml:space="preserve">We thank </w:t>
      </w:r>
      <w:r w:rsidR="00025CC0" w:rsidRPr="00673744">
        <w:rPr>
          <w:rFonts w:ascii="Times New Roman" w:eastAsia="Malgun Gothic" w:hAnsi="Times New Roman" w:cs="Times New Roman"/>
          <w:color w:val="000000" w:themeColor="text1"/>
          <w:sz w:val="24"/>
          <w:szCs w:val="24"/>
        </w:rPr>
        <w:t xml:space="preserve">Xiao </w:t>
      </w:r>
      <w:proofErr w:type="spellStart"/>
      <w:r w:rsidR="00025CC0" w:rsidRPr="00673744">
        <w:rPr>
          <w:rFonts w:ascii="Times New Roman" w:eastAsia="Malgun Gothic" w:hAnsi="Times New Roman" w:cs="Times New Roman"/>
          <w:color w:val="000000" w:themeColor="text1"/>
          <w:sz w:val="24"/>
          <w:szCs w:val="24"/>
        </w:rPr>
        <w:t>Xiao</w:t>
      </w:r>
      <w:proofErr w:type="spellEnd"/>
      <w:r w:rsidR="00025CC0" w:rsidRPr="00673744">
        <w:rPr>
          <w:rFonts w:ascii="Times New Roman" w:eastAsia="Malgun Gothic" w:hAnsi="Times New Roman" w:cs="Times New Roman"/>
          <w:color w:val="000000" w:themeColor="text1"/>
          <w:sz w:val="24"/>
          <w:szCs w:val="24"/>
        </w:rPr>
        <w:t>, Cong Yao</w:t>
      </w:r>
      <w:r w:rsidR="00310589">
        <w:rPr>
          <w:rFonts w:ascii="Times New Roman" w:eastAsia="Malgun Gothic" w:hAnsi="Times New Roman" w:cs="Times New Roman"/>
          <w:color w:val="000000" w:themeColor="text1"/>
          <w:sz w:val="24"/>
          <w:szCs w:val="24"/>
        </w:rPr>
        <w:t>,</w:t>
      </w:r>
      <w:r w:rsidR="00025CC0" w:rsidRPr="00673744">
        <w:rPr>
          <w:rFonts w:ascii="Times New Roman" w:eastAsia="Malgun Gothic" w:hAnsi="Times New Roman" w:cs="Times New Roman"/>
          <w:color w:val="000000" w:themeColor="text1"/>
          <w:sz w:val="24"/>
          <w:szCs w:val="24"/>
        </w:rPr>
        <w:t xml:space="preserve"> and Bo Liu for </w:t>
      </w:r>
      <w:r w:rsidR="00991118" w:rsidRPr="00673744">
        <w:rPr>
          <w:rFonts w:ascii="Times New Roman" w:eastAsia="Malgun Gothic" w:hAnsi="Times New Roman" w:cs="Times New Roman"/>
          <w:color w:val="000000" w:themeColor="text1"/>
          <w:sz w:val="24"/>
          <w:szCs w:val="24"/>
        </w:rPr>
        <w:t xml:space="preserve">critical reading of the manuscript. We acknowledge </w:t>
      </w:r>
      <w:proofErr w:type="spellStart"/>
      <w:r w:rsidR="00991118" w:rsidRPr="00673744">
        <w:rPr>
          <w:rFonts w:ascii="Times New Roman" w:eastAsia="Malgun Gothic" w:hAnsi="Times New Roman" w:cs="Times New Roman"/>
          <w:color w:val="000000" w:themeColor="text1"/>
          <w:sz w:val="24"/>
          <w:szCs w:val="24"/>
        </w:rPr>
        <w:t>Ningxuan</w:t>
      </w:r>
      <w:proofErr w:type="spellEnd"/>
      <w:r w:rsidR="00991118" w:rsidRPr="00673744">
        <w:rPr>
          <w:rFonts w:ascii="Times New Roman" w:eastAsia="Malgun Gothic" w:hAnsi="Times New Roman" w:cs="Times New Roman"/>
          <w:color w:val="000000" w:themeColor="text1"/>
          <w:sz w:val="24"/>
          <w:szCs w:val="24"/>
        </w:rPr>
        <w:t xml:space="preserve"> Zhou, </w:t>
      </w:r>
      <w:proofErr w:type="spellStart"/>
      <w:r w:rsidR="00991118" w:rsidRPr="00673744">
        <w:rPr>
          <w:rFonts w:ascii="Times New Roman" w:eastAsia="Malgun Gothic" w:hAnsi="Times New Roman" w:cs="Times New Roman"/>
          <w:color w:val="000000" w:themeColor="text1"/>
          <w:sz w:val="24"/>
          <w:szCs w:val="24"/>
        </w:rPr>
        <w:t>Zhezhen</w:t>
      </w:r>
      <w:proofErr w:type="spellEnd"/>
      <w:r w:rsidR="00991118" w:rsidRPr="00673744">
        <w:rPr>
          <w:rFonts w:ascii="Times New Roman" w:eastAsia="Malgun Gothic" w:hAnsi="Times New Roman" w:cs="Times New Roman"/>
          <w:color w:val="000000" w:themeColor="text1"/>
          <w:sz w:val="24"/>
          <w:szCs w:val="24"/>
        </w:rPr>
        <w:t xml:space="preserve"> Wang, </w:t>
      </w:r>
      <w:proofErr w:type="spellStart"/>
      <w:r w:rsidR="00991118" w:rsidRPr="00673744">
        <w:rPr>
          <w:rFonts w:ascii="Times New Roman" w:eastAsia="Malgun Gothic" w:hAnsi="Times New Roman" w:cs="Times New Roman"/>
          <w:color w:val="000000" w:themeColor="text1"/>
          <w:sz w:val="24"/>
          <w:szCs w:val="24"/>
        </w:rPr>
        <w:t>Weijing</w:t>
      </w:r>
      <w:proofErr w:type="spellEnd"/>
      <w:r w:rsidR="00991118" w:rsidRPr="00673744">
        <w:rPr>
          <w:rFonts w:ascii="Times New Roman" w:eastAsia="Malgun Gothic" w:hAnsi="Times New Roman" w:cs="Times New Roman"/>
          <w:color w:val="000000" w:themeColor="text1"/>
          <w:sz w:val="24"/>
          <w:szCs w:val="24"/>
        </w:rPr>
        <w:t xml:space="preserve"> Liu, </w:t>
      </w:r>
      <w:proofErr w:type="spellStart"/>
      <w:r w:rsidR="00991118" w:rsidRPr="00673744">
        <w:rPr>
          <w:rFonts w:ascii="Times New Roman" w:eastAsia="Malgun Gothic" w:hAnsi="Times New Roman" w:cs="Times New Roman"/>
          <w:color w:val="000000" w:themeColor="text1"/>
          <w:sz w:val="24"/>
          <w:szCs w:val="24"/>
        </w:rPr>
        <w:t>Xiaofeng</w:t>
      </w:r>
      <w:proofErr w:type="spellEnd"/>
      <w:r w:rsidR="00991118" w:rsidRPr="00673744">
        <w:rPr>
          <w:rFonts w:ascii="Times New Roman" w:eastAsia="Malgun Gothic" w:hAnsi="Times New Roman" w:cs="Times New Roman"/>
          <w:color w:val="000000" w:themeColor="text1"/>
          <w:sz w:val="24"/>
          <w:szCs w:val="24"/>
        </w:rPr>
        <w:t xml:space="preserve"> Liu, Ning Ding, </w:t>
      </w:r>
      <w:r w:rsidR="00E85C70" w:rsidRPr="00673744">
        <w:rPr>
          <w:rFonts w:ascii="Times New Roman" w:eastAsia="Malgun Gothic" w:hAnsi="Times New Roman" w:cs="Times New Roman"/>
          <w:color w:val="000000" w:themeColor="text1"/>
          <w:sz w:val="24"/>
          <w:szCs w:val="24"/>
        </w:rPr>
        <w:t xml:space="preserve">Lei Huang, </w:t>
      </w:r>
      <w:proofErr w:type="spellStart"/>
      <w:r w:rsidR="00E85C70" w:rsidRPr="00673744">
        <w:rPr>
          <w:rFonts w:ascii="Times New Roman" w:eastAsia="Malgun Gothic" w:hAnsi="Times New Roman" w:cs="Times New Roman"/>
          <w:color w:val="000000" w:themeColor="text1"/>
          <w:sz w:val="24"/>
          <w:szCs w:val="24"/>
        </w:rPr>
        <w:t>Wuliang</w:t>
      </w:r>
      <w:proofErr w:type="spellEnd"/>
      <w:r w:rsidR="00E85C70" w:rsidRPr="00673744">
        <w:rPr>
          <w:rFonts w:ascii="Times New Roman" w:eastAsia="Malgun Gothic" w:hAnsi="Times New Roman" w:cs="Times New Roman"/>
          <w:color w:val="000000" w:themeColor="text1"/>
          <w:sz w:val="24"/>
          <w:szCs w:val="24"/>
        </w:rPr>
        <w:t xml:space="preserve"> Si, </w:t>
      </w:r>
      <w:proofErr w:type="spellStart"/>
      <w:r w:rsidR="00E85C70" w:rsidRPr="00673744">
        <w:rPr>
          <w:rFonts w:ascii="Times New Roman" w:eastAsia="Malgun Gothic" w:hAnsi="Times New Roman" w:cs="Times New Roman"/>
          <w:color w:val="000000" w:themeColor="text1"/>
          <w:sz w:val="24"/>
          <w:szCs w:val="24"/>
        </w:rPr>
        <w:t>Yanhua</w:t>
      </w:r>
      <w:proofErr w:type="spellEnd"/>
      <w:r w:rsidR="00E85C70" w:rsidRPr="00673744">
        <w:rPr>
          <w:rFonts w:ascii="Times New Roman" w:eastAsia="Malgun Gothic" w:hAnsi="Times New Roman" w:cs="Times New Roman"/>
          <w:color w:val="000000" w:themeColor="text1"/>
          <w:sz w:val="24"/>
          <w:szCs w:val="24"/>
        </w:rPr>
        <w:t xml:space="preserve"> Xu, </w:t>
      </w:r>
      <w:r w:rsidR="00991118" w:rsidRPr="00673744">
        <w:rPr>
          <w:rFonts w:ascii="Times New Roman" w:eastAsia="Malgun Gothic" w:hAnsi="Times New Roman" w:cs="Times New Roman"/>
          <w:color w:val="000000" w:themeColor="text1"/>
          <w:sz w:val="24"/>
          <w:szCs w:val="24"/>
        </w:rPr>
        <w:t xml:space="preserve">Zheng Xiao, Peng Lin for </w:t>
      </w:r>
      <w:r w:rsidR="006513B8" w:rsidRPr="00673744">
        <w:rPr>
          <w:rFonts w:ascii="Times New Roman" w:eastAsia="Malgun Gothic" w:hAnsi="Times New Roman" w:cs="Times New Roman"/>
          <w:color w:val="000000" w:themeColor="text1"/>
          <w:sz w:val="24"/>
          <w:szCs w:val="24"/>
        </w:rPr>
        <w:t xml:space="preserve">their contribution to the </w:t>
      </w:r>
      <w:r w:rsidR="0067415A" w:rsidRPr="00673744">
        <w:rPr>
          <w:rFonts w:ascii="Times New Roman" w:eastAsia="Malgun Gothic" w:hAnsi="Times New Roman" w:cs="Times New Roman"/>
          <w:color w:val="000000" w:themeColor="text1"/>
          <w:sz w:val="24"/>
          <w:szCs w:val="24"/>
        </w:rPr>
        <w:t>“T</w:t>
      </w:r>
      <w:r w:rsidR="006513B8" w:rsidRPr="00673744">
        <w:rPr>
          <w:rFonts w:ascii="Times New Roman" w:eastAsia="Malgun Gothic" w:hAnsi="Times New Roman" w:cs="Times New Roman"/>
          <w:color w:val="000000" w:themeColor="text1"/>
          <w:sz w:val="24"/>
          <w:szCs w:val="24"/>
        </w:rPr>
        <w:t>racker</w:t>
      </w:r>
      <w:r w:rsidR="0067415A" w:rsidRPr="00673744">
        <w:rPr>
          <w:rFonts w:ascii="Times New Roman" w:eastAsia="Malgun Gothic" w:hAnsi="Times New Roman" w:cs="Times New Roman"/>
          <w:color w:val="000000" w:themeColor="text1"/>
          <w:sz w:val="24"/>
          <w:szCs w:val="24"/>
        </w:rPr>
        <w:t>”</w:t>
      </w:r>
      <w:r w:rsidR="006513B8" w:rsidRPr="00673744">
        <w:rPr>
          <w:rFonts w:ascii="Times New Roman" w:eastAsia="Malgun Gothic" w:hAnsi="Times New Roman" w:cs="Times New Roman"/>
          <w:color w:val="000000" w:themeColor="text1"/>
          <w:sz w:val="24"/>
          <w:szCs w:val="24"/>
        </w:rPr>
        <w:t xml:space="preserve"> development.</w:t>
      </w:r>
      <w:r w:rsidR="00706879" w:rsidRPr="00673744">
        <w:rPr>
          <w:rFonts w:ascii="Times New Roman" w:hAnsi="Times New Roman" w:cs="Times New Roman"/>
          <w:sz w:val="24"/>
          <w:szCs w:val="24"/>
        </w:rPr>
        <w:t xml:space="preserve"> M</w:t>
      </w:r>
      <w:r w:rsidR="00F22EE7" w:rsidRPr="00673744">
        <w:rPr>
          <w:rFonts w:ascii="Times New Roman" w:hAnsi="Times New Roman" w:cs="Times New Roman"/>
          <w:sz w:val="24"/>
          <w:szCs w:val="24"/>
        </w:rPr>
        <w:t xml:space="preserve">itchell Ho </w:t>
      </w:r>
      <w:r w:rsidR="00706879" w:rsidRPr="00673744">
        <w:rPr>
          <w:rFonts w:ascii="Times New Roman" w:eastAsia="Malgun Gothic" w:hAnsi="Times New Roman" w:cs="Times New Roman"/>
          <w:color w:val="000000" w:themeColor="text1"/>
          <w:sz w:val="24"/>
          <w:szCs w:val="24"/>
        </w:rPr>
        <w:t xml:space="preserve">is supported by the Intramural Research Program of NIH, </w:t>
      </w:r>
      <w:r w:rsidR="003A10CC" w:rsidRPr="00673744">
        <w:rPr>
          <w:rFonts w:ascii="Times New Roman" w:eastAsia="Malgun Gothic" w:hAnsi="Times New Roman" w:cs="Times New Roman"/>
          <w:color w:val="000000" w:themeColor="text1"/>
          <w:sz w:val="24"/>
          <w:szCs w:val="24"/>
        </w:rPr>
        <w:t xml:space="preserve">Center for Cancer Research, </w:t>
      </w:r>
      <w:r w:rsidR="00706879" w:rsidRPr="00673744">
        <w:rPr>
          <w:rFonts w:ascii="Times New Roman" w:eastAsia="Malgun Gothic" w:hAnsi="Times New Roman" w:cs="Times New Roman"/>
          <w:color w:val="000000" w:themeColor="text1"/>
          <w:sz w:val="24"/>
          <w:szCs w:val="24"/>
        </w:rPr>
        <w:t>N</w:t>
      </w:r>
      <w:r w:rsidR="00D465A7" w:rsidRPr="00673744">
        <w:rPr>
          <w:rFonts w:ascii="Times New Roman" w:eastAsia="Malgun Gothic" w:hAnsi="Times New Roman" w:cs="Times New Roman"/>
          <w:color w:val="000000" w:themeColor="text1"/>
          <w:sz w:val="24"/>
          <w:szCs w:val="24"/>
        </w:rPr>
        <w:t>ational Cancer Institute (N</w:t>
      </w:r>
      <w:r w:rsidR="00706879" w:rsidRPr="00673744">
        <w:rPr>
          <w:rFonts w:ascii="Times New Roman" w:eastAsia="Malgun Gothic" w:hAnsi="Times New Roman" w:cs="Times New Roman"/>
          <w:color w:val="000000" w:themeColor="text1"/>
          <w:sz w:val="24"/>
          <w:szCs w:val="24"/>
        </w:rPr>
        <w:t>CI</w:t>
      </w:r>
      <w:r w:rsidR="00D465A7" w:rsidRPr="00673744">
        <w:rPr>
          <w:rFonts w:ascii="Times New Roman" w:eastAsia="Malgun Gothic" w:hAnsi="Times New Roman" w:cs="Times New Roman"/>
          <w:color w:val="000000" w:themeColor="text1"/>
          <w:sz w:val="24"/>
          <w:szCs w:val="24"/>
        </w:rPr>
        <w:t>)</w:t>
      </w:r>
      <w:r w:rsidR="00706879" w:rsidRPr="00673744">
        <w:rPr>
          <w:rFonts w:ascii="Times New Roman" w:eastAsia="Malgun Gothic" w:hAnsi="Times New Roman" w:cs="Times New Roman"/>
          <w:color w:val="000000" w:themeColor="text1"/>
          <w:sz w:val="24"/>
          <w:szCs w:val="24"/>
        </w:rPr>
        <w:t xml:space="preserve"> (Z01 BC010891, ZIA BC010891)</w:t>
      </w:r>
      <w:r w:rsidR="00EE4882" w:rsidRPr="00673744">
        <w:rPr>
          <w:rFonts w:ascii="Times New Roman" w:hAnsi="Times New Roman" w:cs="Times New Roman"/>
          <w:sz w:val="24"/>
          <w:szCs w:val="24"/>
        </w:rPr>
        <w:t xml:space="preserve"> and by </w:t>
      </w:r>
      <w:r w:rsidR="00EE4882" w:rsidRPr="00673744">
        <w:rPr>
          <w:rFonts w:ascii="Times New Roman" w:eastAsia="Malgun Gothic" w:hAnsi="Times New Roman" w:cs="Times New Roman"/>
          <w:color w:val="000000" w:themeColor="text1"/>
          <w:sz w:val="24"/>
          <w:szCs w:val="24"/>
        </w:rPr>
        <w:t>the NIH Intramural Targeted Anti-COVID-19 (ITAC) Program, funded by the National Institute of Allergy and Infectious</w:t>
      </w:r>
      <w:r w:rsidR="00F22EE7" w:rsidRPr="00673744">
        <w:rPr>
          <w:rFonts w:ascii="Times New Roman" w:eastAsia="Malgun Gothic" w:hAnsi="Times New Roman" w:cs="Times New Roman"/>
          <w:color w:val="000000" w:themeColor="text1"/>
          <w:sz w:val="24"/>
          <w:szCs w:val="24"/>
        </w:rPr>
        <w:t xml:space="preserve"> </w:t>
      </w:r>
      <w:r w:rsidR="00EE4882" w:rsidRPr="00673744">
        <w:rPr>
          <w:rFonts w:ascii="Times New Roman" w:eastAsia="Malgun Gothic" w:hAnsi="Times New Roman" w:cs="Times New Roman"/>
          <w:color w:val="000000" w:themeColor="text1"/>
          <w:sz w:val="24"/>
          <w:szCs w:val="24"/>
        </w:rPr>
        <w:t>Diseases (NIAID)</w:t>
      </w:r>
      <w:r w:rsidR="00706879" w:rsidRPr="00673744">
        <w:rPr>
          <w:rFonts w:ascii="Times New Roman" w:eastAsia="Malgun Gothic" w:hAnsi="Times New Roman" w:cs="Times New Roman"/>
          <w:color w:val="000000" w:themeColor="text1"/>
          <w:sz w:val="24"/>
          <w:szCs w:val="24"/>
        </w:rPr>
        <w:t>.</w:t>
      </w:r>
      <w:r w:rsidR="00D1220D" w:rsidRPr="00673744">
        <w:rPr>
          <w:rFonts w:ascii="Times New Roman" w:hAnsi="Times New Roman" w:cs="Times New Roman"/>
          <w:sz w:val="24"/>
          <w:szCs w:val="24"/>
        </w:rPr>
        <w:t xml:space="preserve"> </w:t>
      </w:r>
      <w:r w:rsidR="00D630D1">
        <w:rPr>
          <w:rFonts w:ascii="Times New Roman" w:hAnsi="Times New Roman" w:cs="Times New Roman"/>
          <w:sz w:val="24"/>
          <w:szCs w:val="24"/>
        </w:rPr>
        <w:t>We also thank Bryan Fleming</w:t>
      </w:r>
      <w:r w:rsidR="00F55E70">
        <w:rPr>
          <w:rFonts w:ascii="Times New Roman" w:hAnsi="Times New Roman" w:cs="Times New Roman"/>
          <w:sz w:val="24"/>
          <w:szCs w:val="24"/>
        </w:rPr>
        <w:t xml:space="preserve">, </w:t>
      </w:r>
      <w:proofErr w:type="spellStart"/>
      <w:r w:rsidR="00D630D1">
        <w:rPr>
          <w:rFonts w:ascii="Times New Roman" w:hAnsi="Times New Roman" w:cs="Times New Roman"/>
          <w:sz w:val="24"/>
          <w:szCs w:val="24"/>
        </w:rPr>
        <w:t>Zhijian</w:t>
      </w:r>
      <w:proofErr w:type="spellEnd"/>
      <w:r w:rsidR="00D630D1">
        <w:rPr>
          <w:rFonts w:ascii="Times New Roman" w:hAnsi="Times New Roman" w:cs="Times New Roman"/>
          <w:sz w:val="24"/>
          <w:szCs w:val="24"/>
        </w:rPr>
        <w:t xml:space="preserve"> </w:t>
      </w:r>
      <w:proofErr w:type="spellStart"/>
      <w:r w:rsidR="00D630D1">
        <w:rPr>
          <w:rFonts w:ascii="Times New Roman" w:hAnsi="Times New Roman" w:cs="Times New Roman"/>
          <w:sz w:val="24"/>
          <w:szCs w:val="24"/>
        </w:rPr>
        <w:t>Duan</w:t>
      </w:r>
      <w:proofErr w:type="spellEnd"/>
      <w:r w:rsidR="00255AE4">
        <w:rPr>
          <w:rFonts w:ascii="Times New Roman" w:hAnsi="Times New Roman" w:cs="Times New Roman"/>
          <w:sz w:val="24"/>
          <w:szCs w:val="24"/>
        </w:rPr>
        <w:t xml:space="preserve"> and</w:t>
      </w:r>
      <w:r w:rsidR="00F55E70">
        <w:rPr>
          <w:rFonts w:ascii="Times New Roman" w:hAnsi="Times New Roman" w:cs="Times New Roman"/>
          <w:sz w:val="24"/>
          <w:szCs w:val="24"/>
        </w:rPr>
        <w:t xml:space="preserve"> </w:t>
      </w:r>
      <w:proofErr w:type="spellStart"/>
      <w:r w:rsidR="00F55E70">
        <w:rPr>
          <w:rFonts w:ascii="Times New Roman" w:hAnsi="Times New Roman" w:cs="Times New Roman"/>
          <w:sz w:val="24"/>
          <w:szCs w:val="24"/>
        </w:rPr>
        <w:t>Yaping</w:t>
      </w:r>
      <w:proofErr w:type="spellEnd"/>
      <w:r w:rsidR="00F55E70">
        <w:rPr>
          <w:rFonts w:ascii="Times New Roman" w:hAnsi="Times New Roman" w:cs="Times New Roman"/>
          <w:sz w:val="24"/>
          <w:szCs w:val="24"/>
        </w:rPr>
        <w:t xml:space="preserve"> Sun</w:t>
      </w:r>
      <w:r w:rsidR="00D630D1">
        <w:rPr>
          <w:rFonts w:ascii="Times New Roman" w:hAnsi="Times New Roman" w:cs="Times New Roman"/>
          <w:sz w:val="24"/>
          <w:szCs w:val="24"/>
        </w:rPr>
        <w:t>, the members of the laboratory of Dr. Mitchell Ho at the NCI</w:t>
      </w:r>
      <w:r w:rsidR="00F55E70">
        <w:rPr>
          <w:rFonts w:ascii="Times New Roman" w:hAnsi="Times New Roman" w:cs="Times New Roman"/>
          <w:sz w:val="24"/>
          <w:szCs w:val="24"/>
        </w:rPr>
        <w:t>, NIH</w:t>
      </w:r>
      <w:r w:rsidR="00D630D1">
        <w:rPr>
          <w:rFonts w:ascii="Times New Roman" w:hAnsi="Times New Roman" w:cs="Times New Roman"/>
          <w:sz w:val="24"/>
          <w:szCs w:val="24"/>
        </w:rPr>
        <w:t xml:space="preserve">, for </w:t>
      </w:r>
      <w:r w:rsidR="00671434">
        <w:rPr>
          <w:rFonts w:ascii="Times New Roman" w:hAnsi="Times New Roman" w:cs="Times New Roman"/>
          <w:sz w:val="24"/>
          <w:szCs w:val="24"/>
        </w:rPr>
        <w:t>proof</w:t>
      </w:r>
      <w:r w:rsidR="00D630D1">
        <w:rPr>
          <w:rFonts w:ascii="Times New Roman" w:hAnsi="Times New Roman" w:cs="Times New Roman"/>
          <w:sz w:val="24"/>
          <w:szCs w:val="24"/>
        </w:rPr>
        <w:t xml:space="preserve">reading the manuscript. </w:t>
      </w:r>
      <w:r w:rsidR="00D1220D" w:rsidRPr="00673744">
        <w:rPr>
          <w:rFonts w:ascii="Times New Roman" w:eastAsia="Malgun Gothic" w:hAnsi="Times New Roman" w:cs="Times New Roman"/>
          <w:color w:val="000000" w:themeColor="text1"/>
          <w:sz w:val="24"/>
          <w:szCs w:val="24"/>
        </w:rPr>
        <w:t>The content of this publication does not necessarily reflect the views or policies of the Department of Health and Human Services, nor does mention of trade names, commercial products or organizations imply endorsement by the U.S. Government. The author</w:t>
      </w:r>
      <w:r w:rsidR="00E91430">
        <w:rPr>
          <w:rFonts w:ascii="Times New Roman" w:eastAsia="Malgun Gothic" w:hAnsi="Times New Roman" w:cs="Times New Roman"/>
          <w:color w:val="000000" w:themeColor="text1"/>
          <w:sz w:val="24"/>
          <w:szCs w:val="24"/>
        </w:rPr>
        <w:t>s</w:t>
      </w:r>
      <w:r w:rsidR="00D1220D" w:rsidRPr="00673744">
        <w:rPr>
          <w:rFonts w:ascii="Times New Roman" w:eastAsia="Malgun Gothic" w:hAnsi="Times New Roman" w:cs="Times New Roman"/>
          <w:color w:val="000000" w:themeColor="text1"/>
          <w:sz w:val="24"/>
          <w:szCs w:val="24"/>
        </w:rPr>
        <w:t xml:space="preserve"> declare no competing financial interest</w:t>
      </w:r>
      <w:r w:rsidR="00E91430">
        <w:rPr>
          <w:rFonts w:ascii="Times New Roman" w:eastAsia="Malgun Gothic" w:hAnsi="Times New Roman" w:cs="Times New Roman"/>
          <w:color w:val="000000" w:themeColor="text1"/>
          <w:sz w:val="24"/>
          <w:szCs w:val="24"/>
        </w:rPr>
        <w:t>s</w:t>
      </w:r>
      <w:r w:rsidR="00D1220D" w:rsidRPr="00673744">
        <w:rPr>
          <w:rFonts w:ascii="Times New Roman" w:eastAsia="Malgun Gothic" w:hAnsi="Times New Roman" w:cs="Times New Roman"/>
          <w:color w:val="000000" w:themeColor="text1"/>
          <w:sz w:val="24"/>
          <w:szCs w:val="24"/>
        </w:rPr>
        <w:t>.</w:t>
      </w:r>
    </w:p>
    <w:p w14:paraId="5B100D9B" w14:textId="77777777" w:rsidR="00D630D1" w:rsidRDefault="00D630D1" w:rsidP="0012158C">
      <w:pPr>
        <w:spacing w:line="480" w:lineRule="auto"/>
        <w:jc w:val="both"/>
        <w:rPr>
          <w:rFonts w:ascii="Times New Roman" w:eastAsia="Malgun Gothic" w:hAnsi="Times New Roman" w:cs="Times New Roman"/>
          <w:color w:val="000000" w:themeColor="text1"/>
          <w:sz w:val="24"/>
          <w:szCs w:val="24"/>
        </w:rPr>
      </w:pPr>
    </w:p>
    <w:p w14:paraId="4B8050FB" w14:textId="49E1A9E6" w:rsidR="00352791" w:rsidRPr="00673744" w:rsidRDefault="00352791" w:rsidP="00614629">
      <w:pPr>
        <w:spacing w:line="480" w:lineRule="auto"/>
        <w:jc w:val="both"/>
        <w:rPr>
          <w:rFonts w:ascii="Times New Roman" w:hAnsi="Times New Roman" w:cs="Times New Roman"/>
          <w:color w:val="000000" w:themeColor="text1"/>
          <w:sz w:val="24"/>
          <w:szCs w:val="24"/>
        </w:rPr>
      </w:pPr>
      <w:r w:rsidRPr="00673744">
        <w:rPr>
          <w:rFonts w:ascii="Times New Roman" w:hAnsi="Times New Roman" w:cs="Times New Roman"/>
          <w:b/>
          <w:bCs/>
          <w:color w:val="000000" w:themeColor="text1"/>
          <w:sz w:val="24"/>
          <w:szCs w:val="24"/>
        </w:rPr>
        <w:lastRenderedPageBreak/>
        <w:t>References</w:t>
      </w:r>
      <w:r w:rsidR="00645DEF" w:rsidRPr="00673744">
        <w:rPr>
          <w:rFonts w:ascii="Times New Roman" w:hAnsi="Times New Roman" w:cs="Times New Roman"/>
          <w:color w:val="000000" w:themeColor="text1"/>
          <w:sz w:val="24"/>
          <w:szCs w:val="24"/>
        </w:rPr>
        <w:tab/>
      </w:r>
    </w:p>
    <w:p w14:paraId="5C469840" w14:textId="77777777" w:rsidR="00A7545E" w:rsidRPr="00A7545E" w:rsidRDefault="00F27A09" w:rsidP="00A7545E">
      <w:pPr>
        <w:pStyle w:val="EndNoteBibliography"/>
        <w:spacing w:after="0"/>
        <w:ind w:left="720" w:hanging="720"/>
      </w:pPr>
      <w:r w:rsidRPr="00673744">
        <w:rPr>
          <w:rFonts w:ascii="Times New Roman" w:hAnsi="Times New Roman" w:cs="Times New Roman"/>
          <w:color w:val="000000" w:themeColor="text1"/>
          <w:sz w:val="24"/>
          <w:szCs w:val="24"/>
        </w:rPr>
        <w:fldChar w:fldCharType="begin"/>
      </w:r>
      <w:r w:rsidRPr="00673744">
        <w:rPr>
          <w:rFonts w:ascii="Times New Roman" w:hAnsi="Times New Roman" w:cs="Times New Roman"/>
          <w:color w:val="000000" w:themeColor="text1"/>
          <w:sz w:val="24"/>
          <w:szCs w:val="24"/>
        </w:rPr>
        <w:instrText xml:space="preserve"> ADDIN EN.REFLIST </w:instrText>
      </w:r>
      <w:r w:rsidRPr="00673744">
        <w:rPr>
          <w:rFonts w:ascii="Times New Roman" w:hAnsi="Times New Roman" w:cs="Times New Roman"/>
          <w:color w:val="000000" w:themeColor="text1"/>
          <w:sz w:val="24"/>
          <w:szCs w:val="24"/>
        </w:rPr>
        <w:fldChar w:fldCharType="separate"/>
      </w:r>
      <w:r w:rsidR="00A7545E" w:rsidRPr="00A7545E">
        <w:t>1.</w:t>
      </w:r>
      <w:r w:rsidR="00A7545E" w:rsidRPr="00A7545E">
        <w:tab/>
        <w:t>Li, Q., Guan, X., Wu, P., Wang, X., Zhou, L., Tong, Y., Ren, R., Leung, K.S.M., Lau, E.H.Y., Wong, J.Y.</w:t>
      </w:r>
      <w:r w:rsidR="00A7545E" w:rsidRPr="00A7545E">
        <w:rPr>
          <w:i/>
        </w:rPr>
        <w:t xml:space="preserve"> et al.</w:t>
      </w:r>
      <w:r w:rsidR="00A7545E" w:rsidRPr="00A7545E">
        <w:t xml:space="preserve"> (2020) Early Transmission Dynamics in Wuhan, China, of Novel Coronavirus-Infected Pneumonia. </w:t>
      </w:r>
      <w:r w:rsidR="00A7545E" w:rsidRPr="00A7545E">
        <w:rPr>
          <w:i/>
        </w:rPr>
        <w:t>The New England journal of medicine</w:t>
      </w:r>
      <w:r w:rsidR="00A7545E" w:rsidRPr="00A7545E">
        <w:t xml:space="preserve">, </w:t>
      </w:r>
      <w:r w:rsidR="00A7545E" w:rsidRPr="00A7545E">
        <w:rPr>
          <w:b/>
        </w:rPr>
        <w:t>382</w:t>
      </w:r>
      <w:r w:rsidR="00A7545E" w:rsidRPr="00A7545E">
        <w:t>, 1199-1207.</w:t>
      </w:r>
    </w:p>
    <w:p w14:paraId="472117BE" w14:textId="77777777" w:rsidR="00A7545E" w:rsidRPr="00A7545E" w:rsidRDefault="00A7545E" w:rsidP="00A7545E">
      <w:pPr>
        <w:pStyle w:val="EndNoteBibliography"/>
        <w:spacing w:after="0"/>
        <w:ind w:left="720" w:hanging="720"/>
      </w:pPr>
      <w:r w:rsidRPr="00A7545E">
        <w:t>2.</w:t>
      </w:r>
      <w:r w:rsidRPr="00A7545E">
        <w:tab/>
        <w:t>Zhou, F., Yu, T., Du, R., Fan, G., Liu, Y., Liu, Z., Xiang, J., Wang, Y., Song, B., Gu, X.</w:t>
      </w:r>
      <w:r w:rsidRPr="00A7545E">
        <w:rPr>
          <w:i/>
        </w:rPr>
        <w:t xml:space="preserve"> et al.</w:t>
      </w:r>
      <w:r w:rsidRPr="00A7545E">
        <w:t xml:space="preserve"> (2020) Clinical course and risk factors for mortality of adult inpatients with COVID-19 in Wuhan, China: a retrospective cohort study. </w:t>
      </w:r>
      <w:r w:rsidRPr="00A7545E">
        <w:rPr>
          <w:i/>
        </w:rPr>
        <w:t>Lancet</w:t>
      </w:r>
      <w:r w:rsidRPr="00A7545E">
        <w:t xml:space="preserve">, </w:t>
      </w:r>
      <w:r w:rsidRPr="00A7545E">
        <w:rPr>
          <w:b/>
        </w:rPr>
        <w:t>395</w:t>
      </w:r>
      <w:r w:rsidRPr="00A7545E">
        <w:t>, 1054-1062.</w:t>
      </w:r>
    </w:p>
    <w:p w14:paraId="0CDC973E" w14:textId="77777777" w:rsidR="00A7545E" w:rsidRPr="00A7545E" w:rsidRDefault="00A7545E" w:rsidP="00A7545E">
      <w:pPr>
        <w:pStyle w:val="EndNoteBibliography"/>
        <w:spacing w:after="0"/>
        <w:ind w:left="720" w:hanging="720"/>
      </w:pPr>
      <w:r w:rsidRPr="00A7545E">
        <w:t>3.</w:t>
      </w:r>
      <w:r w:rsidRPr="00A7545E">
        <w:tab/>
        <w:t xml:space="preserve">Ho, M. (2020) Perspectives on the development of neutralizing antibodies against SARS-CoV-2. </w:t>
      </w:r>
      <w:r w:rsidRPr="00A7545E">
        <w:rPr>
          <w:i/>
        </w:rPr>
        <w:t>Antib Ther</w:t>
      </w:r>
      <w:r w:rsidRPr="00A7545E">
        <w:t xml:space="preserve">, </w:t>
      </w:r>
      <w:r w:rsidRPr="00A7545E">
        <w:rPr>
          <w:b/>
        </w:rPr>
        <w:t>3</w:t>
      </w:r>
      <w:r w:rsidRPr="00A7545E">
        <w:t>, 109-114.</w:t>
      </w:r>
    </w:p>
    <w:p w14:paraId="44216CAD" w14:textId="77777777" w:rsidR="00A7545E" w:rsidRPr="00A7545E" w:rsidRDefault="00A7545E" w:rsidP="00A7545E">
      <w:pPr>
        <w:pStyle w:val="EndNoteBibliography"/>
        <w:spacing w:after="0"/>
        <w:ind w:left="720" w:hanging="720"/>
      </w:pPr>
      <w:r w:rsidRPr="00A7545E">
        <w:t>4.</w:t>
      </w:r>
      <w:r w:rsidRPr="00A7545E">
        <w:tab/>
        <w:t xml:space="preserve">Huser, V. and Cimino, J.J. (2013) Linking ClinicalTrials.gov and PubMed to track results of interventional human clinical trials. </w:t>
      </w:r>
      <w:r w:rsidRPr="00A7545E">
        <w:rPr>
          <w:i/>
        </w:rPr>
        <w:t>PLoS ONE</w:t>
      </w:r>
      <w:r w:rsidRPr="00A7545E">
        <w:t xml:space="preserve">, </w:t>
      </w:r>
      <w:r w:rsidRPr="00A7545E">
        <w:rPr>
          <w:b/>
        </w:rPr>
        <w:t>8</w:t>
      </w:r>
      <w:r w:rsidRPr="00A7545E">
        <w:t>, e68409.</w:t>
      </w:r>
    </w:p>
    <w:p w14:paraId="7A012DFF" w14:textId="77777777" w:rsidR="00A7545E" w:rsidRPr="00A7545E" w:rsidRDefault="00A7545E" w:rsidP="00A7545E">
      <w:pPr>
        <w:pStyle w:val="EndNoteBibliography"/>
        <w:spacing w:after="0"/>
        <w:ind w:left="720" w:hanging="720"/>
      </w:pPr>
      <w:r w:rsidRPr="00A7545E">
        <w:t>5.</w:t>
      </w:r>
      <w:r w:rsidRPr="00A7545E">
        <w:tab/>
        <w:t xml:space="preserve">Vaduganathan, M., Vardeny, O., Michel, T., McMurray, J.J.V., Pfeffer, M.A. and Solomon, S.D. (2020) Renin-Angiotensin-Aldosterone System Inhibitors in Patients with Covid-19. </w:t>
      </w:r>
      <w:r w:rsidRPr="00A7545E">
        <w:rPr>
          <w:i/>
        </w:rPr>
        <w:t>The New England journal of medicine</w:t>
      </w:r>
      <w:r w:rsidRPr="00A7545E">
        <w:t xml:space="preserve">, </w:t>
      </w:r>
      <w:r w:rsidRPr="00A7545E">
        <w:rPr>
          <w:b/>
        </w:rPr>
        <w:t>382</w:t>
      </w:r>
      <w:r w:rsidRPr="00A7545E">
        <w:t>, 1653-1659.</w:t>
      </w:r>
    </w:p>
    <w:p w14:paraId="52C8BEA9" w14:textId="77777777" w:rsidR="00A7545E" w:rsidRPr="00A7545E" w:rsidRDefault="00A7545E" w:rsidP="00A7545E">
      <w:pPr>
        <w:pStyle w:val="EndNoteBibliography"/>
        <w:spacing w:after="0"/>
        <w:ind w:left="720" w:hanging="720"/>
      </w:pPr>
      <w:r w:rsidRPr="00A7545E">
        <w:t>6.</w:t>
      </w:r>
      <w:r w:rsidRPr="00A7545E">
        <w:tab/>
        <w:t xml:space="preserve">Wan, Y., Shang, J., Graham, R., Baric, R.S. and Li, F. (2020) Receptor Recognition by the Novel Coronavirus from Wuhan: an Analysis Based on Decade-Long Structural Studies of SARS Coronavirus. </w:t>
      </w:r>
      <w:r w:rsidRPr="00A7545E">
        <w:rPr>
          <w:i/>
        </w:rPr>
        <w:t>Journal of virology</w:t>
      </w:r>
      <w:r w:rsidRPr="00A7545E">
        <w:t xml:space="preserve">, </w:t>
      </w:r>
      <w:r w:rsidRPr="00A7545E">
        <w:rPr>
          <w:b/>
        </w:rPr>
        <w:t>94</w:t>
      </w:r>
      <w:r w:rsidRPr="00A7545E">
        <w:t>.</w:t>
      </w:r>
    </w:p>
    <w:p w14:paraId="6B37C756" w14:textId="77777777" w:rsidR="00A7545E" w:rsidRPr="00A7545E" w:rsidRDefault="00A7545E" w:rsidP="00A7545E">
      <w:pPr>
        <w:pStyle w:val="EndNoteBibliography"/>
        <w:spacing w:after="0"/>
        <w:ind w:left="720" w:hanging="720"/>
      </w:pPr>
      <w:r w:rsidRPr="00A7545E">
        <w:t>7.</w:t>
      </w:r>
      <w:r w:rsidRPr="00A7545E">
        <w:tab/>
        <w:t xml:space="preserve">Wrapp, D., Wang, N., Corbett, K.S., Goldsmith, J.A., Hsieh, C.L., Abiona, O., Graham, B.S. and McLellan, J.S. (2020) Cryo-EM structure of the 2019-nCoV spike in the prefusion conformation. </w:t>
      </w:r>
      <w:r w:rsidRPr="00A7545E">
        <w:rPr>
          <w:i/>
        </w:rPr>
        <w:t>Science</w:t>
      </w:r>
      <w:r w:rsidRPr="00A7545E">
        <w:t xml:space="preserve">, </w:t>
      </w:r>
      <w:r w:rsidRPr="00A7545E">
        <w:rPr>
          <w:b/>
        </w:rPr>
        <w:t>367</w:t>
      </w:r>
      <w:r w:rsidRPr="00A7545E">
        <w:t>, 1260-1263.</w:t>
      </w:r>
    </w:p>
    <w:p w14:paraId="7ED0AE37" w14:textId="77777777" w:rsidR="00A7545E" w:rsidRPr="00A7545E" w:rsidRDefault="00A7545E" w:rsidP="00A7545E">
      <w:pPr>
        <w:pStyle w:val="EndNoteBibliography"/>
        <w:spacing w:after="0"/>
        <w:ind w:left="720" w:hanging="720"/>
      </w:pPr>
      <w:r w:rsidRPr="00A7545E">
        <w:t>8.</w:t>
      </w:r>
      <w:r w:rsidRPr="00A7545E">
        <w:tab/>
        <w:t xml:space="preserve">Yan, R., Zhang, Y., Li, Y., Xia, L., Guo, Y. and Zhou, Q. (2020) Structural basis for the recognition of SARS-CoV-2 by full-length human ACE2. </w:t>
      </w:r>
      <w:r w:rsidRPr="00A7545E">
        <w:rPr>
          <w:i/>
        </w:rPr>
        <w:t>Science</w:t>
      </w:r>
      <w:r w:rsidRPr="00A7545E">
        <w:t xml:space="preserve">, </w:t>
      </w:r>
      <w:r w:rsidRPr="00A7545E">
        <w:rPr>
          <w:b/>
        </w:rPr>
        <w:t>367</w:t>
      </w:r>
      <w:r w:rsidRPr="00A7545E">
        <w:t>, 1444-1448.</w:t>
      </w:r>
    </w:p>
    <w:p w14:paraId="59739C2C" w14:textId="77777777" w:rsidR="00A7545E" w:rsidRPr="00A7545E" w:rsidRDefault="00A7545E" w:rsidP="00A7545E">
      <w:pPr>
        <w:pStyle w:val="EndNoteBibliography"/>
        <w:spacing w:after="0"/>
        <w:ind w:left="720" w:hanging="720"/>
      </w:pPr>
      <w:r w:rsidRPr="00A7545E">
        <w:t>9.</w:t>
      </w:r>
      <w:r w:rsidRPr="00A7545E">
        <w:tab/>
        <w:t>Hansen, J., Baum, A., Pascal, K.E., Russo, V., Giordano, S., Wloga, E., Fulton, B.O., Yan, Y., Koon, K., Patel, K.</w:t>
      </w:r>
      <w:r w:rsidRPr="00A7545E">
        <w:rPr>
          <w:i/>
        </w:rPr>
        <w:t xml:space="preserve"> et al.</w:t>
      </w:r>
      <w:r w:rsidRPr="00A7545E">
        <w:t xml:space="preserve"> (2020) Studies in humanized mice and convalescent humans yield a SARS-CoV-2 antibody cocktail. eabd0827.</w:t>
      </w:r>
    </w:p>
    <w:p w14:paraId="704BC32B" w14:textId="77777777" w:rsidR="00A7545E" w:rsidRPr="00A7545E" w:rsidRDefault="00A7545E" w:rsidP="00A7545E">
      <w:pPr>
        <w:pStyle w:val="EndNoteBibliography"/>
        <w:spacing w:after="0"/>
        <w:ind w:left="720" w:hanging="720"/>
      </w:pPr>
      <w:r w:rsidRPr="00A7545E">
        <w:t>10.</w:t>
      </w:r>
      <w:r w:rsidRPr="00A7545E">
        <w:tab/>
        <w:t>Baum, A., Fulton, B.O., Wloga, E., Copin, R., Pascal, K.E., Russo, V., Giordano, S., Lanza, K., Negron, N., Ni, M.</w:t>
      </w:r>
      <w:r w:rsidRPr="00A7545E">
        <w:rPr>
          <w:i/>
        </w:rPr>
        <w:t xml:space="preserve"> et al.</w:t>
      </w:r>
      <w:r w:rsidRPr="00A7545E">
        <w:t xml:space="preserve"> (2020) Antibody cocktail to SARS-CoV-2 spike protein prevents rapid mutational escape seen with individual antibodies. eabd0831.</w:t>
      </w:r>
    </w:p>
    <w:p w14:paraId="46F2B39D" w14:textId="77777777" w:rsidR="00A7545E" w:rsidRPr="00A7545E" w:rsidRDefault="00A7545E" w:rsidP="00A7545E">
      <w:pPr>
        <w:pStyle w:val="EndNoteBibliography"/>
        <w:spacing w:after="0"/>
        <w:ind w:left="720" w:hanging="720"/>
      </w:pPr>
      <w:r w:rsidRPr="00A7545E">
        <w:t>11.</w:t>
      </w:r>
      <w:r w:rsidRPr="00A7545E">
        <w:tab/>
        <w:t>Shi, R., Shan, C., Duan, X., Chen, Z., Liu, P., Song, J., Song, T., Bi, X., Han, C., Wu, L.</w:t>
      </w:r>
      <w:r w:rsidRPr="00A7545E">
        <w:rPr>
          <w:i/>
        </w:rPr>
        <w:t xml:space="preserve"> et al.</w:t>
      </w:r>
      <w:r w:rsidRPr="00A7545E">
        <w:t xml:space="preserve"> (2020) A human neutralizing antibody targets the receptor-binding site of SARS-CoV-2. </w:t>
      </w:r>
      <w:r w:rsidRPr="00A7545E">
        <w:rPr>
          <w:i/>
        </w:rPr>
        <w:t>Nature</w:t>
      </w:r>
      <w:r w:rsidRPr="00A7545E">
        <w:t>.</w:t>
      </w:r>
    </w:p>
    <w:p w14:paraId="4EDBFCB7" w14:textId="77777777" w:rsidR="00A7545E" w:rsidRPr="00A7545E" w:rsidRDefault="00A7545E" w:rsidP="00A7545E">
      <w:pPr>
        <w:pStyle w:val="EndNoteBibliography"/>
        <w:spacing w:after="0"/>
        <w:ind w:left="720" w:hanging="720"/>
      </w:pPr>
      <w:r w:rsidRPr="00A7545E">
        <w:t>12.</w:t>
      </w:r>
      <w:r w:rsidRPr="00A7545E">
        <w:tab/>
        <w:t xml:space="preserve">Atal, S. and Fatima, Z. (2020) IL-6 Inhibitors in the Treatment of Serious COVID-19: A Promising Therapy? </w:t>
      </w:r>
      <w:r w:rsidRPr="00A7545E">
        <w:rPr>
          <w:i/>
        </w:rPr>
        <w:t>Pharmaceut Med</w:t>
      </w:r>
      <w:r w:rsidRPr="00A7545E">
        <w:t>, 1-9.</w:t>
      </w:r>
    </w:p>
    <w:p w14:paraId="0455F806" w14:textId="77777777" w:rsidR="00A7545E" w:rsidRPr="00A7545E" w:rsidRDefault="00A7545E" w:rsidP="00A7545E">
      <w:pPr>
        <w:pStyle w:val="EndNoteBibliography"/>
        <w:spacing w:after="0"/>
        <w:ind w:left="720" w:hanging="720"/>
      </w:pPr>
      <w:r w:rsidRPr="00A7545E">
        <w:t>13.</w:t>
      </w:r>
      <w:r w:rsidRPr="00A7545E">
        <w:tab/>
        <w:t xml:space="preserve">Paul-Pletzer, K. (2006) Tocilizumab: blockade of interleukin-6 signaling pathway as a therapeutic strategy for inflammatory disorders. </w:t>
      </w:r>
      <w:r w:rsidRPr="00A7545E">
        <w:rPr>
          <w:i/>
        </w:rPr>
        <w:t>Drugs Today (Barc)</w:t>
      </w:r>
      <w:r w:rsidRPr="00A7545E">
        <w:t xml:space="preserve">, </w:t>
      </w:r>
      <w:r w:rsidRPr="00A7545E">
        <w:rPr>
          <w:b/>
        </w:rPr>
        <w:t>42</w:t>
      </w:r>
      <w:r w:rsidRPr="00A7545E">
        <w:t>, 559-576.</w:t>
      </w:r>
    </w:p>
    <w:p w14:paraId="5978C1D1" w14:textId="77777777" w:rsidR="00A7545E" w:rsidRPr="00A7545E" w:rsidRDefault="00A7545E" w:rsidP="00A7545E">
      <w:pPr>
        <w:pStyle w:val="EndNoteBibliography"/>
        <w:spacing w:after="0"/>
        <w:ind w:left="720" w:hanging="720"/>
      </w:pPr>
      <w:r w:rsidRPr="00A7545E">
        <w:t>14.</w:t>
      </w:r>
      <w:r w:rsidRPr="00A7545E">
        <w:tab/>
        <w:t xml:space="preserve">Luo, P., Liu, Y., Qiu, L., Liu, X., Liu, D. and Li, J. (2020) Tocilizumab treatment in COVID-19: A single center experience. </w:t>
      </w:r>
      <w:r w:rsidRPr="00A7545E">
        <w:rPr>
          <w:i/>
        </w:rPr>
        <w:t>J Med Virol</w:t>
      </w:r>
      <w:r w:rsidRPr="00A7545E">
        <w:t xml:space="preserve">, </w:t>
      </w:r>
      <w:r w:rsidRPr="00A7545E">
        <w:rPr>
          <w:b/>
        </w:rPr>
        <w:t>92</w:t>
      </w:r>
      <w:r w:rsidRPr="00A7545E">
        <w:t>, 814-818.</w:t>
      </w:r>
    </w:p>
    <w:p w14:paraId="42DD6CD0" w14:textId="77777777" w:rsidR="00A7545E" w:rsidRPr="00A7545E" w:rsidRDefault="00A7545E" w:rsidP="00A7545E">
      <w:pPr>
        <w:pStyle w:val="EndNoteBibliography"/>
        <w:spacing w:after="0"/>
        <w:ind w:left="720" w:hanging="720"/>
      </w:pPr>
      <w:r w:rsidRPr="00A7545E">
        <w:t>15.</w:t>
      </w:r>
      <w:r w:rsidRPr="00A7545E">
        <w:tab/>
        <w:t>Yurkovetskiy, L., Pascal, K.E., Tompkins-Tinch, C., Nyalile, T., Wang, Y., Baum, A., Diehl, W.E., Dauphin, A., Carbone, C., Veinotte, K.</w:t>
      </w:r>
      <w:r w:rsidRPr="00A7545E">
        <w:rPr>
          <w:i/>
        </w:rPr>
        <w:t xml:space="preserve"> et al.</w:t>
      </w:r>
      <w:r w:rsidRPr="00A7545E">
        <w:t xml:space="preserve"> (2020) SARS-CoV-2 Spike protein variant D614G increases infectivity and retains sensitivity to antibodies that target the receptor binding domain. </w:t>
      </w:r>
      <w:r w:rsidRPr="00A7545E">
        <w:rPr>
          <w:i/>
        </w:rPr>
        <w:t>bioRxiv</w:t>
      </w:r>
      <w:r w:rsidRPr="00A7545E">
        <w:t>.</w:t>
      </w:r>
    </w:p>
    <w:p w14:paraId="3833D003" w14:textId="77777777" w:rsidR="00A7545E" w:rsidRPr="00A7545E" w:rsidRDefault="00A7545E" w:rsidP="00A7545E">
      <w:pPr>
        <w:pStyle w:val="EndNoteBibliography"/>
        <w:spacing w:after="0"/>
        <w:ind w:left="720" w:hanging="720"/>
      </w:pPr>
      <w:r w:rsidRPr="006028BF">
        <w:rPr>
          <w:lang w:val="de-DE"/>
          <w:rPrChange w:id="128" w:author="Weihan Liu" w:date="2020-08-08T17:10:00Z">
            <w:rPr/>
          </w:rPrChange>
        </w:rPr>
        <w:t>16.</w:t>
      </w:r>
      <w:r w:rsidRPr="006028BF">
        <w:rPr>
          <w:lang w:val="de-DE"/>
          <w:rPrChange w:id="129" w:author="Weihan Liu" w:date="2020-08-08T17:10:00Z">
            <w:rPr/>
          </w:rPrChange>
        </w:rPr>
        <w:tab/>
        <w:t>Liu, J., Zhang, S., Zhang, T., Xiao, H., Du, J., Zeng, S., Kong, Y., Liu, B., Li, X., Lin, J.</w:t>
      </w:r>
      <w:r w:rsidRPr="006028BF">
        <w:rPr>
          <w:i/>
          <w:lang w:val="de-DE"/>
          <w:rPrChange w:id="130" w:author="Weihan Liu" w:date="2020-08-08T17:10:00Z">
            <w:rPr>
              <w:i/>
            </w:rPr>
          </w:rPrChange>
        </w:rPr>
        <w:t xml:space="preserve"> et al.</w:t>
      </w:r>
      <w:r w:rsidRPr="006028BF">
        <w:rPr>
          <w:lang w:val="de-DE"/>
          <w:rPrChange w:id="131" w:author="Weihan Liu" w:date="2020-08-08T17:10:00Z">
            <w:rPr/>
          </w:rPrChange>
        </w:rPr>
        <w:t xml:space="preserve"> </w:t>
      </w:r>
      <w:r w:rsidRPr="00A7545E">
        <w:t xml:space="preserve">(2020) Isolation of a human monoclonal antibody specific for the receptor binding domain of SARS-CoV-2 using a competitive phage biopanning strategy. </w:t>
      </w:r>
      <w:r w:rsidRPr="00A7545E">
        <w:rPr>
          <w:i/>
        </w:rPr>
        <w:t>Antibody therapeutics</w:t>
      </w:r>
      <w:r w:rsidRPr="00A7545E">
        <w:t xml:space="preserve">, </w:t>
      </w:r>
      <w:r w:rsidRPr="00A7545E">
        <w:rPr>
          <w:b/>
        </w:rPr>
        <w:t>3</w:t>
      </w:r>
      <w:r w:rsidRPr="00A7545E">
        <w:t>, 95-100.</w:t>
      </w:r>
    </w:p>
    <w:p w14:paraId="759D5565" w14:textId="77777777" w:rsidR="00A7545E" w:rsidRPr="00A7545E" w:rsidRDefault="00A7545E" w:rsidP="00A7545E">
      <w:pPr>
        <w:pStyle w:val="EndNoteBibliography"/>
        <w:spacing w:after="0"/>
        <w:ind w:left="720" w:hanging="720"/>
      </w:pPr>
      <w:r w:rsidRPr="00A7545E">
        <w:t>17.</w:t>
      </w:r>
      <w:r w:rsidRPr="00A7545E">
        <w:tab/>
        <w:t>Ju, B., Zhang, Q., Ge, J., Wang, R., Sun, J., Ge, X., Yu, J., Shan, S., Zhou, B., Song, S.</w:t>
      </w:r>
      <w:r w:rsidRPr="00A7545E">
        <w:rPr>
          <w:i/>
        </w:rPr>
        <w:t xml:space="preserve"> et al.</w:t>
      </w:r>
      <w:r w:rsidRPr="00A7545E">
        <w:t xml:space="preserve"> (2020) Human neutralizing antibodies elicited by SARS-CoV-2 infection. </w:t>
      </w:r>
      <w:r w:rsidRPr="00A7545E">
        <w:rPr>
          <w:i/>
        </w:rPr>
        <w:t>Nature</w:t>
      </w:r>
      <w:r w:rsidRPr="00A7545E">
        <w:t>.</w:t>
      </w:r>
    </w:p>
    <w:p w14:paraId="59B7DBB9" w14:textId="77777777" w:rsidR="00A7545E" w:rsidRPr="00A7545E" w:rsidRDefault="00A7545E" w:rsidP="00A7545E">
      <w:pPr>
        <w:pStyle w:val="EndNoteBibliography"/>
        <w:spacing w:after="0"/>
        <w:ind w:left="720" w:hanging="720"/>
      </w:pPr>
      <w:r w:rsidRPr="00A7545E">
        <w:lastRenderedPageBreak/>
        <w:t>18.</w:t>
      </w:r>
      <w:r w:rsidRPr="00A7545E">
        <w:tab/>
        <w:t>Lv, Z., Deng, Y.Q., Ye, Q., Cao, L., Sun, C.Y., Fan, C., Huang, W., Sun, S., Sun, Y., Zhu, L.</w:t>
      </w:r>
      <w:r w:rsidRPr="00A7545E">
        <w:rPr>
          <w:i/>
        </w:rPr>
        <w:t xml:space="preserve"> et al.</w:t>
      </w:r>
      <w:r w:rsidRPr="00A7545E">
        <w:t xml:space="preserve"> (2020) Structural basis for neutralization of SARS-CoV-2 and SARS-CoV by a potent therapeutic antibody. </w:t>
      </w:r>
      <w:r w:rsidRPr="00A7545E">
        <w:rPr>
          <w:i/>
        </w:rPr>
        <w:t>Science (New York, N.Y</w:t>
      </w:r>
      <w:r w:rsidRPr="00A7545E">
        <w:t>.</w:t>
      </w:r>
    </w:p>
    <w:p w14:paraId="090D2B37" w14:textId="77777777" w:rsidR="00A7545E" w:rsidRPr="006028BF" w:rsidRDefault="00A7545E" w:rsidP="00A7545E">
      <w:pPr>
        <w:pStyle w:val="EndNoteBibliography"/>
        <w:spacing w:after="0"/>
        <w:ind w:left="720" w:hanging="720"/>
        <w:rPr>
          <w:lang w:val="de-DE"/>
          <w:rPrChange w:id="132" w:author="Weihan Liu" w:date="2020-08-08T17:10:00Z">
            <w:rPr/>
          </w:rPrChange>
        </w:rPr>
      </w:pPr>
      <w:r w:rsidRPr="00A7545E">
        <w:t>19.</w:t>
      </w:r>
      <w:r w:rsidRPr="00A7545E">
        <w:tab/>
        <w:t>Bughani, U., Saha, A., Kuriakose, A., Nair, R., Sadashivarao, R.B., Venkataraman, R., Patel, S., Deshchougule, A.T., S, S.K., Montero, E.</w:t>
      </w:r>
      <w:r w:rsidRPr="00A7545E">
        <w:rPr>
          <w:i/>
        </w:rPr>
        <w:t xml:space="preserve"> et al.</w:t>
      </w:r>
      <w:r w:rsidRPr="00A7545E">
        <w:t xml:space="preserve"> (2017) T cell activation and differentiation is modulated by a CD6 domain 1 antibody Itolizumab. </w:t>
      </w:r>
      <w:r w:rsidRPr="006028BF">
        <w:rPr>
          <w:i/>
          <w:lang w:val="de-DE"/>
          <w:rPrChange w:id="133" w:author="Weihan Liu" w:date="2020-08-08T17:10:00Z">
            <w:rPr>
              <w:i/>
            </w:rPr>
          </w:rPrChange>
        </w:rPr>
        <w:t>PLoS ONE</w:t>
      </w:r>
      <w:r w:rsidRPr="006028BF">
        <w:rPr>
          <w:lang w:val="de-DE"/>
          <w:rPrChange w:id="134" w:author="Weihan Liu" w:date="2020-08-08T17:10:00Z">
            <w:rPr/>
          </w:rPrChange>
        </w:rPr>
        <w:t xml:space="preserve">, </w:t>
      </w:r>
      <w:r w:rsidRPr="006028BF">
        <w:rPr>
          <w:b/>
          <w:lang w:val="de-DE"/>
          <w:rPrChange w:id="135" w:author="Weihan Liu" w:date="2020-08-08T17:10:00Z">
            <w:rPr>
              <w:b/>
            </w:rPr>
          </w:rPrChange>
        </w:rPr>
        <w:t>12</w:t>
      </w:r>
      <w:r w:rsidRPr="006028BF">
        <w:rPr>
          <w:lang w:val="de-DE"/>
          <w:rPrChange w:id="136" w:author="Weihan Liu" w:date="2020-08-08T17:10:00Z">
            <w:rPr/>
          </w:rPrChange>
        </w:rPr>
        <w:t>, e0180088.</w:t>
      </w:r>
    </w:p>
    <w:p w14:paraId="3BB8C481" w14:textId="77777777" w:rsidR="00A7545E" w:rsidRPr="00A7545E" w:rsidRDefault="00A7545E" w:rsidP="00A7545E">
      <w:pPr>
        <w:pStyle w:val="EndNoteBibliography"/>
        <w:spacing w:after="0"/>
        <w:ind w:left="720" w:hanging="720"/>
      </w:pPr>
      <w:r w:rsidRPr="006028BF">
        <w:rPr>
          <w:lang w:val="de-DE"/>
          <w:rPrChange w:id="137" w:author="Weihan Liu" w:date="2020-08-08T17:10:00Z">
            <w:rPr/>
          </w:rPrChange>
        </w:rPr>
        <w:t>20.</w:t>
      </w:r>
      <w:r w:rsidRPr="006028BF">
        <w:rPr>
          <w:lang w:val="de-DE"/>
          <w:rPrChange w:id="138" w:author="Weihan Liu" w:date="2020-08-08T17:10:00Z">
            <w:rPr/>
          </w:rPrChange>
        </w:rPr>
        <w:tab/>
        <w:t>Drosten, C., Günther, S., Preiser, W., van der Werf, S., Brodt, H.R., Becker, S., Rabenau, H., Panning, M., Kolesnikova, L., Fouchier, R.A.</w:t>
      </w:r>
      <w:r w:rsidRPr="006028BF">
        <w:rPr>
          <w:i/>
          <w:lang w:val="de-DE"/>
          <w:rPrChange w:id="139" w:author="Weihan Liu" w:date="2020-08-08T17:10:00Z">
            <w:rPr>
              <w:i/>
            </w:rPr>
          </w:rPrChange>
        </w:rPr>
        <w:t xml:space="preserve"> et al.</w:t>
      </w:r>
      <w:r w:rsidRPr="006028BF">
        <w:rPr>
          <w:lang w:val="de-DE"/>
          <w:rPrChange w:id="140" w:author="Weihan Liu" w:date="2020-08-08T17:10:00Z">
            <w:rPr/>
          </w:rPrChange>
        </w:rPr>
        <w:t xml:space="preserve"> </w:t>
      </w:r>
      <w:r w:rsidRPr="00A7545E">
        <w:t xml:space="preserve">(2003) Identification of a novel coronavirus in patients with severe acute respiratory syndrome. </w:t>
      </w:r>
      <w:r w:rsidRPr="00A7545E">
        <w:rPr>
          <w:i/>
        </w:rPr>
        <w:t>The New England journal of medicine</w:t>
      </w:r>
      <w:r w:rsidRPr="00A7545E">
        <w:t xml:space="preserve">, </w:t>
      </w:r>
      <w:r w:rsidRPr="00A7545E">
        <w:rPr>
          <w:b/>
        </w:rPr>
        <w:t>348</w:t>
      </w:r>
      <w:r w:rsidRPr="00A7545E">
        <w:t>, 1967-1976.</w:t>
      </w:r>
    </w:p>
    <w:p w14:paraId="58B3F4E2" w14:textId="77777777" w:rsidR="00A7545E" w:rsidRPr="00A7545E" w:rsidRDefault="00A7545E" w:rsidP="00A7545E">
      <w:pPr>
        <w:pStyle w:val="EndNoteBibliography"/>
        <w:spacing w:after="0"/>
        <w:ind w:left="720" w:hanging="720"/>
      </w:pPr>
      <w:r w:rsidRPr="00A7545E">
        <w:t>21.</w:t>
      </w:r>
      <w:r w:rsidRPr="00A7545E">
        <w:tab/>
        <w:t>Ksiazek, T.G., Erdman, D., Goldsmith, C.S., Zaki, S.R., Peret, T., Emery, S., Tong, S., Urbani, C., Comer, J.A., Lim, W.</w:t>
      </w:r>
      <w:r w:rsidRPr="00A7545E">
        <w:rPr>
          <w:i/>
        </w:rPr>
        <w:t xml:space="preserve"> et al.</w:t>
      </w:r>
      <w:r w:rsidRPr="00A7545E">
        <w:t xml:space="preserve"> (2003) A novel coronavirus associated with severe acute respiratory syndrome. </w:t>
      </w:r>
      <w:r w:rsidRPr="00A7545E">
        <w:rPr>
          <w:i/>
        </w:rPr>
        <w:t>The New England journal of medicine</w:t>
      </w:r>
      <w:r w:rsidRPr="00A7545E">
        <w:t xml:space="preserve">, </w:t>
      </w:r>
      <w:r w:rsidRPr="00A7545E">
        <w:rPr>
          <w:b/>
        </w:rPr>
        <w:t>348</w:t>
      </w:r>
      <w:r w:rsidRPr="00A7545E">
        <w:t>, 1953-1966.</w:t>
      </w:r>
    </w:p>
    <w:p w14:paraId="7A00B8D8" w14:textId="77777777" w:rsidR="00A7545E" w:rsidRPr="00A7545E" w:rsidRDefault="00A7545E" w:rsidP="00A7545E">
      <w:pPr>
        <w:pStyle w:val="EndNoteBibliography"/>
        <w:spacing w:after="0"/>
        <w:ind w:left="720" w:hanging="720"/>
      </w:pPr>
      <w:r w:rsidRPr="00A7545E">
        <w:t>22.</w:t>
      </w:r>
      <w:r w:rsidRPr="00A7545E">
        <w:tab/>
        <w:t xml:space="preserve">Zaki, A.M., van Boheemen, S., Bestebroer, T.M., Osterhaus, A.D. and Fouchier, R.A. (2012) Isolation of a novel coronavirus from a man with pneumonia in Saudi Arabia. </w:t>
      </w:r>
      <w:r w:rsidRPr="00A7545E">
        <w:rPr>
          <w:i/>
        </w:rPr>
        <w:t>The New England journal of medicine</w:t>
      </w:r>
      <w:r w:rsidRPr="00A7545E">
        <w:t xml:space="preserve">, </w:t>
      </w:r>
      <w:r w:rsidRPr="00A7545E">
        <w:rPr>
          <w:b/>
        </w:rPr>
        <w:t>367</w:t>
      </w:r>
      <w:r w:rsidRPr="00A7545E">
        <w:t>, 1814-1820.</w:t>
      </w:r>
    </w:p>
    <w:p w14:paraId="457C36D5" w14:textId="77777777" w:rsidR="00A7545E" w:rsidRPr="006028BF" w:rsidRDefault="00A7545E" w:rsidP="00A7545E">
      <w:pPr>
        <w:pStyle w:val="EndNoteBibliography"/>
        <w:spacing w:after="0"/>
        <w:ind w:left="720" w:hanging="720"/>
        <w:rPr>
          <w:lang w:val="de-DE"/>
          <w:rPrChange w:id="141" w:author="Weihan Liu" w:date="2020-08-08T17:10:00Z">
            <w:rPr/>
          </w:rPrChange>
        </w:rPr>
      </w:pPr>
      <w:r w:rsidRPr="00A7545E">
        <w:t>23.</w:t>
      </w:r>
      <w:r w:rsidRPr="00A7545E">
        <w:tab/>
        <w:t>Huang, C., Wang, Y., Li, X., Ren, L., Zhao, J., Hu, Y., Zhang, L., Fan, G., Xu, J., Gu, X.</w:t>
      </w:r>
      <w:r w:rsidRPr="00A7545E">
        <w:rPr>
          <w:i/>
        </w:rPr>
        <w:t xml:space="preserve"> et al.</w:t>
      </w:r>
      <w:r w:rsidRPr="00A7545E">
        <w:t xml:space="preserve"> (2020) Clinical features of patients infected with 2019 novel coronavirus in Wuhan, China. </w:t>
      </w:r>
      <w:r w:rsidRPr="006028BF">
        <w:rPr>
          <w:i/>
          <w:lang w:val="de-DE"/>
          <w:rPrChange w:id="142" w:author="Weihan Liu" w:date="2020-08-08T17:10:00Z">
            <w:rPr>
              <w:i/>
            </w:rPr>
          </w:rPrChange>
        </w:rPr>
        <w:t>Lancet</w:t>
      </w:r>
      <w:r w:rsidRPr="006028BF">
        <w:rPr>
          <w:lang w:val="de-DE"/>
          <w:rPrChange w:id="143" w:author="Weihan Liu" w:date="2020-08-08T17:10:00Z">
            <w:rPr/>
          </w:rPrChange>
        </w:rPr>
        <w:t xml:space="preserve">, </w:t>
      </w:r>
      <w:r w:rsidRPr="006028BF">
        <w:rPr>
          <w:b/>
          <w:lang w:val="de-DE"/>
          <w:rPrChange w:id="144" w:author="Weihan Liu" w:date="2020-08-08T17:10:00Z">
            <w:rPr>
              <w:b/>
            </w:rPr>
          </w:rPrChange>
        </w:rPr>
        <w:t>395</w:t>
      </w:r>
      <w:r w:rsidRPr="006028BF">
        <w:rPr>
          <w:lang w:val="de-DE"/>
          <w:rPrChange w:id="145" w:author="Weihan Liu" w:date="2020-08-08T17:10:00Z">
            <w:rPr/>
          </w:rPrChange>
        </w:rPr>
        <w:t>, 497-506.</w:t>
      </w:r>
    </w:p>
    <w:p w14:paraId="4E08FCB1" w14:textId="77777777" w:rsidR="00A7545E" w:rsidRPr="006028BF" w:rsidRDefault="00A7545E" w:rsidP="00A7545E">
      <w:pPr>
        <w:pStyle w:val="EndNoteBibliography"/>
        <w:spacing w:after="0"/>
        <w:ind w:left="720" w:hanging="720"/>
        <w:rPr>
          <w:lang w:val="de-DE"/>
          <w:rPrChange w:id="146" w:author="Weihan Liu" w:date="2020-08-08T17:10:00Z">
            <w:rPr/>
          </w:rPrChange>
        </w:rPr>
      </w:pPr>
      <w:r w:rsidRPr="006028BF">
        <w:rPr>
          <w:lang w:val="de-DE"/>
          <w:rPrChange w:id="147" w:author="Weihan Liu" w:date="2020-08-08T17:10:00Z">
            <w:rPr/>
          </w:rPrChange>
        </w:rPr>
        <w:t>24.</w:t>
      </w:r>
      <w:r w:rsidRPr="006028BF">
        <w:rPr>
          <w:lang w:val="de-DE"/>
          <w:rPrChange w:id="148" w:author="Weihan Liu" w:date="2020-08-08T17:10:00Z">
            <w:rPr/>
          </w:rPrChange>
        </w:rPr>
        <w:tab/>
        <w:t>Lu, R., Zhao, X., Li, J., Niu, P., Yang, B., Wu, H., Wang, W., Song, H., Huang, B., Zhu, N.</w:t>
      </w:r>
      <w:r w:rsidRPr="006028BF">
        <w:rPr>
          <w:i/>
          <w:lang w:val="de-DE"/>
          <w:rPrChange w:id="149" w:author="Weihan Liu" w:date="2020-08-08T17:10:00Z">
            <w:rPr>
              <w:i/>
            </w:rPr>
          </w:rPrChange>
        </w:rPr>
        <w:t xml:space="preserve"> et al.</w:t>
      </w:r>
      <w:r w:rsidRPr="006028BF">
        <w:rPr>
          <w:lang w:val="de-DE"/>
          <w:rPrChange w:id="150" w:author="Weihan Liu" w:date="2020-08-08T17:10:00Z">
            <w:rPr/>
          </w:rPrChange>
        </w:rPr>
        <w:t xml:space="preserve"> </w:t>
      </w:r>
      <w:r w:rsidRPr="00A7545E">
        <w:t xml:space="preserve">(2020) Genomic characterisation and epidemiology of 2019 novel coronavirus: implications for virus origins and receptor binding. </w:t>
      </w:r>
      <w:r w:rsidRPr="006028BF">
        <w:rPr>
          <w:i/>
          <w:lang w:val="de-DE"/>
          <w:rPrChange w:id="151" w:author="Weihan Liu" w:date="2020-08-08T17:10:00Z">
            <w:rPr>
              <w:i/>
            </w:rPr>
          </w:rPrChange>
        </w:rPr>
        <w:t>Lancet</w:t>
      </w:r>
      <w:r w:rsidRPr="006028BF">
        <w:rPr>
          <w:lang w:val="de-DE"/>
          <w:rPrChange w:id="152" w:author="Weihan Liu" w:date="2020-08-08T17:10:00Z">
            <w:rPr/>
          </w:rPrChange>
        </w:rPr>
        <w:t xml:space="preserve">, </w:t>
      </w:r>
      <w:r w:rsidRPr="006028BF">
        <w:rPr>
          <w:b/>
          <w:lang w:val="de-DE"/>
          <w:rPrChange w:id="153" w:author="Weihan Liu" w:date="2020-08-08T17:10:00Z">
            <w:rPr>
              <w:b/>
            </w:rPr>
          </w:rPrChange>
        </w:rPr>
        <w:t>395</w:t>
      </w:r>
      <w:r w:rsidRPr="006028BF">
        <w:rPr>
          <w:lang w:val="de-DE"/>
          <w:rPrChange w:id="154" w:author="Weihan Liu" w:date="2020-08-08T17:10:00Z">
            <w:rPr/>
          </w:rPrChange>
        </w:rPr>
        <w:t>, 565-574.</w:t>
      </w:r>
    </w:p>
    <w:p w14:paraId="4673984E" w14:textId="77777777" w:rsidR="00A7545E" w:rsidRPr="006028BF" w:rsidRDefault="00A7545E" w:rsidP="00A7545E">
      <w:pPr>
        <w:pStyle w:val="EndNoteBibliography"/>
        <w:spacing w:after="0"/>
        <w:ind w:left="720" w:hanging="720"/>
        <w:rPr>
          <w:lang w:val="de-DE"/>
          <w:rPrChange w:id="155" w:author="Weihan Liu" w:date="2020-08-08T17:10:00Z">
            <w:rPr/>
          </w:rPrChange>
        </w:rPr>
      </w:pPr>
      <w:r w:rsidRPr="006028BF">
        <w:rPr>
          <w:lang w:val="de-DE"/>
          <w:rPrChange w:id="156" w:author="Weihan Liu" w:date="2020-08-08T17:10:00Z">
            <w:rPr/>
          </w:rPrChange>
        </w:rPr>
        <w:t>25.</w:t>
      </w:r>
      <w:r w:rsidRPr="006028BF">
        <w:rPr>
          <w:lang w:val="de-DE"/>
          <w:rPrChange w:id="157" w:author="Weihan Liu" w:date="2020-08-08T17:10:00Z">
            <w:rPr/>
          </w:rPrChange>
        </w:rPr>
        <w:tab/>
        <w:t>Zhou, H., Chen, X., Hu, T., Li, J., Song, H., Liu, Y., Wang, P., Liu, D., Yang, J., Holmes, E.C.</w:t>
      </w:r>
      <w:r w:rsidRPr="006028BF">
        <w:rPr>
          <w:i/>
          <w:lang w:val="de-DE"/>
          <w:rPrChange w:id="158" w:author="Weihan Liu" w:date="2020-08-08T17:10:00Z">
            <w:rPr>
              <w:i/>
            </w:rPr>
          </w:rPrChange>
        </w:rPr>
        <w:t xml:space="preserve"> et al.</w:t>
      </w:r>
      <w:r w:rsidRPr="006028BF">
        <w:rPr>
          <w:lang w:val="de-DE"/>
          <w:rPrChange w:id="159" w:author="Weihan Liu" w:date="2020-08-08T17:10:00Z">
            <w:rPr/>
          </w:rPrChange>
        </w:rPr>
        <w:t xml:space="preserve"> </w:t>
      </w:r>
      <w:r w:rsidRPr="00A7545E">
        <w:t xml:space="preserve">(2020) A Novel Bat Coronavirus Closely Related to SARS-CoV-2 Contains Natural Insertions at the S1/S2 Cleavage Site of the Spike Protein. </w:t>
      </w:r>
      <w:r w:rsidRPr="006028BF">
        <w:rPr>
          <w:i/>
          <w:lang w:val="de-DE"/>
          <w:rPrChange w:id="160" w:author="Weihan Liu" w:date="2020-08-08T17:10:00Z">
            <w:rPr>
              <w:i/>
            </w:rPr>
          </w:rPrChange>
        </w:rPr>
        <w:t>Current biology : CB</w:t>
      </w:r>
      <w:r w:rsidRPr="006028BF">
        <w:rPr>
          <w:lang w:val="de-DE"/>
          <w:rPrChange w:id="161" w:author="Weihan Liu" w:date="2020-08-08T17:10:00Z">
            <w:rPr/>
          </w:rPrChange>
        </w:rPr>
        <w:t xml:space="preserve">, </w:t>
      </w:r>
      <w:r w:rsidRPr="006028BF">
        <w:rPr>
          <w:b/>
          <w:lang w:val="de-DE"/>
          <w:rPrChange w:id="162" w:author="Weihan Liu" w:date="2020-08-08T17:10:00Z">
            <w:rPr>
              <w:b/>
            </w:rPr>
          </w:rPrChange>
        </w:rPr>
        <w:t>30</w:t>
      </w:r>
      <w:r w:rsidRPr="006028BF">
        <w:rPr>
          <w:lang w:val="de-DE"/>
          <w:rPrChange w:id="163" w:author="Weihan Liu" w:date="2020-08-08T17:10:00Z">
            <w:rPr/>
          </w:rPrChange>
        </w:rPr>
        <w:t>, 2196-2203.e2193.</w:t>
      </w:r>
    </w:p>
    <w:p w14:paraId="58CBFA05" w14:textId="77777777" w:rsidR="00A7545E" w:rsidRPr="00A7545E" w:rsidRDefault="00A7545E" w:rsidP="00A7545E">
      <w:pPr>
        <w:pStyle w:val="EndNoteBibliography"/>
        <w:spacing w:after="0"/>
        <w:ind w:left="720" w:hanging="720"/>
      </w:pPr>
      <w:r w:rsidRPr="006028BF">
        <w:rPr>
          <w:lang w:val="de-DE"/>
          <w:rPrChange w:id="164" w:author="Weihan Liu" w:date="2020-08-08T17:10:00Z">
            <w:rPr/>
          </w:rPrChange>
        </w:rPr>
        <w:t>26.</w:t>
      </w:r>
      <w:r w:rsidRPr="006028BF">
        <w:rPr>
          <w:lang w:val="de-DE"/>
          <w:rPrChange w:id="165" w:author="Weihan Liu" w:date="2020-08-08T17:10:00Z">
            <w:rPr/>
          </w:rPrChange>
        </w:rPr>
        <w:tab/>
        <w:t>Zhu, N., Zhang, D., Wang, W., Li, X., Yang, B., Song, J., Zhao, X., Huang, B., Shi, W., Lu, R.</w:t>
      </w:r>
      <w:r w:rsidRPr="006028BF">
        <w:rPr>
          <w:i/>
          <w:lang w:val="de-DE"/>
          <w:rPrChange w:id="166" w:author="Weihan Liu" w:date="2020-08-08T17:10:00Z">
            <w:rPr>
              <w:i/>
            </w:rPr>
          </w:rPrChange>
        </w:rPr>
        <w:t xml:space="preserve"> et al.</w:t>
      </w:r>
      <w:r w:rsidRPr="006028BF">
        <w:rPr>
          <w:lang w:val="de-DE"/>
          <w:rPrChange w:id="167" w:author="Weihan Liu" w:date="2020-08-08T17:10:00Z">
            <w:rPr/>
          </w:rPrChange>
        </w:rPr>
        <w:t xml:space="preserve"> </w:t>
      </w:r>
      <w:r w:rsidRPr="00A7545E">
        <w:t xml:space="preserve">(2020) A Novel Coronavirus from Patients with Pneumonia in China, 2019. </w:t>
      </w:r>
      <w:r w:rsidRPr="00A7545E">
        <w:rPr>
          <w:i/>
        </w:rPr>
        <w:t>The New England journal of medicine</w:t>
      </w:r>
      <w:r w:rsidRPr="00A7545E">
        <w:t xml:space="preserve">, </w:t>
      </w:r>
      <w:r w:rsidRPr="00A7545E">
        <w:rPr>
          <w:b/>
        </w:rPr>
        <w:t>382</w:t>
      </w:r>
      <w:r w:rsidRPr="00A7545E">
        <w:t>, 727-733.</w:t>
      </w:r>
    </w:p>
    <w:p w14:paraId="567AB8CE" w14:textId="77777777" w:rsidR="00A7545E" w:rsidRPr="00A7545E" w:rsidRDefault="00A7545E" w:rsidP="00A7545E">
      <w:pPr>
        <w:pStyle w:val="EndNoteBibliography"/>
        <w:spacing w:after="0"/>
        <w:ind w:left="720" w:hanging="720"/>
      </w:pPr>
      <w:r w:rsidRPr="00A7545E">
        <w:t>27.</w:t>
      </w:r>
      <w:r w:rsidRPr="00A7545E">
        <w:tab/>
        <w:t xml:space="preserve">Wang, C., Li, W., Drabek, D., Okba, N.M.A., van Haperen, R., Osterhaus, A., van Kuppeveld, F.J.M., Haagmans, B.L., Grosveld, F. and Bosch, B.J. (2020) A human monoclonal antibody blocking SARS-CoV-2 infection. </w:t>
      </w:r>
      <w:r w:rsidRPr="00A7545E">
        <w:rPr>
          <w:i/>
        </w:rPr>
        <w:t>Nature communications</w:t>
      </w:r>
      <w:r w:rsidRPr="00A7545E">
        <w:t xml:space="preserve">, </w:t>
      </w:r>
      <w:r w:rsidRPr="00A7545E">
        <w:rPr>
          <w:b/>
        </w:rPr>
        <w:t>11</w:t>
      </w:r>
      <w:r w:rsidRPr="00A7545E">
        <w:t>, 2251.</w:t>
      </w:r>
    </w:p>
    <w:p w14:paraId="38E141BE" w14:textId="77777777" w:rsidR="00A7545E" w:rsidRPr="006028BF" w:rsidRDefault="00A7545E" w:rsidP="00A7545E">
      <w:pPr>
        <w:pStyle w:val="EndNoteBibliography"/>
        <w:spacing w:after="0"/>
        <w:ind w:left="720" w:hanging="720"/>
        <w:rPr>
          <w:lang w:val="de-DE"/>
          <w:rPrChange w:id="168" w:author="Weihan Liu" w:date="2020-08-08T17:10:00Z">
            <w:rPr/>
          </w:rPrChange>
        </w:rPr>
      </w:pPr>
      <w:r w:rsidRPr="00A7545E">
        <w:t>28.</w:t>
      </w:r>
      <w:r w:rsidRPr="00A7545E">
        <w:tab/>
        <w:t>Pinto, D., Park, Y.-J., Beltramello, M., Walls, A.C., Tortorici, M.A., Bianchi, S., Jaconi, S., Culap, K., Zatta, F., De Marco, A.</w:t>
      </w:r>
      <w:r w:rsidRPr="00A7545E">
        <w:rPr>
          <w:i/>
        </w:rPr>
        <w:t xml:space="preserve"> et al.</w:t>
      </w:r>
      <w:r w:rsidRPr="00A7545E">
        <w:t xml:space="preserve"> (2020) Structural and functional analysis of a potent sarbecovirus neutralizing antibody. </w:t>
      </w:r>
      <w:r w:rsidRPr="006028BF">
        <w:rPr>
          <w:lang w:val="de-DE"/>
          <w:rPrChange w:id="169" w:author="Weihan Liu" w:date="2020-08-08T17:10:00Z">
            <w:rPr/>
          </w:rPrChange>
        </w:rPr>
        <w:t>2020.2004.2007.023903.</w:t>
      </w:r>
    </w:p>
    <w:p w14:paraId="1CD91982" w14:textId="77777777" w:rsidR="00A7545E" w:rsidRPr="00A7545E" w:rsidRDefault="00A7545E" w:rsidP="00A7545E">
      <w:pPr>
        <w:pStyle w:val="EndNoteBibliography"/>
        <w:spacing w:after="0"/>
        <w:ind w:left="720" w:hanging="720"/>
      </w:pPr>
      <w:r w:rsidRPr="006028BF">
        <w:rPr>
          <w:lang w:val="de-DE"/>
          <w:rPrChange w:id="170" w:author="Weihan Liu" w:date="2020-08-08T17:10:00Z">
            <w:rPr/>
          </w:rPrChange>
        </w:rPr>
        <w:t>29.</w:t>
      </w:r>
      <w:r w:rsidRPr="006028BF">
        <w:rPr>
          <w:lang w:val="de-DE"/>
          <w:rPrChange w:id="171" w:author="Weihan Liu" w:date="2020-08-08T17:10:00Z">
            <w:rPr/>
          </w:rPrChange>
        </w:rPr>
        <w:tab/>
        <w:t>Wrapp, D., De Vlieger, D., Corbett, K.S., Torres, G.M., Wang, N., Van Breedam, W., Roose, K., van Schie, L., Team, V.-C.C.-R., Hoffmann, M.</w:t>
      </w:r>
      <w:r w:rsidRPr="006028BF">
        <w:rPr>
          <w:i/>
          <w:lang w:val="de-DE"/>
          <w:rPrChange w:id="172" w:author="Weihan Liu" w:date="2020-08-08T17:10:00Z">
            <w:rPr>
              <w:i/>
            </w:rPr>
          </w:rPrChange>
        </w:rPr>
        <w:t xml:space="preserve"> et al.</w:t>
      </w:r>
      <w:r w:rsidRPr="006028BF">
        <w:rPr>
          <w:lang w:val="de-DE"/>
          <w:rPrChange w:id="173" w:author="Weihan Liu" w:date="2020-08-08T17:10:00Z">
            <w:rPr/>
          </w:rPrChange>
        </w:rPr>
        <w:t xml:space="preserve"> </w:t>
      </w:r>
      <w:r w:rsidRPr="00A7545E">
        <w:t xml:space="preserve">(2020) Structural Basis for Potent Neutralization of Betacoronaviruses by Single-Domain Camelid Antibodies. </w:t>
      </w:r>
      <w:r w:rsidRPr="00A7545E">
        <w:rPr>
          <w:i/>
        </w:rPr>
        <w:t>Cell</w:t>
      </w:r>
      <w:r w:rsidRPr="00A7545E">
        <w:t>.</w:t>
      </w:r>
    </w:p>
    <w:p w14:paraId="73A7C7B5" w14:textId="77777777" w:rsidR="00A7545E" w:rsidRPr="00A7545E" w:rsidRDefault="00A7545E" w:rsidP="00A7545E">
      <w:pPr>
        <w:pStyle w:val="EndNoteBibliography"/>
        <w:spacing w:after="0"/>
        <w:ind w:left="720" w:hanging="720"/>
      </w:pPr>
      <w:r w:rsidRPr="00A7545E">
        <w:t>30.</w:t>
      </w:r>
      <w:r w:rsidRPr="00A7545E">
        <w:tab/>
        <w:t>Wec, A.Z., Wrapp, D., Herbert, A.S., Maurer, D.P., Haslwanter, D., Sakharkar, M., Jangra, R.K., Dieterle, M.E., Lilov, A., Huang, D.</w:t>
      </w:r>
      <w:r w:rsidRPr="00A7545E">
        <w:rPr>
          <w:i/>
        </w:rPr>
        <w:t xml:space="preserve"> et al.</w:t>
      </w:r>
      <w:r w:rsidRPr="00A7545E">
        <w:t xml:space="preserve"> (2020) Broad neutralization of SARS-related viruses by human monoclonal antibodies. </w:t>
      </w:r>
      <w:r w:rsidRPr="00A7545E">
        <w:rPr>
          <w:i/>
        </w:rPr>
        <w:t>Science (New York, N.Y</w:t>
      </w:r>
      <w:r w:rsidRPr="00A7545E">
        <w:t>.</w:t>
      </w:r>
    </w:p>
    <w:p w14:paraId="0138A3AE" w14:textId="77777777" w:rsidR="00A7545E" w:rsidRPr="00A7545E" w:rsidRDefault="00A7545E" w:rsidP="00A7545E">
      <w:pPr>
        <w:pStyle w:val="EndNoteBibliography"/>
        <w:spacing w:after="0"/>
        <w:ind w:left="720" w:hanging="720"/>
      </w:pPr>
      <w:r w:rsidRPr="00A7545E">
        <w:t>31.</w:t>
      </w:r>
      <w:r w:rsidRPr="00A7545E">
        <w:tab/>
        <w:t>Korber, B., Fischer, W., Gnanakaran, S., Yoon, H., Theiler, J., Abfalterer, W., Foley, B., Giorgi, E., Bhattacharya, T., Parker, M.</w:t>
      </w:r>
      <w:r w:rsidRPr="00A7545E">
        <w:rPr>
          <w:i/>
        </w:rPr>
        <w:t xml:space="preserve"> et al.</w:t>
      </w:r>
      <w:r w:rsidRPr="00A7545E">
        <w:t xml:space="preserve"> (2020) Spike mutation pipeline reveals the emergence of a more transmissible form of SARS-CoV-2. 2020.2004.2029.069054.</w:t>
      </w:r>
    </w:p>
    <w:p w14:paraId="502CBBB7" w14:textId="77777777" w:rsidR="00A7545E" w:rsidRPr="00A7545E" w:rsidRDefault="00A7545E" w:rsidP="00A7545E">
      <w:pPr>
        <w:pStyle w:val="EndNoteBibliography"/>
        <w:spacing w:after="0"/>
        <w:ind w:left="720" w:hanging="720"/>
      </w:pPr>
      <w:r w:rsidRPr="00A7545E">
        <w:t>32.</w:t>
      </w:r>
      <w:r w:rsidRPr="00A7545E">
        <w:tab/>
        <w:t>ter Meulen, J., van den Brink, E.N., Poon, L.L., Marissen, W.E., Leung, C.S., Cox, F., Cheung, C.Y., Bakker, A.Q., Bogaards, J.A., van Deventer, E.</w:t>
      </w:r>
      <w:r w:rsidRPr="00A7545E">
        <w:rPr>
          <w:i/>
        </w:rPr>
        <w:t xml:space="preserve"> et al.</w:t>
      </w:r>
      <w:r w:rsidRPr="00A7545E">
        <w:t xml:space="preserve"> (2006) Human monoclonal antibody combination against SARS coronavirus: synergy and coverage of escape mutants. </w:t>
      </w:r>
      <w:r w:rsidRPr="00A7545E">
        <w:rPr>
          <w:i/>
        </w:rPr>
        <w:t>PLoS medicine</w:t>
      </w:r>
      <w:r w:rsidRPr="00A7545E">
        <w:t xml:space="preserve">, </w:t>
      </w:r>
      <w:r w:rsidRPr="00A7545E">
        <w:rPr>
          <w:b/>
        </w:rPr>
        <w:t>3</w:t>
      </w:r>
      <w:r w:rsidRPr="00A7545E">
        <w:t>, e237.</w:t>
      </w:r>
    </w:p>
    <w:p w14:paraId="6805DCF3" w14:textId="77777777" w:rsidR="00A7545E" w:rsidRPr="00A7545E" w:rsidRDefault="00A7545E" w:rsidP="00A7545E">
      <w:pPr>
        <w:pStyle w:val="EndNoteBibliography"/>
        <w:spacing w:after="0"/>
        <w:ind w:left="720" w:hanging="720"/>
      </w:pPr>
      <w:r w:rsidRPr="00A7545E">
        <w:t>33.</w:t>
      </w:r>
      <w:r w:rsidRPr="00A7545E">
        <w:tab/>
        <w:t>Widjaja, I., Wang, C., van Haperen, R., Gutiérrez-Álvarez, J., van Dieren, B., Okba, N.M.A., Raj, V.S., Li, W., Fernandez-Delgado, R., Grosveld, F.</w:t>
      </w:r>
      <w:r w:rsidRPr="00A7545E">
        <w:rPr>
          <w:i/>
        </w:rPr>
        <w:t xml:space="preserve"> et al.</w:t>
      </w:r>
      <w:r w:rsidRPr="00A7545E">
        <w:t xml:space="preserve"> (2019) Towards a solution to MERS: protective </w:t>
      </w:r>
      <w:r w:rsidRPr="00A7545E">
        <w:lastRenderedPageBreak/>
        <w:t xml:space="preserve">human monoclonal antibodies targeting different domains and functions of the MERS-coronavirus spike glycoprotein. </w:t>
      </w:r>
      <w:r w:rsidRPr="00A7545E">
        <w:rPr>
          <w:i/>
        </w:rPr>
        <w:t>Emerging Microbes &amp; Infections</w:t>
      </w:r>
      <w:r w:rsidRPr="00A7545E">
        <w:t xml:space="preserve">, </w:t>
      </w:r>
      <w:r w:rsidRPr="00A7545E">
        <w:rPr>
          <w:b/>
        </w:rPr>
        <w:t>8</w:t>
      </w:r>
      <w:r w:rsidRPr="00A7545E">
        <w:t>, 516-530.</w:t>
      </w:r>
    </w:p>
    <w:p w14:paraId="0C868AB7" w14:textId="77777777" w:rsidR="00A7545E" w:rsidRPr="00A7545E" w:rsidRDefault="00A7545E" w:rsidP="00A7545E">
      <w:pPr>
        <w:pStyle w:val="EndNoteBibliography"/>
        <w:spacing w:after="0"/>
        <w:ind w:left="720" w:hanging="720"/>
      </w:pPr>
      <w:r w:rsidRPr="00A7545E">
        <w:t>34.</w:t>
      </w:r>
      <w:r w:rsidRPr="00A7545E">
        <w:tab/>
        <w:t>Chi, X., Yan, R., Zhang, J., Zhang, G., Zhang, Y., Hao, M., Zhang, Z., Fan, P., Dong, Y., Yang, Y.</w:t>
      </w:r>
      <w:r w:rsidRPr="00A7545E">
        <w:rPr>
          <w:i/>
        </w:rPr>
        <w:t xml:space="preserve"> et al.</w:t>
      </w:r>
      <w:r w:rsidRPr="00A7545E">
        <w:t xml:space="preserve"> (2020) A potent neutralizing human antibody reveals the N-terminal domain of the Spike protein of SARS-CoV-2 as a site of vulnerability. 2020.2005.2008.083964.</w:t>
      </w:r>
    </w:p>
    <w:p w14:paraId="658FD57C" w14:textId="77777777" w:rsidR="00A7545E" w:rsidRPr="006028BF" w:rsidRDefault="00A7545E" w:rsidP="00A7545E">
      <w:pPr>
        <w:pStyle w:val="EndNoteBibliography"/>
        <w:spacing w:after="0"/>
        <w:ind w:left="720" w:hanging="720"/>
        <w:rPr>
          <w:lang w:val="de-DE"/>
          <w:rPrChange w:id="174" w:author="Weihan Liu" w:date="2020-08-08T17:10:00Z">
            <w:rPr/>
          </w:rPrChange>
        </w:rPr>
      </w:pPr>
      <w:r w:rsidRPr="00A7545E">
        <w:t>35.</w:t>
      </w:r>
      <w:r w:rsidRPr="00A7545E">
        <w:tab/>
        <w:t>Lip, K.M., Shen, S., Yang, X., Keng, C.T., Zhang, A., Oh, H.L., Li, Z.H., Hwang, L.A., Chou, C.F., Fielding, B.C.</w:t>
      </w:r>
      <w:r w:rsidRPr="00A7545E">
        <w:rPr>
          <w:i/>
        </w:rPr>
        <w:t xml:space="preserve"> et al.</w:t>
      </w:r>
      <w:r w:rsidRPr="00A7545E">
        <w:t xml:space="preserve"> (2006) Monoclonal antibodies targeting the HR2 domain and the region immediately upstream of the HR2 of the S protein neutralize in vitro infection of severe acute respiratory syndrome coronavirus. </w:t>
      </w:r>
      <w:r w:rsidRPr="006028BF">
        <w:rPr>
          <w:i/>
          <w:lang w:val="de-DE"/>
          <w:rPrChange w:id="175" w:author="Weihan Liu" w:date="2020-08-08T17:10:00Z">
            <w:rPr>
              <w:i/>
            </w:rPr>
          </w:rPrChange>
        </w:rPr>
        <w:t>J Virol</w:t>
      </w:r>
      <w:r w:rsidRPr="006028BF">
        <w:rPr>
          <w:lang w:val="de-DE"/>
          <w:rPrChange w:id="176" w:author="Weihan Liu" w:date="2020-08-08T17:10:00Z">
            <w:rPr/>
          </w:rPrChange>
        </w:rPr>
        <w:t xml:space="preserve">, </w:t>
      </w:r>
      <w:r w:rsidRPr="006028BF">
        <w:rPr>
          <w:b/>
          <w:lang w:val="de-DE"/>
          <w:rPrChange w:id="177" w:author="Weihan Liu" w:date="2020-08-08T17:10:00Z">
            <w:rPr>
              <w:b/>
            </w:rPr>
          </w:rPrChange>
        </w:rPr>
        <w:t>80</w:t>
      </w:r>
      <w:r w:rsidRPr="006028BF">
        <w:rPr>
          <w:lang w:val="de-DE"/>
          <w:rPrChange w:id="178" w:author="Weihan Liu" w:date="2020-08-08T17:10:00Z">
            <w:rPr/>
          </w:rPrChange>
        </w:rPr>
        <w:t>, 941-950.</w:t>
      </w:r>
    </w:p>
    <w:p w14:paraId="7FE98BCA" w14:textId="77777777" w:rsidR="00A7545E" w:rsidRPr="00A7545E" w:rsidRDefault="00A7545E" w:rsidP="00A7545E">
      <w:pPr>
        <w:pStyle w:val="EndNoteBibliography"/>
        <w:spacing w:after="0"/>
        <w:ind w:left="720" w:hanging="720"/>
      </w:pPr>
      <w:r w:rsidRPr="006028BF">
        <w:rPr>
          <w:lang w:val="de-DE"/>
          <w:rPrChange w:id="179" w:author="Weihan Liu" w:date="2020-08-08T17:10:00Z">
            <w:rPr/>
          </w:rPrChange>
        </w:rPr>
        <w:t>36.</w:t>
      </w:r>
      <w:r w:rsidRPr="006028BF">
        <w:rPr>
          <w:lang w:val="de-DE"/>
          <w:rPrChange w:id="180" w:author="Weihan Liu" w:date="2020-08-08T17:10:00Z">
            <w:rPr/>
          </w:rPrChange>
        </w:rPr>
        <w:tab/>
        <w:t>Xia, S., Liu, M., Wang, C., Xu, W., Lan, Q., Feng, S., Qi, F., Bao, L., Du, L., Liu, S.</w:t>
      </w:r>
      <w:r w:rsidRPr="006028BF">
        <w:rPr>
          <w:i/>
          <w:lang w:val="de-DE"/>
          <w:rPrChange w:id="181" w:author="Weihan Liu" w:date="2020-08-08T17:10:00Z">
            <w:rPr>
              <w:i/>
            </w:rPr>
          </w:rPrChange>
        </w:rPr>
        <w:t xml:space="preserve"> et al.</w:t>
      </w:r>
      <w:r w:rsidRPr="006028BF">
        <w:rPr>
          <w:lang w:val="de-DE"/>
          <w:rPrChange w:id="182" w:author="Weihan Liu" w:date="2020-08-08T17:10:00Z">
            <w:rPr/>
          </w:rPrChange>
        </w:rPr>
        <w:t xml:space="preserve"> </w:t>
      </w:r>
      <w:r w:rsidRPr="00A7545E">
        <w:t xml:space="preserve">(2020) Inhibition of SARS-CoV-2 (previously 2019-nCoV) infection by a highly potent pan-coronavirus fusion inhibitor targeting its spike protein that harbors a high capacity to mediate membrane fusion. </w:t>
      </w:r>
      <w:r w:rsidRPr="00A7545E">
        <w:rPr>
          <w:i/>
        </w:rPr>
        <w:t>Cell research</w:t>
      </w:r>
      <w:r w:rsidRPr="00A7545E">
        <w:t xml:space="preserve">, </w:t>
      </w:r>
      <w:r w:rsidRPr="00A7545E">
        <w:rPr>
          <w:b/>
        </w:rPr>
        <w:t>30</w:t>
      </w:r>
      <w:r w:rsidRPr="00A7545E">
        <w:t>, 343-355.</w:t>
      </w:r>
    </w:p>
    <w:p w14:paraId="347E290F" w14:textId="77777777" w:rsidR="00A7545E" w:rsidRPr="00A7545E" w:rsidRDefault="00A7545E" w:rsidP="00A7545E">
      <w:pPr>
        <w:pStyle w:val="EndNoteBibliography"/>
        <w:spacing w:after="0"/>
        <w:ind w:left="720" w:hanging="720"/>
      </w:pPr>
      <w:r w:rsidRPr="00A7545E">
        <w:t>37.</w:t>
      </w:r>
      <w:r w:rsidRPr="00A7545E">
        <w:tab/>
        <w:t>Xia, S., Yan, L., Xu, W., Agrawal, A.S., Algaissi, A., Tseng, C.K., Wang, Q., Du, L., Tan, W., Wilson, I.A.</w:t>
      </w:r>
      <w:r w:rsidRPr="00A7545E">
        <w:rPr>
          <w:i/>
        </w:rPr>
        <w:t xml:space="preserve"> et al.</w:t>
      </w:r>
      <w:r w:rsidRPr="00A7545E">
        <w:t xml:space="preserve"> (2019) A pan-coronavirus fusion inhibitor targeting the HR1 domain of human coronavirus spike. </w:t>
      </w:r>
      <w:r w:rsidRPr="00A7545E">
        <w:rPr>
          <w:i/>
        </w:rPr>
        <w:t>Sci Adv</w:t>
      </w:r>
      <w:r w:rsidRPr="00A7545E">
        <w:t xml:space="preserve">, </w:t>
      </w:r>
      <w:r w:rsidRPr="00A7545E">
        <w:rPr>
          <w:b/>
        </w:rPr>
        <w:t>5</w:t>
      </w:r>
      <w:r w:rsidRPr="00A7545E">
        <w:t>, eaav4580.</w:t>
      </w:r>
    </w:p>
    <w:p w14:paraId="1EFC35CD" w14:textId="77777777" w:rsidR="00A7545E" w:rsidRPr="00A7545E" w:rsidRDefault="00A7545E" w:rsidP="00A7545E">
      <w:pPr>
        <w:pStyle w:val="EndNoteBibliography"/>
        <w:spacing w:after="0"/>
        <w:ind w:left="720" w:hanging="720"/>
      </w:pPr>
      <w:r w:rsidRPr="00A7545E">
        <w:t>38.</w:t>
      </w:r>
      <w:r w:rsidRPr="00A7545E">
        <w:tab/>
        <w:t xml:space="preserve">Lang, J., Yang, N., Deng, J., Liu, K., Yang, P., Zhang, G. and Jiang, C. (2011) Inhibition of SARS pseudovirus cell entry by lactoferrin binding to heparan sulfate proteoglycans. </w:t>
      </w:r>
      <w:r w:rsidRPr="00A7545E">
        <w:rPr>
          <w:i/>
        </w:rPr>
        <w:t>PLoS One</w:t>
      </w:r>
      <w:r w:rsidRPr="00A7545E">
        <w:t xml:space="preserve">, </w:t>
      </w:r>
      <w:r w:rsidRPr="00A7545E">
        <w:rPr>
          <w:b/>
        </w:rPr>
        <w:t>6</w:t>
      </w:r>
      <w:r w:rsidRPr="00A7545E">
        <w:t>, e23710.</w:t>
      </w:r>
    </w:p>
    <w:p w14:paraId="32CD9273" w14:textId="77777777" w:rsidR="00A7545E" w:rsidRPr="00A7545E" w:rsidRDefault="00A7545E" w:rsidP="00A7545E">
      <w:pPr>
        <w:pStyle w:val="EndNoteBibliography"/>
        <w:spacing w:after="0"/>
        <w:ind w:left="720" w:hanging="720"/>
      </w:pPr>
      <w:r w:rsidRPr="00A7545E">
        <w:t>39.</w:t>
      </w:r>
      <w:r w:rsidRPr="00A7545E">
        <w:tab/>
        <w:t>Geoghegan, E.M., Pastrana, D.V., Schowalter, R.M., Ray, U., Gao, W., Ho, M., Pauly, G.T., Sigano, D.M., Kaynor, C., Cahir-McFarland, E.</w:t>
      </w:r>
      <w:r w:rsidRPr="00A7545E">
        <w:rPr>
          <w:i/>
        </w:rPr>
        <w:t xml:space="preserve"> et al.</w:t>
      </w:r>
      <w:r w:rsidRPr="00A7545E">
        <w:t xml:space="preserve"> (2017) Infectious Entry and Neutralization of Pathogenic JC Polyomaviruses. </w:t>
      </w:r>
      <w:r w:rsidRPr="00A7545E">
        <w:rPr>
          <w:i/>
        </w:rPr>
        <w:t>Cell reports</w:t>
      </w:r>
      <w:r w:rsidRPr="00A7545E">
        <w:t xml:space="preserve">, </w:t>
      </w:r>
      <w:r w:rsidRPr="00A7545E">
        <w:rPr>
          <w:b/>
        </w:rPr>
        <w:t>21</w:t>
      </w:r>
      <w:r w:rsidRPr="00A7545E">
        <w:t>, 1169-1179.</w:t>
      </w:r>
    </w:p>
    <w:p w14:paraId="73C375AC" w14:textId="77777777" w:rsidR="00A7545E" w:rsidRPr="006028BF" w:rsidRDefault="00A7545E" w:rsidP="00A7545E">
      <w:pPr>
        <w:pStyle w:val="EndNoteBibliography"/>
        <w:spacing w:after="0"/>
        <w:ind w:left="720" w:hanging="720"/>
        <w:rPr>
          <w:lang w:val="de-DE"/>
          <w:rPrChange w:id="183" w:author="Weihan Liu" w:date="2020-08-08T17:10:00Z">
            <w:rPr/>
          </w:rPrChange>
        </w:rPr>
      </w:pPr>
      <w:r w:rsidRPr="00A7545E">
        <w:t>40.</w:t>
      </w:r>
      <w:r w:rsidRPr="00A7545E">
        <w:tab/>
        <w:t xml:space="preserve">Forster, P., Forster, L., Renfrew, C. and Forster, M. (2020) Phylogenetic network analysis of SARS-CoV-2 genomes. </w:t>
      </w:r>
      <w:r w:rsidRPr="006028BF">
        <w:rPr>
          <w:b/>
          <w:lang w:val="de-DE"/>
          <w:rPrChange w:id="184" w:author="Weihan Liu" w:date="2020-08-08T17:10:00Z">
            <w:rPr>
              <w:b/>
            </w:rPr>
          </w:rPrChange>
        </w:rPr>
        <w:t>117</w:t>
      </w:r>
      <w:r w:rsidRPr="006028BF">
        <w:rPr>
          <w:lang w:val="de-DE"/>
          <w:rPrChange w:id="185" w:author="Weihan Liu" w:date="2020-08-08T17:10:00Z">
            <w:rPr/>
          </w:rPrChange>
        </w:rPr>
        <w:t>, 9241-9243.</w:t>
      </w:r>
    </w:p>
    <w:p w14:paraId="7E624BD5" w14:textId="77777777" w:rsidR="00A7545E" w:rsidRPr="00A7545E" w:rsidRDefault="00A7545E" w:rsidP="00A7545E">
      <w:pPr>
        <w:pStyle w:val="EndNoteBibliography"/>
        <w:spacing w:after="0"/>
        <w:ind w:left="720" w:hanging="720"/>
      </w:pPr>
      <w:r w:rsidRPr="006028BF">
        <w:rPr>
          <w:lang w:val="de-DE"/>
          <w:rPrChange w:id="186" w:author="Weihan Liu" w:date="2020-08-08T17:10:00Z">
            <w:rPr/>
          </w:rPrChange>
        </w:rPr>
        <w:t>41.</w:t>
      </w:r>
      <w:r w:rsidRPr="006028BF">
        <w:rPr>
          <w:lang w:val="de-DE"/>
          <w:rPrChange w:id="187" w:author="Weihan Liu" w:date="2020-08-08T17:10:00Z">
            <w:rPr/>
          </w:rPrChange>
        </w:rPr>
        <w:tab/>
        <w:t>Yao, H., Lu, X., Chen, Q., Xu, K., Chen, Y., Cheng, L., Liu, F., Wu, Z., Wu, H., Jin, C.</w:t>
      </w:r>
      <w:r w:rsidRPr="006028BF">
        <w:rPr>
          <w:i/>
          <w:lang w:val="de-DE"/>
          <w:rPrChange w:id="188" w:author="Weihan Liu" w:date="2020-08-08T17:10:00Z">
            <w:rPr>
              <w:i/>
            </w:rPr>
          </w:rPrChange>
        </w:rPr>
        <w:t xml:space="preserve"> et al.</w:t>
      </w:r>
      <w:r w:rsidRPr="006028BF">
        <w:rPr>
          <w:lang w:val="de-DE"/>
          <w:rPrChange w:id="189" w:author="Weihan Liu" w:date="2020-08-08T17:10:00Z">
            <w:rPr/>
          </w:rPrChange>
        </w:rPr>
        <w:t xml:space="preserve"> </w:t>
      </w:r>
      <w:r w:rsidRPr="00A7545E">
        <w:t>(2020) Patient-derived mutations impact pathogenicity of SARS-CoV-2. 2020.2004.2014.20060160.</w:t>
      </w:r>
    </w:p>
    <w:p w14:paraId="6FB52299" w14:textId="77777777" w:rsidR="00A7545E" w:rsidRPr="00A7545E" w:rsidRDefault="00A7545E" w:rsidP="00A7545E">
      <w:pPr>
        <w:pStyle w:val="EndNoteBibliography"/>
        <w:ind w:left="720" w:hanging="720"/>
      </w:pPr>
      <w:r w:rsidRPr="00A7545E">
        <w:t>42.</w:t>
      </w:r>
      <w:r w:rsidRPr="00A7545E">
        <w:tab/>
        <w:t>Korber, B., Fischer, W., Gnanakaran, S.G., Yoon, H., Theiler, J., Abfalterer, W., Foley, B., Giorgi, E.E., Bhattacharya, T., Parker, M.D.</w:t>
      </w:r>
      <w:r w:rsidRPr="00A7545E">
        <w:rPr>
          <w:i/>
        </w:rPr>
        <w:t xml:space="preserve"> et al.</w:t>
      </w:r>
      <w:r w:rsidRPr="00A7545E">
        <w:t xml:space="preserve"> (2020) Spike mutation pipeline reveals the emergence of a more transmissible form of SARS-CoV-2. 2020.2004.2029.069054.</w:t>
      </w:r>
    </w:p>
    <w:p w14:paraId="299C8744" w14:textId="64A381BD" w:rsidR="00C03FD6" w:rsidRPr="00673744" w:rsidRDefault="00F27A09" w:rsidP="0012158C">
      <w:pPr>
        <w:spacing w:before="120" w:after="120" w:line="480" w:lineRule="auto"/>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rPr>
        <w:fldChar w:fldCharType="end"/>
      </w:r>
    </w:p>
    <w:p w14:paraId="3C56F66E" w14:textId="6F38A81C" w:rsidR="00E22EFA" w:rsidRPr="00673744" w:rsidRDefault="00E22EFA" w:rsidP="0012158C">
      <w:pPr>
        <w:spacing w:before="120" w:after="120" w:line="480" w:lineRule="auto"/>
        <w:jc w:val="both"/>
        <w:rPr>
          <w:rFonts w:ascii="Times New Roman" w:hAnsi="Times New Roman" w:cs="Times New Roman"/>
          <w:color w:val="000000" w:themeColor="text1"/>
          <w:sz w:val="24"/>
          <w:szCs w:val="24"/>
        </w:rPr>
      </w:pPr>
    </w:p>
    <w:p w14:paraId="6B962551" w14:textId="7A228B09" w:rsidR="00E22EFA" w:rsidRPr="00673744" w:rsidRDefault="00E22EFA" w:rsidP="0012158C">
      <w:pPr>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rPr>
        <w:br w:type="page"/>
      </w:r>
    </w:p>
    <w:p w14:paraId="0CCD1783" w14:textId="77777777" w:rsidR="00CE760F" w:rsidRPr="00673744" w:rsidRDefault="00CE760F" w:rsidP="0012158C">
      <w:pPr>
        <w:spacing w:before="120" w:after="120" w:line="480" w:lineRule="auto"/>
        <w:jc w:val="both"/>
        <w:rPr>
          <w:rFonts w:ascii="Times New Roman" w:hAnsi="Times New Roman" w:cs="Times New Roman"/>
          <w:color w:val="000000" w:themeColor="text1"/>
          <w:sz w:val="24"/>
          <w:szCs w:val="24"/>
        </w:rPr>
        <w:sectPr w:rsidR="00CE760F" w:rsidRPr="00673744" w:rsidSect="00B70537">
          <w:pgSz w:w="12240" w:h="15840"/>
          <w:pgMar w:top="1440" w:right="1440" w:bottom="1440" w:left="1440" w:header="720" w:footer="720" w:gutter="0"/>
          <w:lnNumType w:countBy="1" w:restart="continuous"/>
          <w:cols w:space="720"/>
          <w:docGrid w:linePitch="360"/>
        </w:sectPr>
      </w:pPr>
    </w:p>
    <w:p w14:paraId="1A3CC6CB" w14:textId="2C0667E9" w:rsidR="00E22EFA" w:rsidRPr="00673744" w:rsidRDefault="00E22EFA" w:rsidP="0012158C">
      <w:pPr>
        <w:spacing w:before="120" w:after="120" w:line="480" w:lineRule="auto"/>
        <w:jc w:val="both"/>
        <w:rPr>
          <w:rFonts w:ascii="Times New Roman" w:hAnsi="Times New Roman" w:cs="Times New Roman"/>
          <w:color w:val="000000" w:themeColor="text1"/>
          <w:sz w:val="24"/>
          <w:szCs w:val="24"/>
        </w:rPr>
      </w:pPr>
    </w:p>
    <w:p w14:paraId="11CC1A8E" w14:textId="0C6F7FF0" w:rsidR="00E22EFA" w:rsidRPr="00673744" w:rsidRDefault="00E22EFA" w:rsidP="0012158C">
      <w:pPr>
        <w:spacing w:before="120" w:after="120" w:line="480" w:lineRule="auto"/>
        <w:jc w:val="both"/>
        <w:rPr>
          <w:rFonts w:ascii="Times New Roman" w:hAnsi="Times New Roman" w:cs="Times New Roman"/>
          <w:b/>
          <w:bCs/>
          <w:color w:val="000000" w:themeColor="text1"/>
          <w:sz w:val="24"/>
          <w:szCs w:val="24"/>
        </w:rPr>
      </w:pPr>
      <w:r w:rsidRPr="00673744">
        <w:rPr>
          <w:rFonts w:ascii="Times New Roman" w:hAnsi="Times New Roman" w:cs="Times New Roman"/>
          <w:b/>
          <w:bCs/>
          <w:color w:val="000000" w:themeColor="text1"/>
          <w:sz w:val="24"/>
          <w:szCs w:val="24"/>
        </w:rPr>
        <w:t xml:space="preserve">Table 1. Procedures of </w:t>
      </w:r>
      <w:r w:rsidR="005873AC">
        <w:rPr>
          <w:rFonts w:ascii="Times New Roman" w:hAnsi="Times New Roman" w:cs="Times New Roman"/>
          <w:b/>
          <w:bCs/>
          <w:color w:val="000000" w:themeColor="text1"/>
          <w:sz w:val="24"/>
          <w:szCs w:val="24"/>
        </w:rPr>
        <w:t>B</w:t>
      </w:r>
      <w:r w:rsidR="005873AC" w:rsidRPr="00E054DC">
        <w:rPr>
          <w:rFonts w:ascii="Times New Roman" w:hAnsi="Times New Roman" w:cs="Times New Roman"/>
          <w:b/>
          <w:bCs/>
          <w:color w:val="000000" w:themeColor="text1"/>
          <w:sz w:val="24"/>
          <w:szCs w:val="24"/>
        </w:rPr>
        <w:t xml:space="preserve">uilding </w:t>
      </w:r>
      <w:r w:rsidRPr="00E054DC">
        <w:rPr>
          <w:rFonts w:ascii="Times New Roman" w:hAnsi="Times New Roman" w:cs="Times New Roman"/>
          <w:b/>
          <w:bCs/>
          <w:color w:val="000000" w:themeColor="text1"/>
          <w:sz w:val="24"/>
          <w:szCs w:val="24"/>
        </w:rPr>
        <w:t xml:space="preserve">the COVID-19 </w:t>
      </w:r>
      <w:r w:rsidR="00560176" w:rsidRPr="00E054DC">
        <w:rPr>
          <w:rFonts w:ascii="Times New Roman" w:hAnsi="Times New Roman" w:cs="Times New Roman"/>
          <w:b/>
          <w:bCs/>
          <w:color w:val="000000" w:themeColor="text1"/>
          <w:sz w:val="24"/>
          <w:szCs w:val="24"/>
        </w:rPr>
        <w:t>Antibody Therapeutics</w:t>
      </w:r>
      <w:r w:rsidRPr="00E054DC">
        <w:rPr>
          <w:rFonts w:ascii="Times New Roman" w:hAnsi="Times New Roman" w:cs="Times New Roman"/>
          <w:b/>
          <w:bCs/>
          <w:color w:val="000000" w:themeColor="text1"/>
          <w:sz w:val="24"/>
          <w:szCs w:val="24"/>
        </w:rPr>
        <w:t xml:space="preserve"> Tracker</w:t>
      </w:r>
    </w:p>
    <w:tbl>
      <w:tblPr>
        <w:tblStyle w:val="TableGrid"/>
        <w:tblpPr w:leftFromText="180" w:rightFromText="180" w:vertAnchor="page" w:horzAnchor="margin" w:tblpY="2867"/>
        <w:tblW w:w="12658" w:type="dxa"/>
        <w:tblLook w:val="04A0" w:firstRow="1" w:lastRow="0" w:firstColumn="1" w:lastColumn="0" w:noHBand="0" w:noVBand="1"/>
      </w:tblPr>
      <w:tblGrid>
        <w:gridCol w:w="1299"/>
        <w:gridCol w:w="1622"/>
        <w:gridCol w:w="9737"/>
      </w:tblGrid>
      <w:tr w:rsidR="00E22EFA" w:rsidRPr="00673744" w14:paraId="1D981924" w14:textId="77777777" w:rsidTr="00CE760F">
        <w:trPr>
          <w:trHeight w:val="1141"/>
        </w:trPr>
        <w:tc>
          <w:tcPr>
            <w:tcW w:w="1299" w:type="dxa"/>
          </w:tcPr>
          <w:p w14:paraId="7A426278" w14:textId="77777777" w:rsidR="00E22EFA" w:rsidRPr="00673744" w:rsidRDefault="00E22EFA" w:rsidP="0012158C">
            <w:pPr>
              <w:jc w:val="both"/>
              <w:rPr>
                <w:rFonts w:ascii="Times New Roman" w:hAnsi="Times New Roman" w:cs="Times New Roman"/>
                <w:b/>
                <w:bCs/>
                <w:lang w:val="en-US"/>
              </w:rPr>
            </w:pPr>
            <w:r w:rsidRPr="00673744">
              <w:rPr>
                <w:rFonts w:ascii="Times New Roman" w:hAnsi="Times New Roman" w:cs="Times New Roman"/>
                <w:b/>
                <w:bCs/>
              </w:rPr>
              <w:t>Step</w:t>
            </w:r>
            <w:r w:rsidRPr="00673744">
              <w:rPr>
                <w:rFonts w:ascii="Times New Roman" w:hAnsi="Times New Roman" w:cs="Times New Roman"/>
                <w:b/>
                <w:bCs/>
                <w:lang w:val="en-US"/>
              </w:rPr>
              <w:t xml:space="preserve"> 1</w:t>
            </w:r>
          </w:p>
        </w:tc>
        <w:tc>
          <w:tcPr>
            <w:tcW w:w="1622" w:type="dxa"/>
          </w:tcPr>
          <w:p w14:paraId="5FC89A84"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lang w:val="en-US"/>
              </w:rPr>
              <w:t>Data Acquisition</w:t>
            </w:r>
          </w:p>
        </w:tc>
        <w:tc>
          <w:tcPr>
            <w:tcW w:w="9737" w:type="dxa"/>
          </w:tcPr>
          <w:p w14:paraId="2DDC9CC9"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lang w:val="en-US"/>
              </w:rPr>
              <w:t>Source</w:t>
            </w:r>
            <w:r w:rsidRPr="00673744">
              <w:rPr>
                <w:rFonts w:ascii="Times New Roman" w:hAnsi="Times New Roman" w:cs="Times New Roman"/>
                <w:lang w:val="en-US"/>
              </w:rPr>
              <w:t>: public domains</w:t>
            </w:r>
          </w:p>
          <w:p w14:paraId="037794E7"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lang w:val="en-US"/>
              </w:rPr>
              <w:t>Method</w:t>
            </w:r>
            <w:r w:rsidRPr="00673744">
              <w:rPr>
                <w:rFonts w:ascii="Times New Roman" w:hAnsi="Times New Roman" w:cs="Times New Roman"/>
                <w:lang w:val="en-US"/>
              </w:rPr>
              <w:t>:  1) Entries from search engines, company websites, biotech news feed, social media, and government databases were collected.  2) When an Application Programming Interface (API) tool is available, such as in the case of ClinicalTrials.gov, Python scripts developed in-house were used for automatic querying and retrieval.</w:t>
            </w:r>
          </w:p>
        </w:tc>
      </w:tr>
      <w:tr w:rsidR="00E22EFA" w:rsidRPr="00673744" w14:paraId="47E20709" w14:textId="77777777" w:rsidTr="00CE760F">
        <w:trPr>
          <w:trHeight w:val="2065"/>
        </w:trPr>
        <w:tc>
          <w:tcPr>
            <w:tcW w:w="1299" w:type="dxa"/>
          </w:tcPr>
          <w:p w14:paraId="6F094EE5" w14:textId="77777777" w:rsidR="00E22EFA" w:rsidRPr="00673744" w:rsidRDefault="00E22EFA" w:rsidP="0012158C">
            <w:pPr>
              <w:jc w:val="both"/>
              <w:rPr>
                <w:rFonts w:ascii="Times New Roman" w:hAnsi="Times New Roman" w:cs="Times New Roman"/>
                <w:b/>
                <w:bCs/>
              </w:rPr>
            </w:pPr>
            <w:r w:rsidRPr="00673744">
              <w:rPr>
                <w:rFonts w:ascii="Times New Roman" w:hAnsi="Times New Roman" w:cs="Times New Roman"/>
                <w:b/>
                <w:bCs/>
              </w:rPr>
              <w:t>Step 2</w:t>
            </w:r>
          </w:p>
        </w:tc>
        <w:tc>
          <w:tcPr>
            <w:tcW w:w="1622" w:type="dxa"/>
          </w:tcPr>
          <w:p w14:paraId="532498B5"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rPr>
              <w:t>Filtering &amp; Validation</w:t>
            </w:r>
          </w:p>
          <w:p w14:paraId="3E0338C9" w14:textId="77777777" w:rsidR="00E22EFA" w:rsidRPr="00673744" w:rsidRDefault="00E22EFA" w:rsidP="0012158C">
            <w:pPr>
              <w:jc w:val="both"/>
              <w:rPr>
                <w:rFonts w:ascii="Times New Roman" w:hAnsi="Times New Roman" w:cs="Times New Roman"/>
              </w:rPr>
            </w:pPr>
          </w:p>
        </w:tc>
        <w:tc>
          <w:tcPr>
            <w:tcW w:w="9737" w:type="dxa"/>
          </w:tcPr>
          <w:p w14:paraId="1CA6597A"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lang w:val="en-US"/>
              </w:rPr>
              <w:t>Filtering</w:t>
            </w:r>
            <w:r w:rsidRPr="00673744">
              <w:rPr>
                <w:rFonts w:ascii="Times New Roman" w:hAnsi="Times New Roman" w:cs="Times New Roman"/>
                <w:lang w:val="en-US"/>
              </w:rPr>
              <w:t>: Entries describing preclinical or clinical development of diagnostic antibodies, polyclonal antibodies, convalescent plasma therapies, immune globulin intravenous (IGIV) therapies, small molecules, and recombinant proteins other than immunoglobin (Ig), Ig fragments, and Ig fusion proteins were removed from our collection. Studies and clinical trials without explicitly stating COVID-19 or SARS-CoV-2 as their indication or target were also eliminated. Filtering was performed manually unless an API tool was available, in which case, it was performed by the Python scripts mentioned above.</w:t>
            </w:r>
          </w:p>
          <w:p w14:paraId="34C36AB9"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lang w:val="en-US"/>
              </w:rPr>
              <w:t>Validation</w:t>
            </w:r>
            <w:r w:rsidRPr="00673744">
              <w:rPr>
                <w:rFonts w:ascii="Times New Roman" w:hAnsi="Times New Roman" w:cs="Times New Roman"/>
                <w:lang w:val="en-US"/>
              </w:rPr>
              <w:t>: Validation of each entries we retained in our collection is performed manually, by inspecting and cross-validating using multiple sources if possible.</w:t>
            </w:r>
          </w:p>
        </w:tc>
      </w:tr>
      <w:tr w:rsidR="00E22EFA" w:rsidRPr="00673744" w14:paraId="6893619C" w14:textId="77777777" w:rsidTr="00CE760F">
        <w:trPr>
          <w:trHeight w:val="462"/>
        </w:trPr>
        <w:tc>
          <w:tcPr>
            <w:tcW w:w="1299" w:type="dxa"/>
          </w:tcPr>
          <w:p w14:paraId="4534B737" w14:textId="77777777" w:rsidR="00E22EFA" w:rsidRPr="00673744" w:rsidRDefault="00E22EFA" w:rsidP="0012158C">
            <w:pPr>
              <w:jc w:val="both"/>
              <w:rPr>
                <w:rFonts w:ascii="Times New Roman" w:hAnsi="Times New Roman" w:cs="Times New Roman"/>
                <w:b/>
                <w:bCs/>
              </w:rPr>
            </w:pPr>
            <w:r w:rsidRPr="00673744">
              <w:rPr>
                <w:rFonts w:ascii="Times New Roman" w:hAnsi="Times New Roman" w:cs="Times New Roman"/>
                <w:b/>
                <w:bCs/>
              </w:rPr>
              <w:t>Step 3</w:t>
            </w:r>
          </w:p>
        </w:tc>
        <w:tc>
          <w:tcPr>
            <w:tcW w:w="1622" w:type="dxa"/>
          </w:tcPr>
          <w:p w14:paraId="126595BF"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lang w:val="en-US"/>
              </w:rPr>
              <w:t>Data Analysis</w:t>
            </w:r>
          </w:p>
          <w:p w14:paraId="5E2E6EEA" w14:textId="77777777" w:rsidR="00E22EFA" w:rsidRPr="00673744" w:rsidRDefault="00E22EFA" w:rsidP="0012158C">
            <w:pPr>
              <w:jc w:val="both"/>
              <w:rPr>
                <w:rFonts w:ascii="Times New Roman" w:hAnsi="Times New Roman" w:cs="Times New Roman"/>
              </w:rPr>
            </w:pPr>
          </w:p>
        </w:tc>
        <w:tc>
          <w:tcPr>
            <w:tcW w:w="9737" w:type="dxa"/>
          </w:tcPr>
          <w:p w14:paraId="3661FF7E"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lang w:val="en-US"/>
              </w:rPr>
              <w:t>Data analysis was performed, and statistics on key aspects, such as drug targets, format and clinical status were generated using R and Python</w:t>
            </w:r>
          </w:p>
        </w:tc>
      </w:tr>
      <w:tr w:rsidR="00E22EFA" w:rsidRPr="00673744" w14:paraId="513CB680" w14:textId="77777777" w:rsidTr="00CE760F">
        <w:trPr>
          <w:trHeight w:val="693"/>
        </w:trPr>
        <w:tc>
          <w:tcPr>
            <w:tcW w:w="1299" w:type="dxa"/>
          </w:tcPr>
          <w:p w14:paraId="79147988" w14:textId="77777777" w:rsidR="00E22EFA" w:rsidRPr="00673744" w:rsidRDefault="00E22EFA" w:rsidP="0012158C">
            <w:pPr>
              <w:jc w:val="both"/>
              <w:rPr>
                <w:rFonts w:ascii="Times New Roman" w:hAnsi="Times New Roman" w:cs="Times New Roman"/>
                <w:b/>
                <w:bCs/>
              </w:rPr>
            </w:pPr>
            <w:r w:rsidRPr="00673744">
              <w:rPr>
                <w:rFonts w:ascii="Times New Roman" w:hAnsi="Times New Roman" w:cs="Times New Roman"/>
                <w:b/>
                <w:bCs/>
              </w:rPr>
              <w:t>Step 4</w:t>
            </w:r>
          </w:p>
        </w:tc>
        <w:tc>
          <w:tcPr>
            <w:tcW w:w="1622" w:type="dxa"/>
          </w:tcPr>
          <w:p w14:paraId="21874AC6"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lang w:val="en-US"/>
              </w:rPr>
              <w:t>Data Visualization</w:t>
            </w:r>
          </w:p>
          <w:p w14:paraId="5E4C44DA" w14:textId="77777777" w:rsidR="00E22EFA" w:rsidRPr="00673744" w:rsidRDefault="00E22EFA" w:rsidP="0012158C">
            <w:pPr>
              <w:jc w:val="both"/>
              <w:rPr>
                <w:rFonts w:ascii="Times New Roman" w:hAnsi="Times New Roman" w:cs="Times New Roman"/>
              </w:rPr>
            </w:pPr>
          </w:p>
        </w:tc>
        <w:tc>
          <w:tcPr>
            <w:tcW w:w="9737" w:type="dxa"/>
          </w:tcPr>
          <w:p w14:paraId="2EFA3E81" w14:textId="438E208B" w:rsidR="00E22EFA" w:rsidRPr="00673744" w:rsidRDefault="00E22EFA" w:rsidP="0012158C">
            <w:pPr>
              <w:jc w:val="both"/>
              <w:rPr>
                <w:rFonts w:ascii="Times New Roman" w:hAnsi="Times New Roman" w:cs="Times New Roman"/>
              </w:rPr>
            </w:pPr>
            <w:r w:rsidRPr="00673744">
              <w:rPr>
                <w:rFonts w:ascii="Times New Roman" w:hAnsi="Times New Roman" w:cs="Times New Roman"/>
                <w:lang w:val="en-US"/>
              </w:rPr>
              <w:t xml:space="preserve">Interactive table and charts published on our website (chineseantibody.org) were generate using </w:t>
            </w:r>
            <w:proofErr w:type="spellStart"/>
            <w:r w:rsidRPr="00673744">
              <w:rPr>
                <w:rFonts w:ascii="Times New Roman" w:hAnsi="Times New Roman" w:cs="Times New Roman"/>
                <w:lang w:val="en-US"/>
              </w:rPr>
              <w:t>WPData</w:t>
            </w:r>
            <w:proofErr w:type="spellEnd"/>
            <w:r w:rsidR="00FC7008" w:rsidRPr="00673744">
              <w:rPr>
                <w:rFonts w:ascii="Times New Roman" w:hAnsi="Times New Roman" w:cs="Times New Roman"/>
                <w:lang w:val="en-US"/>
              </w:rPr>
              <w:t xml:space="preserve"> </w:t>
            </w:r>
            <w:r w:rsidRPr="00673744">
              <w:rPr>
                <w:rFonts w:ascii="Times New Roman" w:hAnsi="Times New Roman" w:cs="Times New Roman"/>
                <w:lang w:val="en-US"/>
              </w:rPr>
              <w:t>Table, a commercial plug-in for WordPress. Static table and charts used for this publication were generated using R.</w:t>
            </w:r>
          </w:p>
        </w:tc>
      </w:tr>
      <w:tr w:rsidR="00E22EFA" w:rsidRPr="00673744" w14:paraId="7731B566" w14:textId="77777777" w:rsidTr="00CE760F">
        <w:trPr>
          <w:trHeight w:val="679"/>
        </w:trPr>
        <w:tc>
          <w:tcPr>
            <w:tcW w:w="1299" w:type="dxa"/>
          </w:tcPr>
          <w:p w14:paraId="21322BF6" w14:textId="77777777" w:rsidR="00E22EFA" w:rsidRPr="00673744" w:rsidRDefault="00E22EFA" w:rsidP="0012158C">
            <w:pPr>
              <w:jc w:val="both"/>
              <w:rPr>
                <w:rFonts w:ascii="Times New Roman" w:hAnsi="Times New Roman" w:cs="Times New Roman"/>
                <w:b/>
                <w:bCs/>
              </w:rPr>
            </w:pPr>
            <w:r w:rsidRPr="00673744">
              <w:rPr>
                <w:rFonts w:ascii="Times New Roman" w:hAnsi="Times New Roman" w:cs="Times New Roman"/>
                <w:b/>
                <w:bCs/>
              </w:rPr>
              <w:t>Step 5</w:t>
            </w:r>
          </w:p>
        </w:tc>
        <w:tc>
          <w:tcPr>
            <w:tcW w:w="1622" w:type="dxa"/>
          </w:tcPr>
          <w:p w14:paraId="1CCD3F95"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lang w:val="en-US"/>
              </w:rPr>
              <w:t>Update &amp; Maintenance</w:t>
            </w:r>
          </w:p>
          <w:p w14:paraId="090CE7FC" w14:textId="77777777" w:rsidR="00E22EFA" w:rsidRPr="00673744" w:rsidRDefault="00E22EFA" w:rsidP="0012158C">
            <w:pPr>
              <w:jc w:val="both"/>
              <w:rPr>
                <w:rFonts w:ascii="Times New Roman" w:hAnsi="Times New Roman" w:cs="Times New Roman"/>
              </w:rPr>
            </w:pPr>
          </w:p>
        </w:tc>
        <w:tc>
          <w:tcPr>
            <w:tcW w:w="9737" w:type="dxa"/>
          </w:tcPr>
          <w:p w14:paraId="4F2C7282"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lang w:val="en-US"/>
              </w:rPr>
              <w:t>New data are being collected, analyzed, and published on our website on a weekly basis.</w:t>
            </w:r>
          </w:p>
        </w:tc>
      </w:tr>
    </w:tbl>
    <w:p w14:paraId="11BF7D9B" w14:textId="348A864E" w:rsidR="00190138" w:rsidRDefault="00190138" w:rsidP="0012158C">
      <w:pPr>
        <w:spacing w:before="120" w:after="120" w:line="480" w:lineRule="auto"/>
        <w:jc w:val="both"/>
        <w:rPr>
          <w:rFonts w:ascii="Times New Roman" w:hAnsi="Times New Roman" w:cs="Times New Roman"/>
          <w:color w:val="000000" w:themeColor="text1"/>
          <w:sz w:val="24"/>
          <w:szCs w:val="24"/>
        </w:rPr>
      </w:pPr>
    </w:p>
    <w:p w14:paraId="414F2F55" w14:textId="77777777" w:rsidR="00190138" w:rsidRDefault="0019013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0E773CE" w14:textId="7031C3EF" w:rsidR="00951B5A" w:rsidRPr="00673744" w:rsidRDefault="00951B5A" w:rsidP="0012158C">
      <w:pPr>
        <w:spacing w:before="120" w:after="120" w:line="480" w:lineRule="auto"/>
        <w:jc w:val="both"/>
        <w:rPr>
          <w:rFonts w:ascii="Times New Roman" w:hAnsi="Times New Roman" w:cs="Times New Roman"/>
          <w:b/>
          <w:bCs/>
          <w:color w:val="000000" w:themeColor="text1"/>
          <w:sz w:val="24"/>
          <w:szCs w:val="24"/>
        </w:rPr>
      </w:pPr>
      <w:bookmarkStart w:id="190" w:name="_Hlk47297650"/>
      <w:r w:rsidRPr="00673744">
        <w:rPr>
          <w:rFonts w:ascii="Times New Roman" w:hAnsi="Times New Roman" w:cs="Times New Roman"/>
          <w:b/>
          <w:bCs/>
          <w:color w:val="000000" w:themeColor="text1"/>
          <w:sz w:val="24"/>
          <w:szCs w:val="24"/>
        </w:rPr>
        <w:lastRenderedPageBreak/>
        <w:t xml:space="preserve">Table </w:t>
      </w:r>
      <w:r>
        <w:rPr>
          <w:rFonts w:ascii="Times New Roman" w:hAnsi="Times New Roman" w:cs="Times New Roman"/>
          <w:b/>
          <w:bCs/>
          <w:color w:val="000000" w:themeColor="text1"/>
          <w:sz w:val="24"/>
          <w:szCs w:val="24"/>
        </w:rPr>
        <w:t>2</w:t>
      </w:r>
      <w:r w:rsidRPr="00673744">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 xml:space="preserve">Summary of the </w:t>
      </w:r>
      <w:del w:id="191" w:author="LY" w:date="2020-08-01T23:47:00Z">
        <w:r w:rsidR="009C2EAC" w:rsidDel="00D55C48">
          <w:rPr>
            <w:rFonts w:ascii="Times New Roman" w:hAnsi="Times New Roman" w:cs="Times New Roman"/>
            <w:b/>
            <w:bCs/>
            <w:color w:val="000000" w:themeColor="text1"/>
            <w:sz w:val="24"/>
            <w:szCs w:val="24"/>
          </w:rPr>
          <w:delText xml:space="preserve">Five </w:delText>
        </w:r>
      </w:del>
      <w:ins w:id="192" w:author="LY" w:date="2020-08-02T19:25:00Z">
        <w:r w:rsidR="00167CA7">
          <w:rPr>
            <w:rFonts w:ascii="Times New Roman" w:hAnsi="Times New Roman" w:cs="Times New Roman"/>
            <w:b/>
            <w:bCs/>
            <w:color w:val="000000" w:themeColor="text1"/>
            <w:sz w:val="24"/>
            <w:szCs w:val="24"/>
          </w:rPr>
          <w:t>Eight</w:t>
        </w:r>
      </w:ins>
      <w:ins w:id="193" w:author="LY" w:date="2020-08-01T23:47:00Z">
        <w:r w:rsidR="00D55C48">
          <w:rPr>
            <w:rFonts w:ascii="Times New Roman" w:hAnsi="Times New Roman" w:cs="Times New Roman"/>
            <w:b/>
            <w:bCs/>
            <w:color w:val="000000" w:themeColor="text1"/>
            <w:sz w:val="24"/>
            <w:szCs w:val="24"/>
          </w:rPr>
          <w:t xml:space="preserve"> </w:t>
        </w:r>
      </w:ins>
      <w:r>
        <w:rPr>
          <w:rFonts w:ascii="Times New Roman" w:hAnsi="Times New Roman" w:cs="Times New Roman"/>
          <w:b/>
          <w:bCs/>
          <w:color w:val="000000" w:themeColor="text1"/>
          <w:sz w:val="24"/>
          <w:szCs w:val="24"/>
        </w:rPr>
        <w:t xml:space="preserve">SARS-CoV-2 S </w:t>
      </w:r>
      <w:r w:rsidR="005873AC">
        <w:rPr>
          <w:rFonts w:ascii="Times New Roman" w:hAnsi="Times New Roman" w:cs="Times New Roman"/>
          <w:b/>
          <w:bCs/>
          <w:color w:val="000000" w:themeColor="text1"/>
          <w:sz w:val="24"/>
          <w:szCs w:val="24"/>
        </w:rPr>
        <w:t xml:space="preserve">Specific Programs </w:t>
      </w:r>
      <w:r>
        <w:rPr>
          <w:rFonts w:ascii="Times New Roman" w:hAnsi="Times New Roman" w:cs="Times New Roman"/>
          <w:b/>
          <w:bCs/>
          <w:color w:val="000000" w:themeColor="text1"/>
          <w:sz w:val="24"/>
          <w:szCs w:val="24"/>
        </w:rPr>
        <w:t xml:space="preserve">in </w:t>
      </w:r>
      <w:r w:rsidR="005873AC">
        <w:rPr>
          <w:rFonts w:ascii="Times New Roman" w:hAnsi="Times New Roman" w:cs="Times New Roman"/>
          <w:b/>
          <w:bCs/>
          <w:color w:val="000000" w:themeColor="text1"/>
          <w:sz w:val="24"/>
          <w:szCs w:val="24"/>
        </w:rPr>
        <w:t>Clinical Trials</w:t>
      </w:r>
    </w:p>
    <w:tbl>
      <w:tblPr>
        <w:tblW w:w="12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420"/>
        <w:gridCol w:w="989"/>
        <w:gridCol w:w="1300"/>
        <w:gridCol w:w="3120"/>
        <w:gridCol w:w="1483"/>
        <w:gridCol w:w="2050"/>
      </w:tblGrid>
      <w:tr w:rsidR="00951B5A" w:rsidRPr="00BB661E" w14:paraId="2EBFC305" w14:textId="77777777" w:rsidTr="004C5B52">
        <w:trPr>
          <w:trHeight w:val="765"/>
        </w:trPr>
        <w:tc>
          <w:tcPr>
            <w:tcW w:w="1720" w:type="dxa"/>
            <w:shd w:val="clear" w:color="auto" w:fill="auto"/>
            <w:noWrap/>
            <w:vAlign w:val="center"/>
            <w:hideMark/>
          </w:tcPr>
          <w:p w14:paraId="39CD14C4" w14:textId="77777777" w:rsidR="00951B5A" w:rsidRPr="00BB661E" w:rsidRDefault="00951B5A" w:rsidP="00951B5A">
            <w:pPr>
              <w:spacing w:after="0" w:line="240" w:lineRule="auto"/>
              <w:jc w:val="center"/>
              <w:rPr>
                <w:rFonts w:ascii="Times New Roman" w:eastAsia="Times New Roman" w:hAnsi="Times New Roman" w:cs="Times New Roman"/>
                <w:b/>
                <w:bCs/>
                <w:color w:val="000000"/>
                <w:sz w:val="24"/>
                <w:szCs w:val="24"/>
                <w:lang w:eastAsia="en-US"/>
              </w:rPr>
            </w:pPr>
            <w:r w:rsidRPr="00BB661E">
              <w:rPr>
                <w:rFonts w:ascii="Times New Roman" w:eastAsia="Times New Roman" w:hAnsi="Times New Roman" w:cs="Times New Roman"/>
                <w:b/>
                <w:bCs/>
                <w:color w:val="000000"/>
                <w:sz w:val="24"/>
                <w:szCs w:val="24"/>
                <w:lang w:eastAsia="en-US"/>
              </w:rPr>
              <w:t>Name</w:t>
            </w:r>
          </w:p>
        </w:tc>
        <w:tc>
          <w:tcPr>
            <w:tcW w:w="1420" w:type="dxa"/>
            <w:shd w:val="clear" w:color="auto" w:fill="auto"/>
            <w:noWrap/>
            <w:vAlign w:val="center"/>
            <w:hideMark/>
          </w:tcPr>
          <w:p w14:paraId="0BA2630C" w14:textId="77777777" w:rsidR="00951B5A" w:rsidRPr="00BB661E" w:rsidRDefault="00951B5A" w:rsidP="00951B5A">
            <w:pPr>
              <w:spacing w:after="0" w:line="240" w:lineRule="auto"/>
              <w:jc w:val="center"/>
              <w:rPr>
                <w:rFonts w:ascii="Times New Roman" w:eastAsia="Times New Roman" w:hAnsi="Times New Roman" w:cs="Times New Roman"/>
                <w:b/>
                <w:bCs/>
                <w:color w:val="000000"/>
                <w:sz w:val="24"/>
                <w:szCs w:val="24"/>
                <w:lang w:eastAsia="en-US"/>
              </w:rPr>
            </w:pPr>
            <w:r w:rsidRPr="00BB661E">
              <w:rPr>
                <w:rFonts w:ascii="Times New Roman" w:eastAsia="Times New Roman" w:hAnsi="Times New Roman" w:cs="Times New Roman"/>
                <w:b/>
                <w:bCs/>
                <w:color w:val="000000"/>
                <w:sz w:val="24"/>
                <w:szCs w:val="24"/>
                <w:lang w:eastAsia="en-US"/>
              </w:rPr>
              <w:t>Target</w:t>
            </w:r>
          </w:p>
        </w:tc>
        <w:tc>
          <w:tcPr>
            <w:tcW w:w="989" w:type="dxa"/>
            <w:shd w:val="clear" w:color="auto" w:fill="auto"/>
            <w:noWrap/>
            <w:vAlign w:val="center"/>
            <w:hideMark/>
          </w:tcPr>
          <w:p w14:paraId="6FBE6D8B" w14:textId="77777777" w:rsidR="00951B5A" w:rsidRPr="00BB661E" w:rsidRDefault="00951B5A" w:rsidP="00951B5A">
            <w:pPr>
              <w:spacing w:after="0" w:line="240" w:lineRule="auto"/>
              <w:jc w:val="center"/>
              <w:rPr>
                <w:rFonts w:ascii="Times New Roman" w:eastAsia="Times New Roman" w:hAnsi="Times New Roman" w:cs="Times New Roman"/>
                <w:b/>
                <w:bCs/>
                <w:color w:val="000000"/>
                <w:sz w:val="24"/>
                <w:szCs w:val="24"/>
                <w:lang w:eastAsia="en-US"/>
              </w:rPr>
            </w:pPr>
            <w:r w:rsidRPr="00BB661E">
              <w:rPr>
                <w:rFonts w:ascii="Times New Roman" w:eastAsia="Times New Roman" w:hAnsi="Times New Roman" w:cs="Times New Roman"/>
                <w:b/>
                <w:bCs/>
                <w:color w:val="000000"/>
                <w:sz w:val="24"/>
                <w:szCs w:val="24"/>
                <w:lang w:eastAsia="en-US"/>
              </w:rPr>
              <w:t>Format</w:t>
            </w:r>
          </w:p>
        </w:tc>
        <w:tc>
          <w:tcPr>
            <w:tcW w:w="1300" w:type="dxa"/>
            <w:shd w:val="clear" w:color="auto" w:fill="auto"/>
            <w:noWrap/>
            <w:vAlign w:val="center"/>
            <w:hideMark/>
          </w:tcPr>
          <w:p w14:paraId="777D5173" w14:textId="77777777" w:rsidR="00951B5A" w:rsidRPr="00BB661E" w:rsidRDefault="00951B5A" w:rsidP="00951B5A">
            <w:pPr>
              <w:spacing w:after="0" w:line="240" w:lineRule="auto"/>
              <w:jc w:val="center"/>
              <w:rPr>
                <w:rFonts w:ascii="Times New Roman" w:eastAsia="Times New Roman" w:hAnsi="Times New Roman" w:cs="Times New Roman"/>
                <w:b/>
                <w:bCs/>
                <w:color w:val="000000"/>
                <w:sz w:val="24"/>
                <w:szCs w:val="24"/>
                <w:lang w:eastAsia="en-US"/>
              </w:rPr>
            </w:pPr>
            <w:r w:rsidRPr="00BB661E">
              <w:rPr>
                <w:rFonts w:ascii="Times New Roman" w:eastAsia="Times New Roman" w:hAnsi="Times New Roman" w:cs="Times New Roman"/>
                <w:b/>
                <w:bCs/>
                <w:color w:val="000000"/>
                <w:sz w:val="24"/>
                <w:szCs w:val="24"/>
                <w:lang w:eastAsia="en-US"/>
              </w:rPr>
              <w:t>Status</w:t>
            </w:r>
          </w:p>
        </w:tc>
        <w:tc>
          <w:tcPr>
            <w:tcW w:w="3120" w:type="dxa"/>
            <w:shd w:val="clear" w:color="auto" w:fill="auto"/>
            <w:noWrap/>
            <w:vAlign w:val="center"/>
            <w:hideMark/>
          </w:tcPr>
          <w:p w14:paraId="1DAA8E9B" w14:textId="77777777" w:rsidR="00951B5A" w:rsidRPr="00BB661E" w:rsidRDefault="00951B5A" w:rsidP="00951B5A">
            <w:pPr>
              <w:spacing w:after="0" w:line="240" w:lineRule="auto"/>
              <w:jc w:val="center"/>
              <w:rPr>
                <w:rFonts w:ascii="Times New Roman" w:eastAsia="Times New Roman" w:hAnsi="Times New Roman" w:cs="Times New Roman"/>
                <w:b/>
                <w:bCs/>
                <w:color w:val="000000"/>
                <w:sz w:val="24"/>
                <w:szCs w:val="24"/>
                <w:lang w:eastAsia="en-US"/>
              </w:rPr>
            </w:pPr>
            <w:r w:rsidRPr="00BB661E">
              <w:rPr>
                <w:rFonts w:ascii="Times New Roman" w:eastAsia="Times New Roman" w:hAnsi="Times New Roman" w:cs="Times New Roman"/>
                <w:b/>
                <w:bCs/>
                <w:color w:val="000000"/>
                <w:sz w:val="24"/>
                <w:szCs w:val="24"/>
                <w:lang w:eastAsia="en-US"/>
              </w:rPr>
              <w:t>Developer</w:t>
            </w:r>
          </w:p>
        </w:tc>
        <w:tc>
          <w:tcPr>
            <w:tcW w:w="1483" w:type="dxa"/>
            <w:shd w:val="clear" w:color="auto" w:fill="auto"/>
            <w:noWrap/>
            <w:vAlign w:val="center"/>
            <w:hideMark/>
          </w:tcPr>
          <w:p w14:paraId="332DA474" w14:textId="77777777" w:rsidR="00951B5A" w:rsidRPr="00BB661E" w:rsidRDefault="00951B5A" w:rsidP="00951B5A">
            <w:pPr>
              <w:spacing w:after="0" w:line="240" w:lineRule="auto"/>
              <w:jc w:val="center"/>
              <w:rPr>
                <w:rFonts w:ascii="Times New Roman" w:eastAsia="Times New Roman" w:hAnsi="Times New Roman" w:cs="Times New Roman"/>
                <w:b/>
                <w:bCs/>
                <w:color w:val="000000"/>
                <w:sz w:val="24"/>
                <w:szCs w:val="24"/>
                <w:lang w:eastAsia="en-US"/>
              </w:rPr>
            </w:pPr>
            <w:r w:rsidRPr="00BB661E">
              <w:rPr>
                <w:rFonts w:ascii="Times New Roman" w:eastAsia="Times New Roman" w:hAnsi="Times New Roman" w:cs="Times New Roman"/>
                <w:b/>
                <w:bCs/>
                <w:color w:val="000000"/>
                <w:sz w:val="24"/>
                <w:szCs w:val="24"/>
                <w:lang w:eastAsia="en-US"/>
              </w:rPr>
              <w:t>Country</w:t>
            </w:r>
          </w:p>
        </w:tc>
        <w:tc>
          <w:tcPr>
            <w:tcW w:w="2050" w:type="dxa"/>
            <w:shd w:val="clear" w:color="auto" w:fill="auto"/>
            <w:vAlign w:val="center"/>
            <w:hideMark/>
          </w:tcPr>
          <w:p w14:paraId="790ACF4D" w14:textId="77777777" w:rsidR="00951B5A" w:rsidRPr="00BB661E" w:rsidRDefault="00951B5A" w:rsidP="00951B5A">
            <w:pPr>
              <w:spacing w:after="0" w:line="240" w:lineRule="auto"/>
              <w:jc w:val="center"/>
              <w:rPr>
                <w:rFonts w:ascii="Times New Roman" w:eastAsia="Times New Roman" w:hAnsi="Times New Roman" w:cs="Times New Roman"/>
                <w:b/>
                <w:bCs/>
                <w:color w:val="000000"/>
                <w:sz w:val="24"/>
                <w:szCs w:val="24"/>
                <w:lang w:eastAsia="en-US"/>
              </w:rPr>
            </w:pPr>
            <w:r w:rsidRPr="00BB661E">
              <w:rPr>
                <w:rFonts w:ascii="Times New Roman" w:eastAsia="Times New Roman" w:hAnsi="Times New Roman" w:cs="Times New Roman"/>
                <w:b/>
                <w:bCs/>
                <w:color w:val="000000"/>
                <w:sz w:val="24"/>
                <w:szCs w:val="24"/>
                <w:lang w:eastAsia="en-US"/>
              </w:rPr>
              <w:t>ClinicalTrials.gov Identifier</w:t>
            </w:r>
          </w:p>
        </w:tc>
      </w:tr>
      <w:tr w:rsidR="00951B5A" w:rsidRPr="00BB661E" w14:paraId="49B26376" w14:textId="77777777" w:rsidTr="004C5B52">
        <w:trPr>
          <w:trHeight w:val="1260"/>
        </w:trPr>
        <w:tc>
          <w:tcPr>
            <w:tcW w:w="1720" w:type="dxa"/>
            <w:shd w:val="clear" w:color="auto" w:fill="auto"/>
            <w:vAlign w:val="center"/>
            <w:hideMark/>
          </w:tcPr>
          <w:p w14:paraId="0DA96F03"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REGN-COV2 (REGN10933 + REGN10987)</w:t>
            </w:r>
          </w:p>
        </w:tc>
        <w:tc>
          <w:tcPr>
            <w:tcW w:w="1420" w:type="dxa"/>
            <w:shd w:val="clear" w:color="auto" w:fill="auto"/>
            <w:vAlign w:val="center"/>
            <w:hideMark/>
          </w:tcPr>
          <w:p w14:paraId="3814718D"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SARS-CoV-2 S protein</w:t>
            </w:r>
          </w:p>
        </w:tc>
        <w:tc>
          <w:tcPr>
            <w:tcW w:w="989" w:type="dxa"/>
            <w:shd w:val="clear" w:color="auto" w:fill="auto"/>
            <w:noWrap/>
            <w:vAlign w:val="center"/>
            <w:hideMark/>
          </w:tcPr>
          <w:p w14:paraId="0354EF31"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proofErr w:type="spellStart"/>
            <w:r w:rsidRPr="00BB661E">
              <w:rPr>
                <w:rFonts w:ascii="Times New Roman" w:eastAsia="Times New Roman" w:hAnsi="Times New Roman" w:cs="Times New Roman"/>
                <w:color w:val="000000"/>
                <w:sz w:val="24"/>
                <w:szCs w:val="24"/>
                <w:lang w:eastAsia="en-US"/>
              </w:rPr>
              <w:t>mAb</w:t>
            </w:r>
            <w:proofErr w:type="spellEnd"/>
          </w:p>
        </w:tc>
        <w:tc>
          <w:tcPr>
            <w:tcW w:w="1300" w:type="dxa"/>
            <w:shd w:val="clear" w:color="auto" w:fill="auto"/>
            <w:noWrap/>
            <w:vAlign w:val="center"/>
            <w:hideMark/>
          </w:tcPr>
          <w:p w14:paraId="6C68CA6B"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Phase 1/2/3</w:t>
            </w:r>
          </w:p>
        </w:tc>
        <w:tc>
          <w:tcPr>
            <w:tcW w:w="3120" w:type="dxa"/>
            <w:shd w:val="clear" w:color="auto" w:fill="auto"/>
            <w:vAlign w:val="center"/>
            <w:hideMark/>
          </w:tcPr>
          <w:p w14:paraId="0B2A5DBE"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Regeneron/NIAID</w:t>
            </w:r>
          </w:p>
        </w:tc>
        <w:tc>
          <w:tcPr>
            <w:tcW w:w="1483" w:type="dxa"/>
            <w:shd w:val="clear" w:color="auto" w:fill="auto"/>
            <w:noWrap/>
            <w:vAlign w:val="center"/>
            <w:hideMark/>
          </w:tcPr>
          <w:p w14:paraId="735AF798"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USA</w:t>
            </w:r>
          </w:p>
        </w:tc>
        <w:tc>
          <w:tcPr>
            <w:tcW w:w="2050" w:type="dxa"/>
            <w:shd w:val="clear" w:color="auto" w:fill="auto"/>
            <w:vAlign w:val="center"/>
            <w:hideMark/>
          </w:tcPr>
          <w:p w14:paraId="03D97D8E" w14:textId="77777777" w:rsidR="00951B5A" w:rsidRPr="00BB661E" w:rsidRDefault="00951B5A" w:rsidP="00951B5A">
            <w:pPr>
              <w:spacing w:after="0" w:line="240" w:lineRule="auto"/>
              <w:jc w:val="center"/>
              <w:rPr>
                <w:rFonts w:ascii="Times New Roman" w:eastAsia="Times New Roman" w:hAnsi="Times New Roman" w:cs="Times New Roman"/>
                <w:color w:val="000000"/>
                <w:lang w:eastAsia="en-US"/>
              </w:rPr>
            </w:pPr>
            <w:r w:rsidRPr="00BB661E">
              <w:rPr>
                <w:rFonts w:ascii="Times New Roman" w:eastAsia="Times New Roman" w:hAnsi="Times New Roman" w:cs="Times New Roman"/>
                <w:color w:val="000000"/>
                <w:lang w:eastAsia="en-US"/>
              </w:rPr>
              <w:t>NCT04425629 NCT04426695 NCT04452318</w:t>
            </w:r>
          </w:p>
        </w:tc>
      </w:tr>
      <w:tr w:rsidR="00951B5A" w:rsidRPr="00BB661E" w14:paraId="4252041B" w14:textId="77777777" w:rsidTr="004C5B52">
        <w:trPr>
          <w:trHeight w:val="1260"/>
        </w:trPr>
        <w:tc>
          <w:tcPr>
            <w:tcW w:w="1720" w:type="dxa"/>
            <w:shd w:val="clear" w:color="auto" w:fill="auto"/>
            <w:vAlign w:val="center"/>
            <w:hideMark/>
          </w:tcPr>
          <w:p w14:paraId="5B9E8C85"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LY3819253 (LY-CoV555)</w:t>
            </w:r>
          </w:p>
        </w:tc>
        <w:tc>
          <w:tcPr>
            <w:tcW w:w="1420" w:type="dxa"/>
            <w:shd w:val="clear" w:color="auto" w:fill="auto"/>
            <w:vAlign w:val="center"/>
            <w:hideMark/>
          </w:tcPr>
          <w:p w14:paraId="6C819E4F"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SARS-CoV-2 S protein</w:t>
            </w:r>
          </w:p>
        </w:tc>
        <w:tc>
          <w:tcPr>
            <w:tcW w:w="989" w:type="dxa"/>
            <w:shd w:val="clear" w:color="auto" w:fill="auto"/>
            <w:noWrap/>
            <w:vAlign w:val="center"/>
            <w:hideMark/>
          </w:tcPr>
          <w:p w14:paraId="43A32E4A"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proofErr w:type="spellStart"/>
            <w:r w:rsidRPr="00BB661E">
              <w:rPr>
                <w:rFonts w:ascii="Times New Roman" w:eastAsia="Times New Roman" w:hAnsi="Times New Roman" w:cs="Times New Roman"/>
                <w:color w:val="000000"/>
                <w:sz w:val="24"/>
                <w:szCs w:val="24"/>
                <w:lang w:eastAsia="en-US"/>
              </w:rPr>
              <w:t>mAb</w:t>
            </w:r>
            <w:proofErr w:type="spellEnd"/>
          </w:p>
        </w:tc>
        <w:tc>
          <w:tcPr>
            <w:tcW w:w="1300" w:type="dxa"/>
            <w:shd w:val="clear" w:color="auto" w:fill="auto"/>
            <w:noWrap/>
            <w:vAlign w:val="center"/>
            <w:hideMark/>
          </w:tcPr>
          <w:p w14:paraId="6633B4CE"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Phase 1/2</w:t>
            </w:r>
          </w:p>
        </w:tc>
        <w:tc>
          <w:tcPr>
            <w:tcW w:w="3120" w:type="dxa"/>
            <w:shd w:val="clear" w:color="auto" w:fill="auto"/>
            <w:vAlign w:val="center"/>
            <w:hideMark/>
          </w:tcPr>
          <w:p w14:paraId="68AC4090"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proofErr w:type="spellStart"/>
            <w:r w:rsidRPr="00BB661E">
              <w:rPr>
                <w:rFonts w:ascii="Times New Roman" w:eastAsia="Times New Roman" w:hAnsi="Times New Roman" w:cs="Times New Roman"/>
                <w:color w:val="000000"/>
                <w:sz w:val="24"/>
                <w:szCs w:val="24"/>
                <w:lang w:eastAsia="en-US"/>
              </w:rPr>
              <w:t>AbCellera</w:t>
            </w:r>
            <w:proofErr w:type="spellEnd"/>
            <w:r w:rsidRPr="00BB661E">
              <w:rPr>
                <w:rFonts w:ascii="Times New Roman" w:eastAsia="Times New Roman" w:hAnsi="Times New Roman" w:cs="Times New Roman"/>
                <w:color w:val="000000"/>
                <w:sz w:val="24"/>
                <w:szCs w:val="24"/>
                <w:lang w:eastAsia="en-US"/>
              </w:rPr>
              <w:t>/Eli Lilly</w:t>
            </w:r>
          </w:p>
        </w:tc>
        <w:tc>
          <w:tcPr>
            <w:tcW w:w="1483" w:type="dxa"/>
            <w:shd w:val="clear" w:color="auto" w:fill="auto"/>
            <w:noWrap/>
            <w:vAlign w:val="center"/>
            <w:hideMark/>
          </w:tcPr>
          <w:p w14:paraId="3335CC93"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Canada/USA</w:t>
            </w:r>
          </w:p>
        </w:tc>
        <w:tc>
          <w:tcPr>
            <w:tcW w:w="2050" w:type="dxa"/>
            <w:shd w:val="clear" w:color="auto" w:fill="auto"/>
            <w:vAlign w:val="center"/>
            <w:hideMark/>
          </w:tcPr>
          <w:p w14:paraId="31F5EB56" w14:textId="77777777" w:rsidR="00951B5A" w:rsidRPr="00BB661E" w:rsidRDefault="00951B5A" w:rsidP="00951B5A">
            <w:pPr>
              <w:spacing w:after="0" w:line="240" w:lineRule="auto"/>
              <w:jc w:val="center"/>
              <w:rPr>
                <w:rFonts w:ascii="Times New Roman" w:eastAsia="Times New Roman" w:hAnsi="Times New Roman" w:cs="Times New Roman"/>
                <w:color w:val="000000"/>
                <w:lang w:eastAsia="en-US"/>
              </w:rPr>
            </w:pPr>
            <w:r w:rsidRPr="00BB661E">
              <w:rPr>
                <w:rFonts w:ascii="Times New Roman" w:eastAsia="Times New Roman" w:hAnsi="Times New Roman" w:cs="Times New Roman"/>
                <w:color w:val="000000"/>
                <w:lang w:eastAsia="en-US"/>
              </w:rPr>
              <w:t>NCT04427501</w:t>
            </w:r>
          </w:p>
        </w:tc>
      </w:tr>
      <w:tr w:rsidR="00951B5A" w:rsidRPr="00BB661E" w14:paraId="4590C632" w14:textId="77777777" w:rsidTr="004C5B52">
        <w:trPr>
          <w:trHeight w:val="1260"/>
        </w:trPr>
        <w:tc>
          <w:tcPr>
            <w:tcW w:w="1720" w:type="dxa"/>
            <w:shd w:val="clear" w:color="auto" w:fill="auto"/>
            <w:noWrap/>
            <w:vAlign w:val="center"/>
            <w:hideMark/>
          </w:tcPr>
          <w:p w14:paraId="5F744CAF"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JS016</w:t>
            </w:r>
          </w:p>
        </w:tc>
        <w:tc>
          <w:tcPr>
            <w:tcW w:w="1420" w:type="dxa"/>
            <w:shd w:val="clear" w:color="auto" w:fill="auto"/>
            <w:vAlign w:val="center"/>
            <w:hideMark/>
          </w:tcPr>
          <w:p w14:paraId="0BAEBD5A"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SARS-CoV-2 S protein</w:t>
            </w:r>
          </w:p>
        </w:tc>
        <w:tc>
          <w:tcPr>
            <w:tcW w:w="989" w:type="dxa"/>
            <w:shd w:val="clear" w:color="auto" w:fill="auto"/>
            <w:noWrap/>
            <w:vAlign w:val="center"/>
            <w:hideMark/>
          </w:tcPr>
          <w:p w14:paraId="49A2EF20"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proofErr w:type="spellStart"/>
            <w:r w:rsidRPr="00BB661E">
              <w:rPr>
                <w:rFonts w:ascii="Times New Roman" w:eastAsia="Times New Roman" w:hAnsi="Times New Roman" w:cs="Times New Roman"/>
                <w:color w:val="000000"/>
                <w:sz w:val="24"/>
                <w:szCs w:val="24"/>
                <w:lang w:eastAsia="en-US"/>
              </w:rPr>
              <w:t>mAb</w:t>
            </w:r>
            <w:proofErr w:type="spellEnd"/>
          </w:p>
        </w:tc>
        <w:tc>
          <w:tcPr>
            <w:tcW w:w="1300" w:type="dxa"/>
            <w:shd w:val="clear" w:color="auto" w:fill="auto"/>
            <w:noWrap/>
            <w:vAlign w:val="center"/>
            <w:hideMark/>
          </w:tcPr>
          <w:p w14:paraId="0ABC78C4"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Phase 1</w:t>
            </w:r>
          </w:p>
        </w:tc>
        <w:tc>
          <w:tcPr>
            <w:tcW w:w="3120" w:type="dxa"/>
            <w:shd w:val="clear" w:color="auto" w:fill="auto"/>
            <w:vAlign w:val="center"/>
            <w:hideMark/>
          </w:tcPr>
          <w:p w14:paraId="7B71BE62"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proofErr w:type="spellStart"/>
            <w:r w:rsidRPr="00BB661E">
              <w:rPr>
                <w:rFonts w:ascii="Times New Roman" w:eastAsia="Times New Roman" w:hAnsi="Times New Roman" w:cs="Times New Roman"/>
                <w:color w:val="000000"/>
                <w:sz w:val="24"/>
                <w:szCs w:val="24"/>
                <w:lang w:eastAsia="en-US"/>
              </w:rPr>
              <w:t>Junshi</w:t>
            </w:r>
            <w:proofErr w:type="spellEnd"/>
            <w:r w:rsidRPr="00BB661E">
              <w:rPr>
                <w:rFonts w:ascii="Times New Roman" w:eastAsia="Times New Roman" w:hAnsi="Times New Roman" w:cs="Times New Roman"/>
                <w:color w:val="000000"/>
                <w:sz w:val="24"/>
                <w:szCs w:val="24"/>
                <w:lang w:eastAsia="en-US"/>
              </w:rPr>
              <w:t xml:space="preserve"> Biosciences/Institute of Microbiology, Chinese Academy of Sciences/Eli Lilly</w:t>
            </w:r>
          </w:p>
        </w:tc>
        <w:tc>
          <w:tcPr>
            <w:tcW w:w="1483" w:type="dxa"/>
            <w:shd w:val="clear" w:color="auto" w:fill="auto"/>
            <w:noWrap/>
            <w:vAlign w:val="center"/>
            <w:hideMark/>
          </w:tcPr>
          <w:p w14:paraId="55A1A4DE"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China/USA</w:t>
            </w:r>
          </w:p>
        </w:tc>
        <w:tc>
          <w:tcPr>
            <w:tcW w:w="2050" w:type="dxa"/>
            <w:shd w:val="clear" w:color="auto" w:fill="auto"/>
            <w:vAlign w:val="center"/>
            <w:hideMark/>
          </w:tcPr>
          <w:p w14:paraId="353ECED0" w14:textId="77777777" w:rsidR="00951B5A" w:rsidRPr="00BB661E" w:rsidRDefault="00951B5A" w:rsidP="00951B5A">
            <w:pPr>
              <w:spacing w:after="0" w:line="240" w:lineRule="auto"/>
              <w:jc w:val="center"/>
              <w:rPr>
                <w:rFonts w:ascii="Times New Roman" w:eastAsia="Times New Roman" w:hAnsi="Times New Roman" w:cs="Times New Roman"/>
                <w:color w:val="000000"/>
                <w:sz w:val="20"/>
                <w:szCs w:val="20"/>
                <w:lang w:eastAsia="en-US"/>
              </w:rPr>
            </w:pPr>
            <w:r w:rsidRPr="00BB661E">
              <w:rPr>
                <w:rFonts w:ascii="Times New Roman" w:eastAsia="Times New Roman" w:hAnsi="Times New Roman" w:cs="Times New Roman"/>
                <w:color w:val="000000"/>
                <w:sz w:val="20"/>
                <w:szCs w:val="20"/>
                <w:lang w:eastAsia="en-US"/>
              </w:rPr>
              <w:t>NCT04441918</w:t>
            </w:r>
          </w:p>
        </w:tc>
      </w:tr>
      <w:tr w:rsidR="00951B5A" w:rsidRPr="00BB661E" w14:paraId="38609F6B" w14:textId="77777777" w:rsidTr="004C5B52">
        <w:trPr>
          <w:trHeight w:val="1260"/>
        </w:trPr>
        <w:tc>
          <w:tcPr>
            <w:tcW w:w="1720" w:type="dxa"/>
            <w:shd w:val="clear" w:color="auto" w:fill="auto"/>
            <w:noWrap/>
            <w:vAlign w:val="center"/>
            <w:hideMark/>
          </w:tcPr>
          <w:p w14:paraId="5E1054B0"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TY027</w:t>
            </w:r>
          </w:p>
        </w:tc>
        <w:tc>
          <w:tcPr>
            <w:tcW w:w="1420" w:type="dxa"/>
            <w:shd w:val="clear" w:color="auto" w:fill="auto"/>
            <w:vAlign w:val="center"/>
            <w:hideMark/>
          </w:tcPr>
          <w:p w14:paraId="338DCCB0"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SARS-CoV-2 S protein</w:t>
            </w:r>
          </w:p>
        </w:tc>
        <w:tc>
          <w:tcPr>
            <w:tcW w:w="989" w:type="dxa"/>
            <w:shd w:val="clear" w:color="auto" w:fill="auto"/>
            <w:noWrap/>
            <w:vAlign w:val="center"/>
            <w:hideMark/>
          </w:tcPr>
          <w:p w14:paraId="61F2533A"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proofErr w:type="spellStart"/>
            <w:r w:rsidRPr="00BB661E">
              <w:rPr>
                <w:rFonts w:ascii="Times New Roman" w:eastAsia="Times New Roman" w:hAnsi="Times New Roman" w:cs="Times New Roman"/>
                <w:color w:val="000000"/>
                <w:sz w:val="24"/>
                <w:szCs w:val="24"/>
                <w:lang w:eastAsia="en-US"/>
              </w:rPr>
              <w:t>mAb</w:t>
            </w:r>
            <w:proofErr w:type="spellEnd"/>
          </w:p>
        </w:tc>
        <w:tc>
          <w:tcPr>
            <w:tcW w:w="1300" w:type="dxa"/>
            <w:shd w:val="clear" w:color="auto" w:fill="auto"/>
            <w:noWrap/>
            <w:vAlign w:val="center"/>
            <w:hideMark/>
          </w:tcPr>
          <w:p w14:paraId="286FC95D"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Phase 1</w:t>
            </w:r>
          </w:p>
        </w:tc>
        <w:tc>
          <w:tcPr>
            <w:tcW w:w="3120" w:type="dxa"/>
            <w:shd w:val="clear" w:color="auto" w:fill="auto"/>
            <w:vAlign w:val="center"/>
            <w:hideMark/>
          </w:tcPr>
          <w:p w14:paraId="638CC0D6"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proofErr w:type="spellStart"/>
            <w:r w:rsidRPr="00BB661E">
              <w:rPr>
                <w:rFonts w:ascii="Times New Roman" w:eastAsia="Times New Roman" w:hAnsi="Times New Roman" w:cs="Times New Roman"/>
                <w:color w:val="000000"/>
                <w:sz w:val="24"/>
                <w:szCs w:val="24"/>
                <w:lang w:eastAsia="en-US"/>
              </w:rPr>
              <w:t>Tychan</w:t>
            </w:r>
            <w:proofErr w:type="spellEnd"/>
          </w:p>
        </w:tc>
        <w:tc>
          <w:tcPr>
            <w:tcW w:w="1483" w:type="dxa"/>
            <w:shd w:val="clear" w:color="auto" w:fill="auto"/>
            <w:noWrap/>
            <w:vAlign w:val="center"/>
            <w:hideMark/>
          </w:tcPr>
          <w:p w14:paraId="29CEB998"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Singapore</w:t>
            </w:r>
          </w:p>
        </w:tc>
        <w:tc>
          <w:tcPr>
            <w:tcW w:w="2050" w:type="dxa"/>
            <w:shd w:val="clear" w:color="auto" w:fill="auto"/>
            <w:vAlign w:val="center"/>
            <w:hideMark/>
          </w:tcPr>
          <w:p w14:paraId="7AB2CC9D" w14:textId="77777777" w:rsidR="00951B5A" w:rsidRPr="00BB661E" w:rsidRDefault="00951B5A" w:rsidP="00951B5A">
            <w:pPr>
              <w:spacing w:after="0" w:line="240" w:lineRule="auto"/>
              <w:jc w:val="center"/>
              <w:rPr>
                <w:rFonts w:ascii="Times New Roman" w:eastAsia="Times New Roman" w:hAnsi="Times New Roman" w:cs="Times New Roman"/>
                <w:color w:val="000000"/>
                <w:lang w:eastAsia="en-US"/>
              </w:rPr>
            </w:pPr>
            <w:r w:rsidRPr="00BB661E">
              <w:rPr>
                <w:rFonts w:ascii="Times New Roman" w:eastAsia="Times New Roman" w:hAnsi="Times New Roman" w:cs="Times New Roman"/>
                <w:color w:val="000000"/>
                <w:lang w:eastAsia="en-US"/>
              </w:rPr>
              <w:t>NCT04429529</w:t>
            </w:r>
          </w:p>
        </w:tc>
      </w:tr>
      <w:tr w:rsidR="004C5B52" w:rsidRPr="00BB661E" w14:paraId="7779559E" w14:textId="77777777" w:rsidTr="006D0016">
        <w:trPr>
          <w:trHeight w:val="944"/>
        </w:trPr>
        <w:tc>
          <w:tcPr>
            <w:tcW w:w="1720" w:type="dxa"/>
            <w:shd w:val="clear" w:color="auto" w:fill="auto"/>
            <w:noWrap/>
            <w:vAlign w:val="center"/>
          </w:tcPr>
          <w:p w14:paraId="575DCDE6" w14:textId="5F2257D7" w:rsidR="004C5B52" w:rsidRPr="00BB661E" w:rsidRDefault="004C5B52" w:rsidP="004C5B52">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CT-P59</w:t>
            </w:r>
          </w:p>
        </w:tc>
        <w:tc>
          <w:tcPr>
            <w:tcW w:w="1420" w:type="dxa"/>
            <w:shd w:val="clear" w:color="auto" w:fill="auto"/>
            <w:vAlign w:val="center"/>
          </w:tcPr>
          <w:p w14:paraId="44B0D6D5" w14:textId="7C0656EC" w:rsidR="004C5B52" w:rsidRPr="00BB661E" w:rsidRDefault="004C5B52" w:rsidP="004C5B52">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SARS-CoV-2 S protein</w:t>
            </w:r>
          </w:p>
        </w:tc>
        <w:tc>
          <w:tcPr>
            <w:tcW w:w="989" w:type="dxa"/>
            <w:shd w:val="clear" w:color="auto" w:fill="auto"/>
            <w:noWrap/>
            <w:vAlign w:val="center"/>
          </w:tcPr>
          <w:p w14:paraId="4F2E80E5" w14:textId="462C5FDA" w:rsidR="004C5B52" w:rsidRPr="00BB661E" w:rsidRDefault="004C5B52" w:rsidP="004C5B52">
            <w:pPr>
              <w:spacing w:after="0" w:line="240" w:lineRule="auto"/>
              <w:jc w:val="center"/>
              <w:rPr>
                <w:rFonts w:ascii="Times New Roman" w:eastAsia="Times New Roman" w:hAnsi="Times New Roman" w:cs="Times New Roman"/>
                <w:color w:val="000000"/>
                <w:sz w:val="24"/>
                <w:szCs w:val="24"/>
                <w:lang w:eastAsia="en-US"/>
              </w:rPr>
            </w:pPr>
            <w:proofErr w:type="spellStart"/>
            <w:r w:rsidRPr="00BB661E">
              <w:rPr>
                <w:rFonts w:ascii="Times New Roman" w:eastAsia="Times New Roman" w:hAnsi="Times New Roman" w:cs="Times New Roman"/>
                <w:color w:val="000000"/>
                <w:sz w:val="24"/>
                <w:szCs w:val="24"/>
                <w:lang w:eastAsia="en-US"/>
              </w:rPr>
              <w:t>mAb</w:t>
            </w:r>
            <w:proofErr w:type="spellEnd"/>
          </w:p>
        </w:tc>
        <w:tc>
          <w:tcPr>
            <w:tcW w:w="1300" w:type="dxa"/>
            <w:shd w:val="clear" w:color="auto" w:fill="auto"/>
            <w:noWrap/>
            <w:vAlign w:val="center"/>
          </w:tcPr>
          <w:p w14:paraId="4613B106" w14:textId="2F660E41" w:rsidR="004C5B52" w:rsidRPr="00BB661E" w:rsidRDefault="004C5B52" w:rsidP="004C5B52">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Phase 1</w:t>
            </w:r>
          </w:p>
        </w:tc>
        <w:tc>
          <w:tcPr>
            <w:tcW w:w="3120" w:type="dxa"/>
            <w:shd w:val="clear" w:color="auto" w:fill="auto"/>
            <w:vAlign w:val="center"/>
          </w:tcPr>
          <w:p w14:paraId="7C7B193B" w14:textId="681EC466" w:rsidR="004C5B52" w:rsidRPr="00BB661E" w:rsidRDefault="004C5B52" w:rsidP="004C5B52">
            <w:pPr>
              <w:spacing w:after="0" w:line="240" w:lineRule="auto"/>
              <w:jc w:val="center"/>
              <w:rPr>
                <w:rFonts w:ascii="Times New Roman" w:eastAsia="Times New Roman" w:hAnsi="Times New Roman" w:cs="Times New Roman"/>
                <w:color w:val="000000"/>
                <w:sz w:val="24"/>
                <w:szCs w:val="24"/>
                <w:lang w:eastAsia="en-US"/>
              </w:rPr>
            </w:pPr>
            <w:proofErr w:type="spellStart"/>
            <w:r>
              <w:rPr>
                <w:rFonts w:ascii="Times New Roman" w:eastAsia="Times New Roman" w:hAnsi="Times New Roman" w:cs="Times New Roman"/>
                <w:color w:val="000000"/>
                <w:sz w:val="24"/>
                <w:szCs w:val="24"/>
                <w:lang w:eastAsia="en-US"/>
              </w:rPr>
              <w:t>Celltrion</w:t>
            </w:r>
            <w:proofErr w:type="spellEnd"/>
          </w:p>
        </w:tc>
        <w:tc>
          <w:tcPr>
            <w:tcW w:w="1483" w:type="dxa"/>
            <w:shd w:val="clear" w:color="auto" w:fill="auto"/>
            <w:noWrap/>
            <w:vAlign w:val="center"/>
          </w:tcPr>
          <w:p w14:paraId="1983D569" w14:textId="006B8111" w:rsidR="004C5B52" w:rsidRPr="004C5B52" w:rsidRDefault="004C5B52" w:rsidP="004C5B52">
            <w:pPr>
              <w:spacing w:after="0" w:line="240" w:lineRule="auto"/>
              <w:jc w:val="center"/>
              <w:rPr>
                <w:rFonts w:ascii="Times New Roman" w:eastAsia="Times New Roman" w:hAnsi="Times New Roman" w:cs="Times New Roman"/>
                <w:color w:val="000000"/>
                <w:sz w:val="24"/>
                <w:szCs w:val="24"/>
                <w:lang w:eastAsia="en-US"/>
              </w:rPr>
            </w:pPr>
            <w:r w:rsidRPr="004C5B52">
              <w:rPr>
                <w:rFonts w:ascii="Times New Roman" w:eastAsia="Times New Roman" w:hAnsi="Times New Roman" w:cs="Times New Roman"/>
                <w:color w:val="000000"/>
                <w:sz w:val="24"/>
                <w:szCs w:val="24"/>
                <w:lang w:eastAsia="en-US"/>
              </w:rPr>
              <w:t>South Korea</w:t>
            </w:r>
          </w:p>
        </w:tc>
        <w:tc>
          <w:tcPr>
            <w:tcW w:w="2050" w:type="dxa"/>
            <w:shd w:val="clear" w:color="auto" w:fill="auto"/>
            <w:vAlign w:val="center"/>
          </w:tcPr>
          <w:p w14:paraId="719EE30D" w14:textId="20608B6C" w:rsidR="004C5B52" w:rsidRPr="00BB661E" w:rsidRDefault="00EA416A" w:rsidP="004C5B52">
            <w:pPr>
              <w:spacing w:after="0" w:line="240" w:lineRule="auto"/>
              <w:jc w:val="center"/>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Not available</w:t>
            </w:r>
          </w:p>
        </w:tc>
      </w:tr>
      <w:tr w:rsidR="005D7385" w:rsidRPr="005D7385" w14:paraId="33331463" w14:textId="77777777" w:rsidTr="006D0016">
        <w:trPr>
          <w:trHeight w:val="620"/>
          <w:ins w:id="194" w:author="LY" w:date="2020-08-01T23:36:00Z"/>
        </w:trPr>
        <w:tc>
          <w:tcPr>
            <w:tcW w:w="1720" w:type="dxa"/>
            <w:shd w:val="clear" w:color="auto" w:fill="auto"/>
            <w:noWrap/>
            <w:vAlign w:val="center"/>
          </w:tcPr>
          <w:p w14:paraId="74785FCC" w14:textId="16E4117E" w:rsidR="005D7385" w:rsidRDefault="005D7385" w:rsidP="005D7385">
            <w:pPr>
              <w:spacing w:after="0" w:line="240" w:lineRule="auto"/>
              <w:jc w:val="center"/>
              <w:rPr>
                <w:ins w:id="195" w:author="LY" w:date="2020-08-01T23:36:00Z"/>
                <w:rFonts w:ascii="Times New Roman" w:eastAsia="Times New Roman" w:hAnsi="Times New Roman" w:cs="Times New Roman"/>
                <w:color w:val="000000"/>
                <w:sz w:val="24"/>
                <w:szCs w:val="24"/>
                <w:lang w:eastAsia="en-US"/>
              </w:rPr>
            </w:pPr>
            <w:ins w:id="196" w:author="LY" w:date="2020-08-01T23:37:00Z">
              <w:r w:rsidRPr="00EB4CB3">
                <w:rPr>
                  <w:rFonts w:ascii="Times New Roman" w:eastAsia="Times New Roman" w:hAnsi="Times New Roman" w:cs="Times New Roman"/>
                  <w:color w:val="000000"/>
                  <w:sz w:val="24"/>
                  <w:szCs w:val="24"/>
                  <w:lang w:eastAsia="en-US"/>
                </w:rPr>
                <w:t>BRII-196</w:t>
              </w:r>
            </w:ins>
          </w:p>
        </w:tc>
        <w:tc>
          <w:tcPr>
            <w:tcW w:w="1420" w:type="dxa"/>
            <w:shd w:val="clear" w:color="auto" w:fill="auto"/>
            <w:vAlign w:val="center"/>
          </w:tcPr>
          <w:p w14:paraId="48FFF9F6" w14:textId="00212C8F" w:rsidR="005D7385" w:rsidRPr="00BB661E" w:rsidRDefault="005D7385" w:rsidP="005D7385">
            <w:pPr>
              <w:spacing w:after="0" w:line="240" w:lineRule="auto"/>
              <w:jc w:val="center"/>
              <w:rPr>
                <w:ins w:id="197" w:author="LY" w:date="2020-08-01T23:36:00Z"/>
                <w:rFonts w:ascii="Times New Roman" w:eastAsia="Times New Roman" w:hAnsi="Times New Roman" w:cs="Times New Roman"/>
                <w:color w:val="000000"/>
                <w:sz w:val="24"/>
                <w:szCs w:val="24"/>
                <w:lang w:eastAsia="en-US"/>
              </w:rPr>
            </w:pPr>
            <w:ins w:id="198" w:author="LY" w:date="2020-08-01T23:43:00Z">
              <w:r w:rsidRPr="00BB661E">
                <w:rPr>
                  <w:rFonts w:ascii="Times New Roman" w:eastAsia="Times New Roman" w:hAnsi="Times New Roman" w:cs="Times New Roman"/>
                  <w:color w:val="000000"/>
                  <w:sz w:val="24"/>
                  <w:szCs w:val="24"/>
                  <w:lang w:eastAsia="en-US"/>
                </w:rPr>
                <w:t>SARS-CoV-2 S protein</w:t>
              </w:r>
            </w:ins>
          </w:p>
        </w:tc>
        <w:tc>
          <w:tcPr>
            <w:tcW w:w="989" w:type="dxa"/>
            <w:shd w:val="clear" w:color="auto" w:fill="auto"/>
            <w:noWrap/>
            <w:vAlign w:val="center"/>
          </w:tcPr>
          <w:p w14:paraId="1F253F17" w14:textId="13B7175C" w:rsidR="005D7385" w:rsidRPr="00BB661E" w:rsidRDefault="005D7385" w:rsidP="005D7385">
            <w:pPr>
              <w:spacing w:after="0" w:line="240" w:lineRule="auto"/>
              <w:jc w:val="center"/>
              <w:rPr>
                <w:ins w:id="199" w:author="LY" w:date="2020-08-01T23:36:00Z"/>
                <w:rFonts w:ascii="Times New Roman" w:eastAsia="Times New Roman" w:hAnsi="Times New Roman" w:cs="Times New Roman"/>
                <w:color w:val="000000"/>
                <w:sz w:val="24"/>
                <w:szCs w:val="24"/>
                <w:lang w:eastAsia="en-US"/>
              </w:rPr>
            </w:pPr>
            <w:proofErr w:type="spellStart"/>
            <w:ins w:id="200" w:author="LY" w:date="2020-08-01T23:43:00Z">
              <w:r w:rsidRPr="00BB661E">
                <w:rPr>
                  <w:rFonts w:ascii="Times New Roman" w:eastAsia="Times New Roman" w:hAnsi="Times New Roman" w:cs="Times New Roman"/>
                  <w:color w:val="000000"/>
                  <w:sz w:val="24"/>
                  <w:szCs w:val="24"/>
                  <w:lang w:eastAsia="en-US"/>
                </w:rPr>
                <w:t>mAb</w:t>
              </w:r>
            </w:ins>
            <w:proofErr w:type="spellEnd"/>
          </w:p>
        </w:tc>
        <w:tc>
          <w:tcPr>
            <w:tcW w:w="1300" w:type="dxa"/>
            <w:shd w:val="clear" w:color="auto" w:fill="auto"/>
            <w:noWrap/>
            <w:vAlign w:val="center"/>
          </w:tcPr>
          <w:p w14:paraId="72F21E55" w14:textId="7207DABE" w:rsidR="005D7385" w:rsidRPr="00BB661E" w:rsidRDefault="005D7385" w:rsidP="005D7385">
            <w:pPr>
              <w:spacing w:after="0" w:line="240" w:lineRule="auto"/>
              <w:jc w:val="center"/>
              <w:rPr>
                <w:ins w:id="201" w:author="LY" w:date="2020-08-01T23:36:00Z"/>
                <w:rFonts w:ascii="Times New Roman" w:eastAsia="Times New Roman" w:hAnsi="Times New Roman" w:cs="Times New Roman"/>
                <w:color w:val="000000"/>
                <w:sz w:val="24"/>
                <w:szCs w:val="24"/>
                <w:lang w:eastAsia="en-US"/>
              </w:rPr>
            </w:pPr>
            <w:ins w:id="202" w:author="LY" w:date="2020-08-01T23:43:00Z">
              <w:r w:rsidRPr="00BB661E">
                <w:rPr>
                  <w:rFonts w:ascii="Times New Roman" w:eastAsia="Times New Roman" w:hAnsi="Times New Roman" w:cs="Times New Roman"/>
                  <w:color w:val="000000"/>
                  <w:sz w:val="24"/>
                  <w:szCs w:val="24"/>
                  <w:lang w:eastAsia="en-US"/>
                </w:rPr>
                <w:t>Phase 1</w:t>
              </w:r>
            </w:ins>
          </w:p>
        </w:tc>
        <w:tc>
          <w:tcPr>
            <w:tcW w:w="3120" w:type="dxa"/>
            <w:shd w:val="clear" w:color="auto" w:fill="auto"/>
            <w:vAlign w:val="center"/>
          </w:tcPr>
          <w:p w14:paraId="4D829FEF" w14:textId="55EB505F" w:rsidR="005D7385" w:rsidRDefault="005D7385" w:rsidP="005D7385">
            <w:pPr>
              <w:spacing w:after="0" w:line="240" w:lineRule="auto"/>
              <w:jc w:val="center"/>
              <w:rPr>
                <w:ins w:id="203" w:author="LY" w:date="2020-08-01T23:36:00Z"/>
                <w:rFonts w:ascii="Times New Roman" w:eastAsia="Times New Roman" w:hAnsi="Times New Roman" w:cs="Times New Roman"/>
                <w:color w:val="000000"/>
                <w:sz w:val="24"/>
                <w:szCs w:val="24"/>
                <w:lang w:eastAsia="en-US"/>
              </w:rPr>
            </w:pPr>
            <w:proofErr w:type="spellStart"/>
            <w:ins w:id="204" w:author="LY" w:date="2020-08-01T23:37:00Z">
              <w:r w:rsidRPr="00EB4CB3">
                <w:rPr>
                  <w:rFonts w:ascii="Times New Roman" w:eastAsia="Times New Roman" w:hAnsi="Times New Roman" w:cs="Times New Roman"/>
                  <w:color w:val="000000"/>
                  <w:sz w:val="24"/>
                  <w:szCs w:val="24"/>
                  <w:lang w:eastAsia="en-US"/>
                </w:rPr>
                <w:t>Brii</w:t>
              </w:r>
              <w:proofErr w:type="spellEnd"/>
              <w:r w:rsidRPr="00EB4CB3">
                <w:rPr>
                  <w:rFonts w:ascii="Times New Roman" w:eastAsia="Times New Roman" w:hAnsi="Times New Roman" w:cs="Times New Roman"/>
                  <w:color w:val="000000"/>
                  <w:sz w:val="24"/>
                  <w:szCs w:val="24"/>
                  <w:lang w:eastAsia="en-US"/>
                </w:rPr>
                <w:t xml:space="preserve"> Bio/TSB Therapeutics/Tsinghua University</w:t>
              </w:r>
            </w:ins>
            <w:ins w:id="205" w:author="LY" w:date="2020-08-02T00:00:00Z">
              <w:r w:rsidR="00A72EAD">
                <w:rPr>
                  <w:rFonts w:ascii="Times New Roman" w:eastAsia="Times New Roman" w:hAnsi="Times New Roman" w:cs="Times New Roman"/>
                  <w:color w:val="000000"/>
                  <w:sz w:val="24"/>
                  <w:szCs w:val="24"/>
                  <w:lang w:eastAsia="en-US"/>
                </w:rPr>
                <w:t>/</w:t>
              </w:r>
              <w:r w:rsidR="00A72EAD">
                <w:rPr>
                  <w:rFonts w:ascii="Times New Roman" w:hAnsi="Times New Roman" w:cs="Times New Roman"/>
                  <w:sz w:val="24"/>
                  <w:szCs w:val="24"/>
                </w:rPr>
                <w:t xml:space="preserve"> the 3</w:t>
              </w:r>
              <w:r w:rsidR="00A72EAD" w:rsidRPr="004B5E14">
                <w:rPr>
                  <w:rFonts w:ascii="Times New Roman" w:hAnsi="Times New Roman" w:cs="Times New Roman"/>
                  <w:sz w:val="24"/>
                  <w:szCs w:val="24"/>
                  <w:vertAlign w:val="superscript"/>
                </w:rPr>
                <w:t>rd</w:t>
              </w:r>
              <w:r w:rsidR="00A72EAD">
                <w:rPr>
                  <w:rFonts w:ascii="Times New Roman" w:hAnsi="Times New Roman" w:cs="Times New Roman"/>
                  <w:sz w:val="24"/>
                  <w:szCs w:val="24"/>
                </w:rPr>
                <w:t xml:space="preserve"> </w:t>
              </w:r>
              <w:r w:rsidR="00A72EAD" w:rsidRPr="00F218E8">
                <w:rPr>
                  <w:rFonts w:ascii="Times New Roman" w:hAnsi="Times New Roman" w:cs="Times New Roman"/>
                  <w:sz w:val="24"/>
                  <w:szCs w:val="24"/>
                </w:rPr>
                <w:t>People’s Hospital of Shenzhen</w:t>
              </w:r>
            </w:ins>
          </w:p>
        </w:tc>
        <w:tc>
          <w:tcPr>
            <w:tcW w:w="1483" w:type="dxa"/>
            <w:shd w:val="clear" w:color="auto" w:fill="auto"/>
            <w:noWrap/>
            <w:vAlign w:val="center"/>
          </w:tcPr>
          <w:p w14:paraId="273E73CF" w14:textId="4F53495F" w:rsidR="005D7385" w:rsidRPr="004C5B52" w:rsidRDefault="00EA592F" w:rsidP="005D7385">
            <w:pPr>
              <w:spacing w:after="0" w:line="240" w:lineRule="auto"/>
              <w:jc w:val="center"/>
              <w:rPr>
                <w:ins w:id="206" w:author="LY" w:date="2020-08-01T23:36:00Z"/>
                <w:rFonts w:ascii="Times New Roman" w:eastAsia="Times New Roman" w:hAnsi="Times New Roman" w:cs="Times New Roman"/>
                <w:color w:val="000000"/>
                <w:sz w:val="24"/>
                <w:szCs w:val="24"/>
                <w:lang w:eastAsia="en-US"/>
              </w:rPr>
            </w:pPr>
            <w:ins w:id="207" w:author="LY" w:date="2020-08-02T19:25:00Z">
              <w:r w:rsidRPr="00EA592F">
                <w:rPr>
                  <w:rFonts w:ascii="Times New Roman" w:eastAsia="Times New Roman" w:hAnsi="Times New Roman" w:cs="Times New Roman"/>
                  <w:color w:val="000000"/>
                  <w:sz w:val="24"/>
                  <w:szCs w:val="24"/>
                  <w:lang w:eastAsia="en-US"/>
                </w:rPr>
                <w:t>China/USA</w:t>
              </w:r>
            </w:ins>
          </w:p>
        </w:tc>
        <w:tc>
          <w:tcPr>
            <w:tcW w:w="2050" w:type="dxa"/>
            <w:shd w:val="clear" w:color="auto" w:fill="auto"/>
            <w:vAlign w:val="center"/>
          </w:tcPr>
          <w:p w14:paraId="21ED99D4" w14:textId="41A38CBC" w:rsidR="005D7385" w:rsidRPr="005D7385" w:rsidRDefault="005D7385" w:rsidP="005D7385">
            <w:pPr>
              <w:spacing w:after="0" w:line="240" w:lineRule="auto"/>
              <w:jc w:val="center"/>
              <w:rPr>
                <w:ins w:id="208" w:author="LY" w:date="2020-08-01T23:36:00Z"/>
                <w:rFonts w:ascii="Times New Roman" w:eastAsia="Times New Roman" w:hAnsi="Times New Roman" w:cs="Times New Roman"/>
                <w:color w:val="000000"/>
                <w:sz w:val="24"/>
                <w:szCs w:val="24"/>
                <w:lang w:eastAsia="en-US"/>
              </w:rPr>
            </w:pPr>
            <w:ins w:id="209" w:author="LY" w:date="2020-08-01T23:45:00Z">
              <w:r w:rsidRPr="005D7385">
                <w:rPr>
                  <w:rFonts w:ascii="Times New Roman" w:eastAsia="Times New Roman" w:hAnsi="Times New Roman" w:cs="Times New Roman"/>
                  <w:color w:val="000000"/>
                  <w:sz w:val="24"/>
                  <w:szCs w:val="24"/>
                  <w:lang w:eastAsia="en-US"/>
                </w:rPr>
                <w:t>NCT04479631</w:t>
              </w:r>
            </w:ins>
          </w:p>
        </w:tc>
      </w:tr>
      <w:tr w:rsidR="005D7385" w:rsidRPr="00BB661E" w14:paraId="4EBC1E9D" w14:textId="77777777" w:rsidTr="006D0016">
        <w:trPr>
          <w:trHeight w:val="701"/>
          <w:ins w:id="210" w:author="LY" w:date="2020-08-01T23:37:00Z"/>
        </w:trPr>
        <w:tc>
          <w:tcPr>
            <w:tcW w:w="1720" w:type="dxa"/>
            <w:shd w:val="clear" w:color="auto" w:fill="auto"/>
            <w:noWrap/>
            <w:vAlign w:val="center"/>
          </w:tcPr>
          <w:p w14:paraId="43B34181" w14:textId="45872FD4" w:rsidR="005D7385" w:rsidRPr="00EB4CB3" w:rsidRDefault="005D7385" w:rsidP="005D7385">
            <w:pPr>
              <w:spacing w:after="0" w:line="240" w:lineRule="auto"/>
              <w:jc w:val="center"/>
              <w:rPr>
                <w:ins w:id="211" w:author="LY" w:date="2020-08-01T23:37:00Z"/>
                <w:rFonts w:ascii="Times New Roman" w:eastAsia="Times New Roman" w:hAnsi="Times New Roman" w:cs="Times New Roman"/>
                <w:color w:val="000000"/>
                <w:sz w:val="24"/>
                <w:szCs w:val="24"/>
                <w:lang w:eastAsia="en-US"/>
              </w:rPr>
            </w:pPr>
            <w:ins w:id="212" w:author="LY" w:date="2020-08-01T23:37:00Z">
              <w:r w:rsidRPr="00EB4CB3">
                <w:rPr>
                  <w:rFonts w:ascii="Times New Roman" w:eastAsia="Times New Roman" w:hAnsi="Times New Roman" w:cs="Times New Roman"/>
                  <w:color w:val="000000"/>
                  <w:sz w:val="24"/>
                  <w:szCs w:val="24"/>
                  <w:lang w:eastAsia="en-US"/>
                </w:rPr>
                <w:lastRenderedPageBreak/>
                <w:t>BRII-198</w:t>
              </w:r>
            </w:ins>
          </w:p>
        </w:tc>
        <w:tc>
          <w:tcPr>
            <w:tcW w:w="1420" w:type="dxa"/>
            <w:shd w:val="clear" w:color="auto" w:fill="auto"/>
            <w:vAlign w:val="center"/>
          </w:tcPr>
          <w:p w14:paraId="4EE4C4CF" w14:textId="1467D95E" w:rsidR="005D7385" w:rsidRPr="00BB661E" w:rsidRDefault="005D7385" w:rsidP="005D7385">
            <w:pPr>
              <w:spacing w:after="0" w:line="240" w:lineRule="auto"/>
              <w:jc w:val="center"/>
              <w:rPr>
                <w:ins w:id="213" w:author="LY" w:date="2020-08-01T23:37:00Z"/>
                <w:rFonts w:ascii="Times New Roman" w:eastAsia="Times New Roman" w:hAnsi="Times New Roman" w:cs="Times New Roman"/>
                <w:color w:val="000000"/>
                <w:sz w:val="24"/>
                <w:szCs w:val="24"/>
                <w:lang w:eastAsia="en-US"/>
              </w:rPr>
            </w:pPr>
            <w:ins w:id="214" w:author="LY" w:date="2020-08-01T23:46:00Z">
              <w:r w:rsidRPr="00BB661E">
                <w:rPr>
                  <w:rFonts w:ascii="Times New Roman" w:eastAsia="Times New Roman" w:hAnsi="Times New Roman" w:cs="Times New Roman"/>
                  <w:color w:val="000000"/>
                  <w:sz w:val="24"/>
                  <w:szCs w:val="24"/>
                  <w:lang w:eastAsia="en-US"/>
                </w:rPr>
                <w:t>SARS-CoV-2 S protein</w:t>
              </w:r>
            </w:ins>
          </w:p>
        </w:tc>
        <w:tc>
          <w:tcPr>
            <w:tcW w:w="989" w:type="dxa"/>
            <w:shd w:val="clear" w:color="auto" w:fill="auto"/>
            <w:noWrap/>
            <w:vAlign w:val="center"/>
          </w:tcPr>
          <w:p w14:paraId="395F15F6" w14:textId="6F0AB241" w:rsidR="005D7385" w:rsidRPr="00BB661E" w:rsidRDefault="005D7385" w:rsidP="005D7385">
            <w:pPr>
              <w:spacing w:after="0" w:line="240" w:lineRule="auto"/>
              <w:jc w:val="center"/>
              <w:rPr>
                <w:ins w:id="215" w:author="LY" w:date="2020-08-01T23:37:00Z"/>
                <w:rFonts w:ascii="Times New Roman" w:eastAsia="Times New Roman" w:hAnsi="Times New Roman" w:cs="Times New Roman"/>
                <w:color w:val="000000"/>
                <w:sz w:val="24"/>
                <w:szCs w:val="24"/>
                <w:lang w:eastAsia="en-US"/>
              </w:rPr>
            </w:pPr>
            <w:proofErr w:type="spellStart"/>
            <w:ins w:id="216" w:author="LY" w:date="2020-08-01T23:46:00Z">
              <w:r w:rsidRPr="00BB661E">
                <w:rPr>
                  <w:rFonts w:ascii="Times New Roman" w:eastAsia="Times New Roman" w:hAnsi="Times New Roman" w:cs="Times New Roman"/>
                  <w:color w:val="000000"/>
                  <w:sz w:val="24"/>
                  <w:szCs w:val="24"/>
                  <w:lang w:eastAsia="en-US"/>
                </w:rPr>
                <w:t>mAb</w:t>
              </w:r>
            </w:ins>
            <w:proofErr w:type="spellEnd"/>
          </w:p>
        </w:tc>
        <w:tc>
          <w:tcPr>
            <w:tcW w:w="1300" w:type="dxa"/>
            <w:shd w:val="clear" w:color="auto" w:fill="auto"/>
            <w:noWrap/>
            <w:vAlign w:val="center"/>
          </w:tcPr>
          <w:p w14:paraId="0FDA5344" w14:textId="08654FEB" w:rsidR="005D7385" w:rsidRPr="00BB661E" w:rsidRDefault="005D7385" w:rsidP="005D7385">
            <w:pPr>
              <w:spacing w:after="0" w:line="240" w:lineRule="auto"/>
              <w:jc w:val="center"/>
              <w:rPr>
                <w:ins w:id="217" w:author="LY" w:date="2020-08-01T23:37:00Z"/>
                <w:rFonts w:ascii="Times New Roman" w:eastAsia="Times New Roman" w:hAnsi="Times New Roman" w:cs="Times New Roman"/>
                <w:color w:val="000000"/>
                <w:sz w:val="24"/>
                <w:szCs w:val="24"/>
                <w:lang w:eastAsia="en-US"/>
              </w:rPr>
            </w:pPr>
            <w:ins w:id="218" w:author="LY" w:date="2020-08-01T23:46:00Z">
              <w:r w:rsidRPr="00BB661E">
                <w:rPr>
                  <w:rFonts w:ascii="Times New Roman" w:eastAsia="Times New Roman" w:hAnsi="Times New Roman" w:cs="Times New Roman"/>
                  <w:color w:val="000000"/>
                  <w:sz w:val="24"/>
                  <w:szCs w:val="24"/>
                  <w:lang w:eastAsia="en-US"/>
                </w:rPr>
                <w:t>Phase 1</w:t>
              </w:r>
            </w:ins>
          </w:p>
        </w:tc>
        <w:tc>
          <w:tcPr>
            <w:tcW w:w="3120" w:type="dxa"/>
            <w:shd w:val="clear" w:color="auto" w:fill="auto"/>
            <w:vAlign w:val="center"/>
          </w:tcPr>
          <w:p w14:paraId="45B90376" w14:textId="39C4D06E" w:rsidR="005D7385" w:rsidRDefault="005D7385" w:rsidP="005D7385">
            <w:pPr>
              <w:spacing w:after="0" w:line="240" w:lineRule="auto"/>
              <w:jc w:val="center"/>
              <w:rPr>
                <w:ins w:id="219" w:author="LY" w:date="2020-08-01T23:37:00Z"/>
                <w:rFonts w:ascii="Times New Roman" w:eastAsia="Times New Roman" w:hAnsi="Times New Roman" w:cs="Times New Roman"/>
                <w:color w:val="000000"/>
                <w:sz w:val="24"/>
                <w:szCs w:val="24"/>
                <w:lang w:eastAsia="en-US"/>
              </w:rPr>
            </w:pPr>
            <w:proofErr w:type="spellStart"/>
            <w:ins w:id="220" w:author="LY" w:date="2020-08-01T23:38:00Z">
              <w:r w:rsidRPr="00EB4CB3">
                <w:rPr>
                  <w:rFonts w:ascii="Times New Roman" w:eastAsia="Times New Roman" w:hAnsi="Times New Roman" w:cs="Times New Roman"/>
                  <w:color w:val="000000"/>
                  <w:sz w:val="24"/>
                  <w:szCs w:val="24"/>
                  <w:lang w:eastAsia="en-US"/>
                </w:rPr>
                <w:t>Brii</w:t>
              </w:r>
              <w:proofErr w:type="spellEnd"/>
              <w:r w:rsidRPr="00EB4CB3">
                <w:rPr>
                  <w:rFonts w:ascii="Times New Roman" w:eastAsia="Times New Roman" w:hAnsi="Times New Roman" w:cs="Times New Roman"/>
                  <w:color w:val="000000"/>
                  <w:sz w:val="24"/>
                  <w:szCs w:val="24"/>
                  <w:lang w:eastAsia="en-US"/>
                </w:rPr>
                <w:t xml:space="preserve"> Bio/TSB Therapeutics/Tsinghua University</w:t>
              </w:r>
            </w:ins>
            <w:ins w:id="221" w:author="LY" w:date="2020-08-02T00:00:00Z">
              <w:r w:rsidR="00A72EAD">
                <w:rPr>
                  <w:rFonts w:ascii="Times New Roman" w:eastAsia="Times New Roman" w:hAnsi="Times New Roman" w:cs="Times New Roman"/>
                  <w:color w:val="000000"/>
                  <w:sz w:val="24"/>
                  <w:szCs w:val="24"/>
                  <w:lang w:eastAsia="en-US"/>
                </w:rPr>
                <w:t>/</w:t>
              </w:r>
              <w:r w:rsidR="00A72EAD">
                <w:rPr>
                  <w:rFonts w:ascii="Times New Roman" w:hAnsi="Times New Roman" w:cs="Times New Roman"/>
                  <w:sz w:val="24"/>
                  <w:szCs w:val="24"/>
                </w:rPr>
                <w:t xml:space="preserve"> the 3</w:t>
              </w:r>
              <w:r w:rsidR="00A72EAD" w:rsidRPr="004B5E14">
                <w:rPr>
                  <w:rFonts w:ascii="Times New Roman" w:hAnsi="Times New Roman" w:cs="Times New Roman"/>
                  <w:sz w:val="24"/>
                  <w:szCs w:val="24"/>
                  <w:vertAlign w:val="superscript"/>
                </w:rPr>
                <w:t>rd</w:t>
              </w:r>
              <w:r w:rsidR="00A72EAD">
                <w:rPr>
                  <w:rFonts w:ascii="Times New Roman" w:hAnsi="Times New Roman" w:cs="Times New Roman"/>
                  <w:sz w:val="24"/>
                  <w:szCs w:val="24"/>
                </w:rPr>
                <w:t xml:space="preserve"> </w:t>
              </w:r>
              <w:r w:rsidR="00A72EAD" w:rsidRPr="00F218E8">
                <w:rPr>
                  <w:rFonts w:ascii="Times New Roman" w:hAnsi="Times New Roman" w:cs="Times New Roman"/>
                  <w:sz w:val="24"/>
                  <w:szCs w:val="24"/>
                </w:rPr>
                <w:t>People’s Hospital of Shenzhen</w:t>
              </w:r>
            </w:ins>
          </w:p>
        </w:tc>
        <w:tc>
          <w:tcPr>
            <w:tcW w:w="1483" w:type="dxa"/>
            <w:shd w:val="clear" w:color="auto" w:fill="auto"/>
            <w:noWrap/>
            <w:vAlign w:val="center"/>
          </w:tcPr>
          <w:p w14:paraId="65C6A2B4" w14:textId="67A84067" w:rsidR="005D7385" w:rsidRPr="004C5B52" w:rsidRDefault="00EA592F" w:rsidP="005D7385">
            <w:pPr>
              <w:spacing w:after="0" w:line="240" w:lineRule="auto"/>
              <w:jc w:val="center"/>
              <w:rPr>
                <w:ins w:id="222" w:author="LY" w:date="2020-08-01T23:37:00Z"/>
                <w:rFonts w:ascii="Times New Roman" w:eastAsia="Times New Roman" w:hAnsi="Times New Roman" w:cs="Times New Roman"/>
                <w:color w:val="000000"/>
                <w:sz w:val="24"/>
                <w:szCs w:val="24"/>
                <w:lang w:eastAsia="en-US"/>
              </w:rPr>
            </w:pPr>
            <w:ins w:id="223" w:author="LY" w:date="2020-08-02T19:25:00Z">
              <w:r w:rsidRPr="00EA592F">
                <w:rPr>
                  <w:rFonts w:ascii="Times New Roman" w:eastAsia="Times New Roman" w:hAnsi="Times New Roman" w:cs="Times New Roman"/>
                  <w:color w:val="000000"/>
                  <w:sz w:val="24"/>
                  <w:szCs w:val="24"/>
                  <w:lang w:eastAsia="en-US"/>
                </w:rPr>
                <w:t>China/USA</w:t>
              </w:r>
            </w:ins>
          </w:p>
        </w:tc>
        <w:tc>
          <w:tcPr>
            <w:tcW w:w="2050" w:type="dxa"/>
            <w:shd w:val="clear" w:color="auto" w:fill="auto"/>
            <w:vAlign w:val="center"/>
          </w:tcPr>
          <w:p w14:paraId="105CAF42" w14:textId="6F4B4D66" w:rsidR="005D7385" w:rsidRDefault="005D7385" w:rsidP="005D7385">
            <w:pPr>
              <w:spacing w:after="0" w:line="240" w:lineRule="auto"/>
              <w:jc w:val="center"/>
              <w:rPr>
                <w:ins w:id="224" w:author="LY" w:date="2020-08-01T23:37:00Z"/>
                <w:rFonts w:ascii="Times New Roman" w:eastAsia="Times New Roman" w:hAnsi="Times New Roman" w:cs="Times New Roman"/>
                <w:color w:val="000000"/>
                <w:lang w:eastAsia="en-US"/>
              </w:rPr>
            </w:pPr>
            <w:ins w:id="225" w:author="LY" w:date="2020-08-01T23:46:00Z">
              <w:r w:rsidRPr="00A107FE">
                <w:rPr>
                  <w:rFonts w:ascii="Times New Roman" w:hAnsi="Times New Roman" w:cs="Times New Roman"/>
                  <w:sz w:val="24"/>
                  <w:szCs w:val="24"/>
                </w:rPr>
                <w:t>NCT04479644</w:t>
              </w:r>
            </w:ins>
          </w:p>
        </w:tc>
      </w:tr>
      <w:tr w:rsidR="00EA592F" w:rsidRPr="00BB661E" w14:paraId="04F86886" w14:textId="77777777" w:rsidTr="006D0016">
        <w:trPr>
          <w:trHeight w:val="701"/>
          <w:ins w:id="226" w:author="LY" w:date="2020-08-02T19:21:00Z"/>
        </w:trPr>
        <w:tc>
          <w:tcPr>
            <w:tcW w:w="1720" w:type="dxa"/>
            <w:shd w:val="clear" w:color="auto" w:fill="auto"/>
            <w:noWrap/>
            <w:vAlign w:val="center"/>
          </w:tcPr>
          <w:p w14:paraId="7AE0E0FB" w14:textId="1ED84692" w:rsidR="00EA592F" w:rsidRPr="00EB4CB3" w:rsidRDefault="00EA592F" w:rsidP="00EA592F">
            <w:pPr>
              <w:spacing w:after="0" w:line="240" w:lineRule="auto"/>
              <w:jc w:val="center"/>
              <w:rPr>
                <w:ins w:id="227" w:author="LY" w:date="2020-08-02T19:21:00Z"/>
                <w:rFonts w:ascii="Times New Roman" w:eastAsia="Times New Roman" w:hAnsi="Times New Roman" w:cs="Times New Roman"/>
                <w:color w:val="000000"/>
                <w:sz w:val="24"/>
                <w:szCs w:val="24"/>
                <w:lang w:eastAsia="en-US"/>
              </w:rPr>
            </w:pPr>
            <w:ins w:id="228" w:author="LY" w:date="2020-08-02T19:21:00Z">
              <w:r w:rsidRPr="00EA592F">
                <w:rPr>
                  <w:rFonts w:ascii="Times New Roman" w:eastAsia="Times New Roman" w:hAnsi="Times New Roman" w:cs="Times New Roman"/>
                  <w:color w:val="000000"/>
                  <w:sz w:val="24"/>
                  <w:szCs w:val="24"/>
                  <w:lang w:eastAsia="en-US"/>
                </w:rPr>
                <w:t>SCTA01</w:t>
              </w:r>
            </w:ins>
          </w:p>
        </w:tc>
        <w:tc>
          <w:tcPr>
            <w:tcW w:w="1420" w:type="dxa"/>
            <w:shd w:val="clear" w:color="auto" w:fill="auto"/>
            <w:vAlign w:val="center"/>
          </w:tcPr>
          <w:p w14:paraId="2023F4FF" w14:textId="47EA2A04" w:rsidR="00EA592F" w:rsidRPr="00BB661E" w:rsidRDefault="00EA592F" w:rsidP="00EA592F">
            <w:pPr>
              <w:spacing w:after="0" w:line="240" w:lineRule="auto"/>
              <w:jc w:val="center"/>
              <w:rPr>
                <w:ins w:id="229" w:author="LY" w:date="2020-08-02T19:21:00Z"/>
                <w:rFonts w:ascii="Times New Roman" w:eastAsia="Times New Roman" w:hAnsi="Times New Roman" w:cs="Times New Roman"/>
                <w:color w:val="000000"/>
                <w:sz w:val="24"/>
                <w:szCs w:val="24"/>
                <w:lang w:eastAsia="en-US"/>
              </w:rPr>
            </w:pPr>
            <w:ins w:id="230" w:author="LY" w:date="2020-08-02T19:24:00Z">
              <w:r w:rsidRPr="00BB661E">
                <w:rPr>
                  <w:rFonts w:ascii="Times New Roman" w:eastAsia="Times New Roman" w:hAnsi="Times New Roman" w:cs="Times New Roman"/>
                  <w:color w:val="000000"/>
                  <w:sz w:val="24"/>
                  <w:szCs w:val="24"/>
                  <w:lang w:eastAsia="en-US"/>
                </w:rPr>
                <w:t>SARS-CoV-2 S protein</w:t>
              </w:r>
            </w:ins>
          </w:p>
        </w:tc>
        <w:tc>
          <w:tcPr>
            <w:tcW w:w="989" w:type="dxa"/>
            <w:shd w:val="clear" w:color="auto" w:fill="auto"/>
            <w:noWrap/>
            <w:vAlign w:val="center"/>
          </w:tcPr>
          <w:p w14:paraId="1E7A9F33" w14:textId="7D5AAE65" w:rsidR="00EA592F" w:rsidRPr="00BB661E" w:rsidRDefault="00EA592F" w:rsidP="00EA592F">
            <w:pPr>
              <w:spacing w:after="0" w:line="240" w:lineRule="auto"/>
              <w:jc w:val="center"/>
              <w:rPr>
                <w:ins w:id="231" w:author="LY" w:date="2020-08-02T19:21:00Z"/>
                <w:rFonts w:ascii="Times New Roman" w:eastAsia="Times New Roman" w:hAnsi="Times New Roman" w:cs="Times New Roman"/>
                <w:color w:val="000000"/>
                <w:sz w:val="24"/>
                <w:szCs w:val="24"/>
                <w:lang w:eastAsia="en-US"/>
              </w:rPr>
            </w:pPr>
            <w:proofErr w:type="spellStart"/>
            <w:ins w:id="232" w:author="LY" w:date="2020-08-02T19:24:00Z">
              <w:r w:rsidRPr="00BB661E">
                <w:rPr>
                  <w:rFonts w:ascii="Times New Roman" w:eastAsia="Times New Roman" w:hAnsi="Times New Roman" w:cs="Times New Roman"/>
                  <w:color w:val="000000"/>
                  <w:sz w:val="24"/>
                  <w:szCs w:val="24"/>
                  <w:lang w:eastAsia="en-US"/>
                </w:rPr>
                <w:t>mAb</w:t>
              </w:r>
            </w:ins>
            <w:proofErr w:type="spellEnd"/>
          </w:p>
        </w:tc>
        <w:tc>
          <w:tcPr>
            <w:tcW w:w="1300" w:type="dxa"/>
            <w:shd w:val="clear" w:color="auto" w:fill="auto"/>
            <w:noWrap/>
            <w:vAlign w:val="center"/>
          </w:tcPr>
          <w:p w14:paraId="613A22B8" w14:textId="1AE15BD2" w:rsidR="00EA592F" w:rsidRPr="00BB661E" w:rsidRDefault="00EA592F" w:rsidP="00EA592F">
            <w:pPr>
              <w:spacing w:after="0" w:line="240" w:lineRule="auto"/>
              <w:jc w:val="center"/>
              <w:rPr>
                <w:ins w:id="233" w:author="LY" w:date="2020-08-02T19:21:00Z"/>
                <w:rFonts w:ascii="Times New Roman" w:eastAsia="Times New Roman" w:hAnsi="Times New Roman" w:cs="Times New Roman"/>
                <w:color w:val="000000"/>
                <w:sz w:val="24"/>
                <w:szCs w:val="24"/>
                <w:lang w:eastAsia="en-US"/>
              </w:rPr>
            </w:pPr>
            <w:ins w:id="234" w:author="LY" w:date="2020-08-02T19:24:00Z">
              <w:r w:rsidRPr="00BB661E">
                <w:rPr>
                  <w:rFonts w:ascii="Times New Roman" w:eastAsia="Times New Roman" w:hAnsi="Times New Roman" w:cs="Times New Roman"/>
                  <w:color w:val="000000"/>
                  <w:sz w:val="24"/>
                  <w:szCs w:val="24"/>
                  <w:lang w:eastAsia="en-US"/>
                </w:rPr>
                <w:t>Phase 1</w:t>
              </w:r>
            </w:ins>
          </w:p>
        </w:tc>
        <w:tc>
          <w:tcPr>
            <w:tcW w:w="3120" w:type="dxa"/>
            <w:shd w:val="clear" w:color="auto" w:fill="auto"/>
            <w:vAlign w:val="center"/>
          </w:tcPr>
          <w:p w14:paraId="0E52D9B8" w14:textId="60319AE5" w:rsidR="00EA592F" w:rsidRPr="00EB4CB3" w:rsidRDefault="00EA592F" w:rsidP="00EA592F">
            <w:pPr>
              <w:spacing w:after="0" w:line="240" w:lineRule="auto"/>
              <w:jc w:val="center"/>
              <w:rPr>
                <w:ins w:id="235" w:author="LY" w:date="2020-08-02T19:21:00Z"/>
                <w:rFonts w:ascii="Times New Roman" w:eastAsia="Times New Roman" w:hAnsi="Times New Roman" w:cs="Times New Roman"/>
                <w:color w:val="000000"/>
                <w:sz w:val="24"/>
                <w:szCs w:val="24"/>
                <w:lang w:eastAsia="en-US"/>
              </w:rPr>
            </w:pPr>
            <w:proofErr w:type="spellStart"/>
            <w:ins w:id="236" w:author="LY" w:date="2020-08-02T19:24:00Z">
              <w:r w:rsidRPr="00EA592F">
                <w:rPr>
                  <w:rFonts w:ascii="Times New Roman" w:eastAsia="Times New Roman" w:hAnsi="Times New Roman" w:cs="Times New Roman"/>
                  <w:color w:val="000000"/>
                  <w:sz w:val="24"/>
                  <w:szCs w:val="24"/>
                  <w:lang w:eastAsia="en-US"/>
                </w:rPr>
                <w:t>Sinocelltech</w:t>
              </w:r>
              <w:proofErr w:type="spellEnd"/>
              <w:r w:rsidRPr="00EA592F">
                <w:rPr>
                  <w:rFonts w:ascii="Times New Roman" w:eastAsia="Times New Roman" w:hAnsi="Times New Roman" w:cs="Times New Roman"/>
                  <w:color w:val="000000"/>
                  <w:sz w:val="24"/>
                  <w:szCs w:val="24"/>
                  <w:lang w:eastAsia="en-US"/>
                </w:rPr>
                <w:t xml:space="preserve"> Ltd/Chinese Academy of Sciences</w:t>
              </w:r>
            </w:ins>
          </w:p>
        </w:tc>
        <w:tc>
          <w:tcPr>
            <w:tcW w:w="1483" w:type="dxa"/>
            <w:shd w:val="clear" w:color="auto" w:fill="auto"/>
            <w:noWrap/>
            <w:vAlign w:val="center"/>
          </w:tcPr>
          <w:p w14:paraId="1B771866" w14:textId="62BF4D19" w:rsidR="00EA592F" w:rsidRDefault="00EA592F" w:rsidP="00EA592F">
            <w:pPr>
              <w:spacing w:after="0" w:line="240" w:lineRule="auto"/>
              <w:jc w:val="center"/>
              <w:rPr>
                <w:ins w:id="237" w:author="LY" w:date="2020-08-02T19:21:00Z"/>
                <w:rFonts w:ascii="Times New Roman" w:eastAsia="Times New Roman" w:hAnsi="Times New Roman" w:cs="Times New Roman"/>
                <w:color w:val="000000"/>
                <w:sz w:val="24"/>
                <w:szCs w:val="24"/>
                <w:lang w:eastAsia="en-US"/>
              </w:rPr>
            </w:pPr>
            <w:ins w:id="238" w:author="LY" w:date="2020-08-02T19:24:00Z">
              <w:r>
                <w:rPr>
                  <w:rFonts w:ascii="Times New Roman" w:eastAsia="Times New Roman" w:hAnsi="Times New Roman" w:cs="Times New Roman"/>
                  <w:color w:val="000000"/>
                  <w:sz w:val="24"/>
                  <w:szCs w:val="24"/>
                  <w:lang w:eastAsia="en-US"/>
                </w:rPr>
                <w:t>China</w:t>
              </w:r>
            </w:ins>
          </w:p>
        </w:tc>
        <w:tc>
          <w:tcPr>
            <w:tcW w:w="2050" w:type="dxa"/>
            <w:shd w:val="clear" w:color="auto" w:fill="auto"/>
            <w:vAlign w:val="center"/>
          </w:tcPr>
          <w:p w14:paraId="42EFCF81" w14:textId="58B94C3D" w:rsidR="00EA592F" w:rsidRPr="00A107FE" w:rsidRDefault="00EA592F" w:rsidP="00EA592F">
            <w:pPr>
              <w:spacing w:after="0" w:line="240" w:lineRule="auto"/>
              <w:jc w:val="center"/>
              <w:rPr>
                <w:ins w:id="239" w:author="LY" w:date="2020-08-02T19:21:00Z"/>
                <w:rFonts w:ascii="Times New Roman" w:hAnsi="Times New Roman" w:cs="Times New Roman"/>
                <w:sz w:val="24"/>
                <w:szCs w:val="24"/>
              </w:rPr>
            </w:pPr>
            <w:ins w:id="240" w:author="LY" w:date="2020-08-02T19:25:00Z">
              <w:r w:rsidRPr="00EA592F">
                <w:rPr>
                  <w:rFonts w:ascii="Times New Roman" w:hAnsi="Times New Roman" w:cs="Times New Roman"/>
                  <w:sz w:val="24"/>
                  <w:szCs w:val="24"/>
                </w:rPr>
                <w:t>NCT04483375</w:t>
              </w:r>
            </w:ins>
          </w:p>
        </w:tc>
      </w:tr>
    </w:tbl>
    <w:p w14:paraId="0F9F121C" w14:textId="4E52CCCA" w:rsidR="00190138" w:rsidRDefault="00190138" w:rsidP="0012158C">
      <w:pPr>
        <w:spacing w:before="120" w:after="120" w:line="480" w:lineRule="auto"/>
        <w:jc w:val="both"/>
        <w:rPr>
          <w:rFonts w:ascii="Times New Roman" w:hAnsi="Times New Roman" w:cs="Times New Roman"/>
          <w:color w:val="000000" w:themeColor="text1"/>
          <w:sz w:val="24"/>
          <w:szCs w:val="24"/>
        </w:rPr>
      </w:pPr>
    </w:p>
    <w:bookmarkEnd w:id="190"/>
    <w:p w14:paraId="179800E6" w14:textId="77777777" w:rsidR="00190138" w:rsidRPr="00673744" w:rsidRDefault="00190138" w:rsidP="0012158C">
      <w:pPr>
        <w:spacing w:before="120" w:after="120" w:line="480" w:lineRule="auto"/>
        <w:jc w:val="both"/>
        <w:rPr>
          <w:rFonts w:ascii="Times New Roman" w:hAnsi="Times New Roman" w:cs="Times New Roman"/>
          <w:color w:val="000000" w:themeColor="text1"/>
          <w:sz w:val="24"/>
          <w:szCs w:val="24"/>
        </w:rPr>
      </w:pPr>
    </w:p>
    <w:p w14:paraId="2A7E96FC" w14:textId="77777777" w:rsidR="00061B35" w:rsidRPr="00061B35" w:rsidRDefault="00061B35">
      <w:pPr>
        <w:rPr>
          <w:rFonts w:ascii="Times New Roman" w:hAnsi="Times New Roman" w:cs="Times New Roman"/>
          <w:b/>
          <w:bCs/>
          <w:color w:val="000000" w:themeColor="text1"/>
          <w:sz w:val="24"/>
          <w:szCs w:val="24"/>
        </w:rPr>
      </w:pPr>
      <w:r w:rsidRPr="00061B35">
        <w:rPr>
          <w:rFonts w:ascii="Times New Roman" w:hAnsi="Times New Roman" w:cs="Times New Roman"/>
          <w:b/>
          <w:bCs/>
          <w:color w:val="000000" w:themeColor="text1"/>
          <w:sz w:val="24"/>
          <w:szCs w:val="24"/>
        </w:rPr>
        <w:t>Figure Legend</w:t>
      </w:r>
    </w:p>
    <w:p w14:paraId="040A633D" w14:textId="35652900" w:rsidR="00E40523" w:rsidRPr="00673744" w:rsidRDefault="00E40523" w:rsidP="00061B35">
      <w:pPr>
        <w:rPr>
          <w:rFonts w:ascii="Times New Roman" w:hAnsi="Times New Roman" w:cs="Times New Roman"/>
          <w:color w:val="000000"/>
          <w:sz w:val="24"/>
          <w:szCs w:val="24"/>
          <w:shd w:val="clear" w:color="auto" w:fill="FFFFFF"/>
        </w:rPr>
      </w:pPr>
    </w:p>
    <w:p w14:paraId="1D8DD887" w14:textId="58938C83" w:rsidR="0014530E" w:rsidRDefault="00E40523" w:rsidP="00E40523">
      <w:pPr>
        <w:spacing w:before="120" w:after="120" w:line="480" w:lineRule="auto"/>
        <w:jc w:val="both"/>
        <w:rPr>
          <w:rFonts w:ascii="Times New Roman" w:hAnsi="Times New Roman" w:cs="Times New Roman"/>
          <w:color w:val="000000" w:themeColor="text1"/>
          <w:sz w:val="24"/>
          <w:szCs w:val="24"/>
        </w:rPr>
      </w:pPr>
      <w:r w:rsidRPr="008536E1">
        <w:rPr>
          <w:rFonts w:ascii="Times New Roman" w:hAnsi="Times New Roman" w:cs="Times New Roman"/>
          <w:b/>
          <w:bCs/>
          <w:color w:val="000000"/>
          <w:sz w:val="24"/>
          <w:szCs w:val="24"/>
          <w:shd w:val="clear" w:color="auto" w:fill="FFFFFF"/>
        </w:rPr>
        <w:t>F</w:t>
      </w:r>
      <w:r w:rsidRPr="00673744">
        <w:rPr>
          <w:rFonts w:ascii="Times New Roman" w:hAnsi="Times New Roman" w:cs="Times New Roman"/>
          <w:b/>
          <w:bCs/>
          <w:color w:val="000000" w:themeColor="text1"/>
          <w:sz w:val="24"/>
          <w:szCs w:val="24"/>
        </w:rPr>
        <w:t xml:space="preserve">igure </w:t>
      </w:r>
      <w:r w:rsidR="00CD6368">
        <w:rPr>
          <w:rFonts w:ascii="Times New Roman" w:hAnsi="Times New Roman" w:cs="Times New Roman"/>
          <w:b/>
          <w:bCs/>
          <w:color w:val="000000" w:themeColor="text1"/>
          <w:sz w:val="24"/>
          <w:szCs w:val="24"/>
        </w:rPr>
        <w:t>1</w:t>
      </w:r>
      <w:r w:rsidRPr="00673744">
        <w:rPr>
          <w:rFonts w:ascii="Times New Roman" w:hAnsi="Times New Roman" w:cs="Times New Roman"/>
          <w:color w:val="000000" w:themeColor="text1"/>
          <w:sz w:val="24"/>
          <w:szCs w:val="24"/>
        </w:rPr>
        <w:t xml:space="preserve">. Analysis of targets and formats of the therapeutics under development for COVID-19. (A) </w:t>
      </w:r>
      <w:r w:rsidR="005873AC">
        <w:rPr>
          <w:rFonts w:ascii="Times New Roman" w:hAnsi="Times New Roman" w:cs="Times New Roman"/>
          <w:color w:val="000000" w:themeColor="text1"/>
          <w:sz w:val="24"/>
          <w:szCs w:val="24"/>
        </w:rPr>
        <w:t>T</w:t>
      </w:r>
      <w:r w:rsidR="005873AC" w:rsidRPr="00673744">
        <w:rPr>
          <w:rFonts w:ascii="Times New Roman" w:hAnsi="Times New Roman" w:cs="Times New Roman"/>
          <w:color w:val="000000" w:themeColor="text1"/>
          <w:sz w:val="24"/>
          <w:szCs w:val="24"/>
        </w:rPr>
        <w:t xml:space="preserve">argets </w:t>
      </w:r>
      <w:r w:rsidRPr="00673744">
        <w:rPr>
          <w:rFonts w:ascii="Times New Roman" w:hAnsi="Times New Roman" w:cs="Times New Roman"/>
          <w:color w:val="000000" w:themeColor="text1"/>
          <w:sz w:val="24"/>
          <w:szCs w:val="24"/>
        </w:rPr>
        <w:t>of therapeutic antibodies under development for treating COVID-19.</w:t>
      </w:r>
      <w:r w:rsidR="00EE37BF">
        <w:rPr>
          <w:rFonts w:ascii="Times New Roman" w:hAnsi="Times New Roman" w:cs="Times New Roman"/>
          <w:color w:val="000000" w:themeColor="text1"/>
          <w:sz w:val="24"/>
          <w:szCs w:val="24"/>
        </w:rPr>
        <w:t xml:space="preserve"> </w:t>
      </w:r>
      <w:r w:rsidR="0062514F">
        <w:rPr>
          <w:rFonts w:ascii="Times New Roman" w:hAnsi="Times New Roman" w:cs="Times New Roman"/>
          <w:color w:val="000000" w:themeColor="text1"/>
          <w:sz w:val="24"/>
          <w:szCs w:val="24"/>
        </w:rPr>
        <w:t xml:space="preserve">SARS-CoV-2, represents the targets that are SARS-CoV-2 virus specific but unspecified. </w:t>
      </w:r>
      <w:r w:rsidR="005C7876" w:rsidRPr="00673744">
        <w:rPr>
          <w:rFonts w:ascii="Times New Roman" w:hAnsi="Times New Roman" w:cs="Times New Roman"/>
          <w:color w:val="000000" w:themeColor="text1"/>
          <w:sz w:val="24"/>
          <w:szCs w:val="24"/>
        </w:rPr>
        <w:t>Only the top five targets by amounts are shown, the rest were populated in “Others”</w:t>
      </w:r>
      <w:r w:rsidR="005C7876">
        <w:rPr>
          <w:rFonts w:ascii="Times New Roman" w:hAnsi="Times New Roman" w:cs="Times New Roman"/>
          <w:color w:val="000000" w:themeColor="text1"/>
          <w:sz w:val="24"/>
          <w:szCs w:val="24"/>
        </w:rPr>
        <w:t>, such as IL-1, IL-12, IL-17, C5, C5a, PD-1, 4-1BB, P-selectin, etc.</w:t>
      </w:r>
      <w:r w:rsidRPr="00673744">
        <w:rPr>
          <w:rFonts w:ascii="Times New Roman" w:hAnsi="Times New Roman" w:cs="Times New Roman"/>
          <w:color w:val="000000" w:themeColor="text1"/>
          <w:sz w:val="24"/>
          <w:szCs w:val="24"/>
        </w:rPr>
        <w:t xml:space="preserve">(B). The formats for therapeutics under development for treating </w:t>
      </w:r>
      <w:r w:rsidR="001C5063">
        <w:rPr>
          <w:rFonts w:ascii="Times New Roman" w:hAnsi="Times New Roman" w:cs="Times New Roman"/>
          <w:color w:val="000000" w:themeColor="text1"/>
          <w:sz w:val="24"/>
          <w:szCs w:val="24"/>
        </w:rPr>
        <w:t>COVID</w:t>
      </w:r>
      <w:r w:rsidRPr="00673744">
        <w:rPr>
          <w:rFonts w:ascii="Times New Roman" w:hAnsi="Times New Roman" w:cs="Times New Roman"/>
          <w:color w:val="000000" w:themeColor="text1"/>
          <w:sz w:val="24"/>
          <w:szCs w:val="24"/>
        </w:rPr>
        <w:t xml:space="preserve">-19. </w:t>
      </w:r>
      <w:proofErr w:type="spellStart"/>
      <w:r w:rsidR="00F8787E">
        <w:rPr>
          <w:rFonts w:ascii="Times New Roman" w:hAnsi="Times New Roman" w:cs="Times New Roman"/>
          <w:color w:val="000000" w:themeColor="text1"/>
          <w:sz w:val="24"/>
          <w:szCs w:val="24"/>
        </w:rPr>
        <w:t>MAb</w:t>
      </w:r>
      <w:proofErr w:type="spellEnd"/>
      <w:r w:rsidR="00F8787E">
        <w:rPr>
          <w:rFonts w:ascii="Times New Roman" w:hAnsi="Times New Roman" w:cs="Times New Roman"/>
          <w:color w:val="000000" w:themeColor="text1"/>
          <w:sz w:val="24"/>
          <w:szCs w:val="24"/>
        </w:rPr>
        <w:t>, represents the conventional full</w:t>
      </w:r>
      <w:r w:rsidR="00242359">
        <w:rPr>
          <w:rFonts w:ascii="Times New Roman" w:hAnsi="Times New Roman" w:cs="Times New Roman"/>
          <w:color w:val="000000" w:themeColor="text1"/>
          <w:sz w:val="24"/>
          <w:szCs w:val="24"/>
        </w:rPr>
        <w:t>-</w:t>
      </w:r>
      <w:r w:rsidR="00F8787E">
        <w:rPr>
          <w:rFonts w:ascii="Times New Roman" w:hAnsi="Times New Roman" w:cs="Times New Roman"/>
          <w:color w:val="000000" w:themeColor="text1"/>
          <w:sz w:val="24"/>
          <w:szCs w:val="24"/>
        </w:rPr>
        <w:t>length IgG, including the chimeric Abs.</w:t>
      </w:r>
      <w:r w:rsidR="00242359">
        <w:rPr>
          <w:rFonts w:ascii="Times New Roman" w:hAnsi="Times New Roman" w:cs="Times New Roman"/>
          <w:color w:val="000000" w:themeColor="text1"/>
          <w:sz w:val="24"/>
          <w:szCs w:val="24"/>
        </w:rPr>
        <w:t xml:space="preserve"> Polyclonal Abs, represents purified polyclonal Abs from immunized transgenic animals or transiently transfected cells, which originally derived from swine, transgenic cow, ostrich, avian and human.</w:t>
      </w:r>
      <w:r w:rsidR="001A5FD6">
        <w:rPr>
          <w:rFonts w:ascii="Times New Roman" w:hAnsi="Times New Roman" w:cs="Times New Roman"/>
          <w:color w:val="000000" w:themeColor="text1"/>
          <w:sz w:val="24"/>
          <w:szCs w:val="24"/>
        </w:rPr>
        <w:t xml:space="preserve"> </w:t>
      </w:r>
      <w:r w:rsidR="000F6BBB">
        <w:rPr>
          <w:rFonts w:ascii="Times New Roman" w:hAnsi="Times New Roman" w:cs="Times New Roman"/>
          <w:color w:val="000000" w:themeColor="text1"/>
          <w:sz w:val="24"/>
          <w:szCs w:val="24"/>
        </w:rPr>
        <w:t>“</w:t>
      </w:r>
      <w:r w:rsidR="00EE37BF">
        <w:rPr>
          <w:rFonts w:ascii="Times New Roman" w:hAnsi="Times New Roman" w:cs="Times New Roman"/>
          <w:color w:val="000000" w:themeColor="text1"/>
          <w:sz w:val="24"/>
          <w:szCs w:val="24"/>
        </w:rPr>
        <w:t xml:space="preserve">Others” include </w:t>
      </w:r>
      <w:r w:rsidR="000F6BBB">
        <w:rPr>
          <w:rFonts w:ascii="Times New Roman" w:hAnsi="Times New Roman" w:cs="Times New Roman"/>
          <w:color w:val="000000" w:themeColor="text1"/>
          <w:sz w:val="24"/>
          <w:szCs w:val="24"/>
        </w:rPr>
        <w:t>one non-antibody recombinant protein (</w:t>
      </w:r>
      <w:r w:rsidR="000F6BBB" w:rsidRPr="000F6BBB">
        <w:rPr>
          <w:rFonts w:ascii="Times New Roman" w:hAnsi="Times New Roman" w:cs="Times New Roman"/>
          <w:color w:val="000000" w:themeColor="text1"/>
          <w:sz w:val="24"/>
          <w:szCs w:val="24"/>
        </w:rPr>
        <w:t>rhACE2</w:t>
      </w:r>
      <w:r w:rsidR="000F6BBB">
        <w:rPr>
          <w:rFonts w:ascii="Times New Roman" w:hAnsi="Times New Roman" w:cs="Times New Roman"/>
          <w:color w:val="000000" w:themeColor="text1"/>
          <w:sz w:val="24"/>
          <w:szCs w:val="24"/>
        </w:rPr>
        <w:t>),</w:t>
      </w:r>
      <w:r w:rsidR="000F6BBB" w:rsidRPr="000F6BBB" w:rsidDel="000F6BBB">
        <w:rPr>
          <w:rFonts w:ascii="Times New Roman" w:hAnsi="Times New Roman" w:cs="Times New Roman"/>
          <w:color w:val="000000" w:themeColor="text1"/>
          <w:sz w:val="24"/>
          <w:szCs w:val="24"/>
        </w:rPr>
        <w:t xml:space="preserve"> </w:t>
      </w:r>
      <w:r w:rsidR="000F6BBB">
        <w:rPr>
          <w:rFonts w:ascii="Times New Roman" w:hAnsi="Times New Roman" w:cs="Times New Roman"/>
          <w:color w:val="000000" w:themeColor="text1"/>
          <w:sz w:val="24"/>
          <w:szCs w:val="24"/>
        </w:rPr>
        <w:t xml:space="preserve">and </w:t>
      </w:r>
      <w:proofErr w:type="spellStart"/>
      <w:r w:rsidR="00EE37BF" w:rsidRPr="00673744">
        <w:rPr>
          <w:rFonts w:ascii="Times New Roman" w:hAnsi="Times New Roman" w:cs="Times New Roman"/>
          <w:color w:val="000000" w:themeColor="text1"/>
          <w:sz w:val="24"/>
          <w:szCs w:val="24"/>
        </w:rPr>
        <w:t>DARPin</w:t>
      </w:r>
      <w:proofErr w:type="spellEnd"/>
      <w:r w:rsidR="00EE37BF" w:rsidRPr="00673744">
        <w:rPr>
          <w:rFonts w:ascii="Times New Roman" w:hAnsi="Times New Roman" w:cs="Times New Roman"/>
          <w:color w:val="000000" w:themeColor="text1"/>
          <w:sz w:val="24"/>
          <w:szCs w:val="24"/>
        </w:rPr>
        <w:t xml:space="preserve">, mRNA-encoding </w:t>
      </w:r>
      <w:proofErr w:type="spellStart"/>
      <w:r w:rsidR="00EE37BF" w:rsidRPr="00673744">
        <w:rPr>
          <w:rFonts w:ascii="Times New Roman" w:hAnsi="Times New Roman" w:cs="Times New Roman"/>
          <w:color w:val="000000" w:themeColor="text1"/>
          <w:sz w:val="24"/>
          <w:szCs w:val="24"/>
        </w:rPr>
        <w:t>mAb</w:t>
      </w:r>
      <w:proofErr w:type="spellEnd"/>
      <w:r w:rsidR="00EE37BF">
        <w:rPr>
          <w:rFonts w:ascii="Times New Roman" w:hAnsi="Times New Roman" w:cs="Times New Roman"/>
          <w:color w:val="000000" w:themeColor="text1"/>
          <w:sz w:val="24"/>
          <w:szCs w:val="24"/>
        </w:rPr>
        <w:t xml:space="preserve"> and </w:t>
      </w:r>
      <w:r w:rsidR="00EE37BF" w:rsidRPr="00673744">
        <w:rPr>
          <w:rFonts w:ascii="Times New Roman" w:hAnsi="Times New Roman" w:cs="Times New Roman"/>
          <w:color w:val="000000" w:themeColor="text1"/>
          <w:sz w:val="24"/>
          <w:szCs w:val="24"/>
        </w:rPr>
        <w:t>radiotherapeutic</w:t>
      </w:r>
      <w:r w:rsidR="00EE37BF">
        <w:rPr>
          <w:rFonts w:ascii="Times New Roman" w:hAnsi="Times New Roman" w:cs="Times New Roman"/>
          <w:color w:val="000000" w:themeColor="text1"/>
          <w:sz w:val="24"/>
          <w:szCs w:val="24"/>
        </w:rPr>
        <w:t xml:space="preserve"> </w:t>
      </w:r>
      <w:r w:rsidR="00EE37BF" w:rsidRPr="00673744">
        <w:rPr>
          <w:rFonts w:ascii="Times New Roman" w:hAnsi="Times New Roman" w:cs="Times New Roman"/>
          <w:color w:val="000000" w:themeColor="text1"/>
          <w:sz w:val="24"/>
          <w:szCs w:val="24"/>
        </w:rPr>
        <w:t>formats</w:t>
      </w:r>
      <w:r w:rsidR="00EE37BF">
        <w:rPr>
          <w:rFonts w:ascii="Times New Roman" w:hAnsi="Times New Roman" w:cs="Times New Roman"/>
          <w:color w:val="000000" w:themeColor="text1"/>
          <w:sz w:val="24"/>
          <w:szCs w:val="24"/>
        </w:rPr>
        <w:t>.</w:t>
      </w:r>
      <w:r w:rsidR="005279FD">
        <w:rPr>
          <w:rFonts w:ascii="Times New Roman" w:hAnsi="Times New Roman" w:cs="Times New Roman"/>
          <w:color w:val="000000" w:themeColor="text1"/>
          <w:sz w:val="24"/>
          <w:szCs w:val="24"/>
        </w:rPr>
        <w:t xml:space="preserve"> </w:t>
      </w:r>
      <w:r w:rsidR="00F8787E" w:rsidRPr="00673744">
        <w:rPr>
          <w:rFonts w:ascii="Times New Roman" w:hAnsi="Times New Roman" w:cs="Times New Roman"/>
          <w:color w:val="000000" w:themeColor="text1"/>
          <w:sz w:val="24"/>
          <w:szCs w:val="24"/>
        </w:rPr>
        <w:t>The number of programs for each target and format are shown, followed by the proportion to the total number of all programs in paraphrase.</w:t>
      </w:r>
      <w:r w:rsidR="00F8787E">
        <w:rPr>
          <w:rFonts w:ascii="Times New Roman" w:hAnsi="Times New Roman" w:cs="Times New Roman"/>
          <w:color w:val="000000" w:themeColor="text1"/>
          <w:sz w:val="24"/>
          <w:szCs w:val="24"/>
        </w:rPr>
        <w:t xml:space="preserve"> </w:t>
      </w:r>
      <w:r w:rsidR="005279FD">
        <w:rPr>
          <w:rFonts w:ascii="Times New Roman" w:hAnsi="Times New Roman" w:cs="Times New Roman"/>
          <w:color w:val="000000" w:themeColor="text1"/>
          <w:sz w:val="24"/>
          <w:szCs w:val="24"/>
        </w:rPr>
        <w:t>Figure</w:t>
      </w:r>
      <w:r w:rsidR="00F8787E">
        <w:rPr>
          <w:rFonts w:ascii="Times New Roman" w:hAnsi="Times New Roman" w:cs="Times New Roman"/>
          <w:color w:val="000000" w:themeColor="text1"/>
          <w:sz w:val="24"/>
          <w:szCs w:val="24"/>
        </w:rPr>
        <w:t xml:space="preserve"> </w:t>
      </w:r>
      <w:r w:rsidR="00E054DC">
        <w:rPr>
          <w:rFonts w:ascii="Times New Roman" w:hAnsi="Times New Roman" w:cs="Times New Roman"/>
          <w:color w:val="000000" w:themeColor="text1"/>
          <w:sz w:val="24"/>
          <w:szCs w:val="24"/>
        </w:rPr>
        <w:t>1</w:t>
      </w:r>
      <w:r w:rsidR="005279FD">
        <w:rPr>
          <w:rFonts w:ascii="Times New Roman" w:hAnsi="Times New Roman" w:cs="Times New Roman"/>
          <w:color w:val="000000" w:themeColor="text1"/>
          <w:sz w:val="24"/>
          <w:szCs w:val="24"/>
        </w:rPr>
        <w:t xml:space="preserve"> is based on </w:t>
      </w:r>
      <w:r w:rsidR="001C5063">
        <w:rPr>
          <w:rFonts w:ascii="Times New Roman" w:hAnsi="Times New Roman" w:cs="Times New Roman"/>
          <w:color w:val="000000" w:themeColor="text1"/>
          <w:sz w:val="24"/>
          <w:szCs w:val="24"/>
        </w:rPr>
        <w:t>“</w:t>
      </w:r>
      <w:r w:rsidR="005279FD">
        <w:rPr>
          <w:rFonts w:ascii="Times New Roman" w:hAnsi="Times New Roman" w:cs="Times New Roman"/>
          <w:color w:val="000000" w:themeColor="text1"/>
          <w:sz w:val="24"/>
          <w:szCs w:val="24"/>
        </w:rPr>
        <w:t>Tracker</w:t>
      </w:r>
      <w:r w:rsidR="001C5063">
        <w:rPr>
          <w:rFonts w:ascii="Times New Roman" w:hAnsi="Times New Roman" w:cs="Times New Roman"/>
          <w:color w:val="000000" w:themeColor="text1"/>
          <w:sz w:val="24"/>
          <w:szCs w:val="24"/>
        </w:rPr>
        <w:t>”</w:t>
      </w:r>
      <w:r w:rsidR="005279FD">
        <w:rPr>
          <w:rFonts w:ascii="Times New Roman" w:hAnsi="Times New Roman" w:cs="Times New Roman"/>
          <w:color w:val="000000" w:themeColor="text1"/>
          <w:sz w:val="24"/>
          <w:szCs w:val="24"/>
        </w:rPr>
        <w:t xml:space="preserve"> data as of </w:t>
      </w:r>
      <w:del w:id="241" w:author="LY" w:date="2020-08-02T00:49:00Z">
        <w:r w:rsidR="005279FD" w:rsidDel="000400E4">
          <w:rPr>
            <w:rFonts w:ascii="Times New Roman" w:hAnsi="Times New Roman" w:cs="Times New Roman"/>
            <w:color w:val="000000" w:themeColor="text1"/>
            <w:sz w:val="24"/>
            <w:szCs w:val="24"/>
          </w:rPr>
          <w:delText>July 1</w:delText>
        </w:r>
        <w:r w:rsidR="00EE37BF" w:rsidDel="000400E4">
          <w:rPr>
            <w:rFonts w:ascii="Times New Roman" w:hAnsi="Times New Roman" w:cs="Times New Roman"/>
            <w:color w:val="000000" w:themeColor="text1"/>
            <w:sz w:val="24"/>
            <w:szCs w:val="24"/>
          </w:rPr>
          <w:delText>7</w:delText>
        </w:r>
      </w:del>
      <w:ins w:id="242" w:author="LY" w:date="2020-08-02T00:49:00Z">
        <w:r w:rsidR="000400E4">
          <w:rPr>
            <w:rFonts w:ascii="Times New Roman" w:hAnsi="Times New Roman" w:cs="Times New Roman"/>
            <w:color w:val="000000" w:themeColor="text1"/>
            <w:sz w:val="24"/>
            <w:szCs w:val="24"/>
          </w:rPr>
          <w:t xml:space="preserve">August </w:t>
        </w:r>
      </w:ins>
      <w:ins w:id="243" w:author="Weihan Liu" w:date="2020-08-08T17:17:00Z">
        <w:r w:rsidR="006028BF">
          <w:rPr>
            <w:rFonts w:ascii="Times New Roman" w:hAnsi="Times New Roman" w:cs="Times New Roman"/>
            <w:color w:val="000000" w:themeColor="text1"/>
            <w:sz w:val="24"/>
            <w:szCs w:val="24"/>
          </w:rPr>
          <w:t>8</w:t>
        </w:r>
      </w:ins>
      <w:ins w:id="244" w:author="LY" w:date="2020-08-02T22:51:00Z">
        <w:del w:id="245" w:author="Weihan Liu" w:date="2020-08-08T17:17:00Z">
          <w:r w:rsidR="00AD0555" w:rsidDel="006028BF">
            <w:rPr>
              <w:rFonts w:ascii="Times New Roman" w:hAnsi="Times New Roman" w:cs="Times New Roman"/>
              <w:color w:val="000000" w:themeColor="text1"/>
              <w:sz w:val="24"/>
              <w:szCs w:val="24"/>
            </w:rPr>
            <w:delText>2</w:delText>
          </w:r>
        </w:del>
      </w:ins>
      <w:ins w:id="246" w:author="Weihan Liu" w:date="2020-08-08T17:18:00Z">
        <w:r w:rsidR="006028BF">
          <w:rPr>
            <w:rFonts w:ascii="Times New Roman" w:hAnsi="Times New Roman" w:cs="Times New Roman"/>
            <w:color w:val="000000" w:themeColor="text1"/>
            <w:sz w:val="24"/>
            <w:szCs w:val="24"/>
            <w:vertAlign w:val="superscript"/>
          </w:rPr>
          <w:t>th</w:t>
        </w:r>
      </w:ins>
      <w:ins w:id="247" w:author="LY" w:date="2020-08-02T22:51:00Z">
        <w:del w:id="248" w:author="Weihan Liu" w:date="2020-08-08T17:17:00Z">
          <w:r w:rsidR="00AD0555" w:rsidRPr="00AD0555" w:rsidDel="006028BF">
            <w:rPr>
              <w:rFonts w:ascii="Times New Roman" w:hAnsi="Times New Roman" w:cs="Times New Roman"/>
              <w:color w:val="000000" w:themeColor="text1"/>
              <w:sz w:val="24"/>
              <w:szCs w:val="24"/>
              <w:vertAlign w:val="superscript"/>
              <w:rPrChange w:id="249" w:author="LY" w:date="2020-08-02T22:51:00Z">
                <w:rPr>
                  <w:rFonts w:ascii="Times New Roman" w:hAnsi="Times New Roman" w:cs="Times New Roman"/>
                  <w:color w:val="000000" w:themeColor="text1"/>
                  <w:sz w:val="24"/>
                  <w:szCs w:val="24"/>
                </w:rPr>
              </w:rPrChange>
            </w:rPr>
            <w:delText>nd</w:delText>
          </w:r>
        </w:del>
      </w:ins>
      <w:r w:rsidR="005279FD">
        <w:rPr>
          <w:rFonts w:ascii="Times New Roman" w:hAnsi="Times New Roman" w:cs="Times New Roman"/>
          <w:color w:val="000000" w:themeColor="text1"/>
          <w:sz w:val="24"/>
          <w:szCs w:val="24"/>
        </w:rPr>
        <w:t>, 2020.</w:t>
      </w:r>
    </w:p>
    <w:p w14:paraId="0E5B6959" w14:textId="649411DD" w:rsidR="00E40523" w:rsidRPr="00673744" w:rsidRDefault="00E40523" w:rsidP="00061B35">
      <w:pPr>
        <w:rPr>
          <w:rFonts w:ascii="Times New Roman" w:hAnsi="Times New Roman" w:cs="Times New Roman"/>
          <w:color w:val="000000" w:themeColor="text1"/>
          <w:sz w:val="24"/>
          <w:szCs w:val="24"/>
        </w:rPr>
      </w:pPr>
    </w:p>
    <w:p w14:paraId="7E97F0CD" w14:textId="762C00F4" w:rsidR="005279FD" w:rsidRPr="00673744" w:rsidRDefault="00E40523" w:rsidP="005279FD">
      <w:pPr>
        <w:spacing w:before="120" w:after="120" w:line="480" w:lineRule="auto"/>
        <w:jc w:val="both"/>
        <w:rPr>
          <w:rFonts w:ascii="Times New Roman" w:hAnsi="Times New Roman" w:cs="Times New Roman"/>
          <w:color w:val="000000" w:themeColor="text1"/>
          <w:sz w:val="24"/>
          <w:szCs w:val="24"/>
        </w:rPr>
      </w:pPr>
      <w:r w:rsidRPr="00673744">
        <w:rPr>
          <w:rFonts w:ascii="Times New Roman" w:hAnsi="Times New Roman" w:cs="Times New Roman"/>
          <w:b/>
          <w:bCs/>
          <w:color w:val="000000" w:themeColor="text1"/>
          <w:sz w:val="24"/>
          <w:szCs w:val="24"/>
        </w:rPr>
        <w:t xml:space="preserve">Figure </w:t>
      </w:r>
      <w:r w:rsidR="00CD6368">
        <w:rPr>
          <w:rFonts w:ascii="Times New Roman" w:hAnsi="Times New Roman" w:cs="Times New Roman"/>
          <w:b/>
          <w:bCs/>
          <w:color w:val="000000" w:themeColor="text1"/>
          <w:sz w:val="24"/>
          <w:szCs w:val="24"/>
        </w:rPr>
        <w:t>2</w:t>
      </w:r>
      <w:r w:rsidRPr="00673744">
        <w:rPr>
          <w:rFonts w:ascii="Times New Roman" w:hAnsi="Times New Roman" w:cs="Times New Roman"/>
          <w:color w:val="000000" w:themeColor="text1"/>
          <w:sz w:val="24"/>
          <w:szCs w:val="24"/>
        </w:rPr>
        <w:t>. Development status of COVID-19 therapeutic antibodies. (A). Distribution of program development status for COVID-19 therapeutic antibodies in development globally. The status is categorized into discovery, preclinical, clinical pending, Phase 1, Phase1</w:t>
      </w:r>
      <w:r w:rsidR="00F440F8">
        <w:rPr>
          <w:rFonts w:ascii="Times New Roman" w:hAnsi="Times New Roman" w:cs="Times New Roman"/>
          <w:color w:val="000000" w:themeColor="text1"/>
          <w:sz w:val="24"/>
          <w:szCs w:val="24"/>
        </w:rPr>
        <w:t>/</w:t>
      </w:r>
      <w:r w:rsidRPr="00673744">
        <w:rPr>
          <w:rFonts w:ascii="Times New Roman" w:hAnsi="Times New Roman" w:cs="Times New Roman"/>
          <w:color w:val="000000" w:themeColor="text1"/>
          <w:sz w:val="24"/>
          <w:szCs w:val="24"/>
        </w:rPr>
        <w:t xml:space="preserve">2, Phase 1/2/3, Phase 2, Phase 2/3, Phase 3 and approved. </w:t>
      </w:r>
      <w:r w:rsidR="00B9088E">
        <w:rPr>
          <w:rFonts w:ascii="Times New Roman" w:hAnsi="Times New Roman" w:cs="Times New Roman"/>
          <w:color w:val="000000" w:themeColor="text1"/>
          <w:sz w:val="24"/>
          <w:szCs w:val="24"/>
        </w:rPr>
        <w:t>Studies are categorized into discovery (</w:t>
      </w:r>
      <w:r w:rsidR="003978B0">
        <w:rPr>
          <w:rFonts w:ascii="Times New Roman" w:hAnsi="Times New Roman" w:cs="Times New Roman"/>
          <w:color w:val="000000" w:themeColor="text1"/>
          <w:sz w:val="24"/>
          <w:szCs w:val="24"/>
        </w:rPr>
        <w:t xml:space="preserve">in </w:t>
      </w:r>
      <w:r w:rsidR="00B9088E">
        <w:rPr>
          <w:rFonts w:ascii="Times New Roman" w:hAnsi="Times New Roman" w:cs="Times New Roman"/>
          <w:color w:val="000000" w:themeColor="text1"/>
          <w:sz w:val="24"/>
          <w:szCs w:val="24"/>
        </w:rPr>
        <w:t xml:space="preserve">screening stage without any timeline </w:t>
      </w:r>
      <w:r w:rsidR="00742069">
        <w:rPr>
          <w:rFonts w:ascii="Times New Roman" w:hAnsi="Times New Roman" w:cs="Times New Roman"/>
          <w:color w:val="000000" w:themeColor="text1"/>
          <w:sz w:val="24"/>
          <w:szCs w:val="24"/>
        </w:rPr>
        <w:t xml:space="preserve">given </w:t>
      </w:r>
      <w:r w:rsidR="00B9088E">
        <w:rPr>
          <w:rFonts w:ascii="Times New Roman" w:hAnsi="Times New Roman" w:cs="Times New Roman"/>
          <w:color w:val="000000" w:themeColor="text1"/>
          <w:sz w:val="24"/>
          <w:szCs w:val="24"/>
        </w:rPr>
        <w:t xml:space="preserve">for </w:t>
      </w:r>
      <w:r w:rsidR="00742069">
        <w:rPr>
          <w:rFonts w:ascii="Times New Roman" w:hAnsi="Times New Roman" w:cs="Times New Roman"/>
          <w:color w:val="000000" w:themeColor="text1"/>
          <w:sz w:val="24"/>
          <w:szCs w:val="24"/>
        </w:rPr>
        <w:t xml:space="preserve">the start of </w:t>
      </w:r>
      <w:r w:rsidR="00B9088E">
        <w:rPr>
          <w:rFonts w:ascii="Times New Roman" w:hAnsi="Times New Roman" w:cs="Times New Roman"/>
          <w:color w:val="000000" w:themeColor="text1"/>
          <w:sz w:val="24"/>
          <w:szCs w:val="24"/>
        </w:rPr>
        <w:t>clinical test</w:t>
      </w:r>
      <w:r w:rsidR="00742069">
        <w:rPr>
          <w:rFonts w:ascii="Times New Roman" w:hAnsi="Times New Roman" w:cs="Times New Roman"/>
          <w:color w:val="000000" w:themeColor="text1"/>
          <w:sz w:val="24"/>
          <w:szCs w:val="24"/>
        </w:rPr>
        <w:t>ing</w:t>
      </w:r>
      <w:r w:rsidR="00B9088E">
        <w:rPr>
          <w:rFonts w:ascii="Times New Roman" w:hAnsi="Times New Roman" w:cs="Times New Roman"/>
          <w:color w:val="000000" w:themeColor="text1"/>
          <w:sz w:val="24"/>
          <w:szCs w:val="24"/>
        </w:rPr>
        <w:t>) and preclinical (clinical test</w:t>
      </w:r>
      <w:r w:rsidR="00742069">
        <w:rPr>
          <w:rFonts w:ascii="Times New Roman" w:hAnsi="Times New Roman" w:cs="Times New Roman"/>
          <w:color w:val="000000" w:themeColor="text1"/>
          <w:sz w:val="24"/>
          <w:szCs w:val="24"/>
        </w:rPr>
        <w:t>ing</w:t>
      </w:r>
      <w:r w:rsidR="00B9088E">
        <w:rPr>
          <w:rFonts w:ascii="Times New Roman" w:hAnsi="Times New Roman" w:cs="Times New Roman"/>
          <w:color w:val="000000" w:themeColor="text1"/>
          <w:sz w:val="24"/>
          <w:szCs w:val="24"/>
        </w:rPr>
        <w:t xml:space="preserve"> plan</w:t>
      </w:r>
      <w:r w:rsidR="00742069">
        <w:rPr>
          <w:rFonts w:ascii="Times New Roman" w:hAnsi="Times New Roman" w:cs="Times New Roman"/>
          <w:color w:val="000000" w:themeColor="text1"/>
          <w:sz w:val="24"/>
          <w:szCs w:val="24"/>
        </w:rPr>
        <w:t>ned</w:t>
      </w:r>
      <w:r w:rsidR="00B9088E">
        <w:rPr>
          <w:rFonts w:ascii="Times New Roman" w:hAnsi="Times New Roman" w:cs="Times New Roman"/>
          <w:color w:val="000000" w:themeColor="text1"/>
          <w:sz w:val="24"/>
          <w:szCs w:val="24"/>
        </w:rPr>
        <w:t xml:space="preserve">) based on </w:t>
      </w:r>
      <w:r w:rsidR="00742069">
        <w:rPr>
          <w:rFonts w:ascii="Times New Roman" w:hAnsi="Times New Roman" w:cs="Times New Roman"/>
          <w:color w:val="000000" w:themeColor="text1"/>
          <w:sz w:val="24"/>
          <w:szCs w:val="24"/>
        </w:rPr>
        <w:t xml:space="preserve">an estimate of </w:t>
      </w:r>
      <w:r w:rsidR="00B9088E">
        <w:rPr>
          <w:rFonts w:ascii="Times New Roman" w:hAnsi="Times New Roman" w:cs="Times New Roman"/>
          <w:color w:val="000000" w:themeColor="text1"/>
          <w:sz w:val="24"/>
          <w:szCs w:val="24"/>
        </w:rPr>
        <w:t xml:space="preserve">how </w:t>
      </w:r>
      <w:r w:rsidR="00742069">
        <w:rPr>
          <w:rFonts w:ascii="Times New Roman" w:hAnsi="Times New Roman" w:cs="Times New Roman"/>
          <w:color w:val="000000" w:themeColor="text1"/>
          <w:sz w:val="24"/>
          <w:szCs w:val="24"/>
        </w:rPr>
        <w:t>soon</w:t>
      </w:r>
      <w:r w:rsidR="00B9088E">
        <w:rPr>
          <w:rFonts w:ascii="Times New Roman" w:hAnsi="Times New Roman" w:cs="Times New Roman"/>
          <w:color w:val="000000" w:themeColor="text1"/>
          <w:sz w:val="24"/>
          <w:szCs w:val="24"/>
        </w:rPr>
        <w:t xml:space="preserve"> clinical test</w:t>
      </w:r>
      <w:r w:rsidR="00742069">
        <w:rPr>
          <w:rFonts w:ascii="Times New Roman" w:hAnsi="Times New Roman" w:cs="Times New Roman"/>
          <w:color w:val="000000" w:themeColor="text1"/>
          <w:sz w:val="24"/>
          <w:szCs w:val="24"/>
        </w:rPr>
        <w:t>ing may be started</w:t>
      </w:r>
      <w:r w:rsidR="00B9088E">
        <w:rPr>
          <w:rFonts w:ascii="Times New Roman" w:hAnsi="Times New Roman" w:cs="Times New Roman"/>
          <w:color w:val="000000" w:themeColor="text1"/>
          <w:sz w:val="24"/>
          <w:szCs w:val="24"/>
        </w:rPr>
        <w:t xml:space="preserve">.  </w:t>
      </w:r>
      <w:r w:rsidRPr="00673744">
        <w:rPr>
          <w:rFonts w:ascii="Times New Roman" w:hAnsi="Times New Roman" w:cs="Times New Roman"/>
          <w:color w:val="000000" w:themeColor="text1"/>
          <w:sz w:val="24"/>
          <w:szCs w:val="24"/>
        </w:rPr>
        <w:t>(B). Stacked bar chart showing the status of antibody therapeutics development by country. The status of clinical trials is color-coded from dark blue (the earliest phase) to dark red (the latest phase). For therapeutic candidates being developed across multiple countries, each participating country has been counted separately in this chart.</w:t>
      </w:r>
      <w:r w:rsidR="005279FD">
        <w:rPr>
          <w:rFonts w:ascii="Times New Roman" w:hAnsi="Times New Roman" w:cs="Times New Roman"/>
          <w:color w:val="000000" w:themeColor="text1"/>
          <w:sz w:val="24"/>
          <w:szCs w:val="24"/>
        </w:rPr>
        <w:t xml:space="preserve"> Figure</w:t>
      </w:r>
      <w:r w:rsidR="00F56E55">
        <w:rPr>
          <w:rFonts w:ascii="Times New Roman" w:hAnsi="Times New Roman" w:cs="Times New Roman"/>
          <w:color w:val="000000" w:themeColor="text1"/>
          <w:sz w:val="24"/>
          <w:szCs w:val="24"/>
        </w:rPr>
        <w:t xml:space="preserve"> 2</w:t>
      </w:r>
      <w:r w:rsidR="005279FD">
        <w:rPr>
          <w:rFonts w:ascii="Times New Roman" w:hAnsi="Times New Roman" w:cs="Times New Roman"/>
          <w:color w:val="000000" w:themeColor="text1"/>
          <w:sz w:val="24"/>
          <w:szCs w:val="24"/>
        </w:rPr>
        <w:t xml:space="preserve"> is based on </w:t>
      </w:r>
      <w:r w:rsidR="001C5063">
        <w:rPr>
          <w:rFonts w:ascii="Times New Roman" w:hAnsi="Times New Roman" w:cs="Times New Roman"/>
          <w:color w:val="000000" w:themeColor="text1"/>
          <w:sz w:val="24"/>
          <w:szCs w:val="24"/>
        </w:rPr>
        <w:t>“</w:t>
      </w:r>
      <w:r w:rsidR="005279FD">
        <w:rPr>
          <w:rFonts w:ascii="Times New Roman" w:hAnsi="Times New Roman" w:cs="Times New Roman"/>
          <w:color w:val="000000" w:themeColor="text1"/>
          <w:sz w:val="24"/>
          <w:szCs w:val="24"/>
        </w:rPr>
        <w:t>Tracker</w:t>
      </w:r>
      <w:r w:rsidR="001C5063">
        <w:rPr>
          <w:rFonts w:ascii="Times New Roman" w:hAnsi="Times New Roman" w:cs="Times New Roman"/>
          <w:color w:val="000000" w:themeColor="text1"/>
          <w:sz w:val="24"/>
          <w:szCs w:val="24"/>
        </w:rPr>
        <w:t>”</w:t>
      </w:r>
      <w:r w:rsidR="005279FD">
        <w:rPr>
          <w:rFonts w:ascii="Times New Roman" w:hAnsi="Times New Roman" w:cs="Times New Roman"/>
          <w:color w:val="000000" w:themeColor="text1"/>
          <w:sz w:val="24"/>
          <w:szCs w:val="24"/>
        </w:rPr>
        <w:t xml:space="preserve"> data as of </w:t>
      </w:r>
      <w:ins w:id="250" w:author="LY" w:date="2020-08-02T00:49:00Z">
        <w:r w:rsidR="000400E4">
          <w:rPr>
            <w:rFonts w:ascii="Times New Roman" w:hAnsi="Times New Roman" w:cs="Times New Roman"/>
            <w:color w:val="000000" w:themeColor="text1"/>
            <w:sz w:val="24"/>
            <w:szCs w:val="24"/>
          </w:rPr>
          <w:t xml:space="preserve">August </w:t>
        </w:r>
      </w:ins>
      <w:ins w:id="251" w:author="Weihan Liu" w:date="2020-08-08T17:18:00Z">
        <w:r w:rsidR="006028BF">
          <w:rPr>
            <w:rFonts w:ascii="Times New Roman" w:hAnsi="Times New Roman" w:cs="Times New Roman"/>
            <w:color w:val="000000" w:themeColor="text1"/>
            <w:sz w:val="24"/>
            <w:szCs w:val="24"/>
          </w:rPr>
          <w:t>8</w:t>
        </w:r>
      </w:ins>
      <w:ins w:id="252" w:author="LY" w:date="2020-08-02T22:51:00Z">
        <w:del w:id="253" w:author="Weihan Liu" w:date="2020-08-08T17:18:00Z">
          <w:r w:rsidR="00AD0555" w:rsidDel="006028BF">
            <w:rPr>
              <w:rFonts w:ascii="Times New Roman" w:hAnsi="Times New Roman" w:cs="Times New Roman"/>
              <w:color w:val="000000" w:themeColor="text1"/>
              <w:sz w:val="24"/>
              <w:szCs w:val="24"/>
            </w:rPr>
            <w:delText>2</w:delText>
          </w:r>
        </w:del>
      </w:ins>
      <w:ins w:id="254" w:author="Weihan Liu" w:date="2020-08-08T17:18:00Z">
        <w:r w:rsidR="006028BF">
          <w:rPr>
            <w:rFonts w:ascii="Times New Roman" w:hAnsi="Times New Roman" w:cs="Times New Roman"/>
            <w:color w:val="000000" w:themeColor="text1"/>
            <w:sz w:val="24"/>
            <w:szCs w:val="24"/>
            <w:vertAlign w:val="superscript"/>
          </w:rPr>
          <w:t>th</w:t>
        </w:r>
      </w:ins>
      <w:ins w:id="255" w:author="LY" w:date="2020-08-02T22:51:00Z">
        <w:del w:id="256" w:author="Weihan Liu" w:date="2020-08-08T17:18:00Z">
          <w:r w:rsidR="00AD0555" w:rsidRPr="00AD0555" w:rsidDel="006028BF">
            <w:rPr>
              <w:rFonts w:ascii="Times New Roman" w:hAnsi="Times New Roman" w:cs="Times New Roman"/>
              <w:color w:val="000000" w:themeColor="text1"/>
              <w:sz w:val="24"/>
              <w:szCs w:val="24"/>
              <w:vertAlign w:val="superscript"/>
              <w:rPrChange w:id="257" w:author="LY" w:date="2020-08-02T22:51:00Z">
                <w:rPr>
                  <w:rFonts w:ascii="Times New Roman" w:hAnsi="Times New Roman" w:cs="Times New Roman"/>
                  <w:color w:val="000000" w:themeColor="text1"/>
                  <w:sz w:val="24"/>
                  <w:szCs w:val="24"/>
                </w:rPr>
              </w:rPrChange>
            </w:rPr>
            <w:delText>nd</w:delText>
          </w:r>
        </w:del>
      </w:ins>
      <w:del w:id="258" w:author="LY" w:date="2020-08-02T00:49:00Z">
        <w:r w:rsidR="005279FD" w:rsidDel="000400E4">
          <w:rPr>
            <w:rFonts w:ascii="Times New Roman" w:hAnsi="Times New Roman" w:cs="Times New Roman"/>
            <w:color w:val="000000" w:themeColor="text1"/>
            <w:sz w:val="24"/>
            <w:szCs w:val="24"/>
          </w:rPr>
          <w:delText>July 1</w:delText>
        </w:r>
        <w:r w:rsidR="00BB661E" w:rsidDel="000400E4">
          <w:rPr>
            <w:rFonts w:ascii="Times New Roman" w:hAnsi="Times New Roman" w:cs="Times New Roman"/>
            <w:color w:val="000000" w:themeColor="text1"/>
            <w:sz w:val="24"/>
            <w:szCs w:val="24"/>
          </w:rPr>
          <w:delText>7</w:delText>
        </w:r>
      </w:del>
      <w:r w:rsidR="005279FD">
        <w:rPr>
          <w:rFonts w:ascii="Times New Roman" w:hAnsi="Times New Roman" w:cs="Times New Roman"/>
          <w:color w:val="000000" w:themeColor="text1"/>
          <w:sz w:val="24"/>
          <w:szCs w:val="24"/>
        </w:rPr>
        <w:t>, 2020.</w:t>
      </w:r>
    </w:p>
    <w:p w14:paraId="2C7F9E4B" w14:textId="25FDDF16" w:rsidR="00E40523" w:rsidRPr="00673744" w:rsidRDefault="00E40523" w:rsidP="00E40523">
      <w:pPr>
        <w:spacing w:before="120" w:after="120" w:line="480" w:lineRule="auto"/>
        <w:jc w:val="both"/>
        <w:rPr>
          <w:rFonts w:ascii="Times New Roman" w:hAnsi="Times New Roman" w:cs="Times New Roman"/>
          <w:color w:val="000000" w:themeColor="text1"/>
          <w:sz w:val="24"/>
          <w:szCs w:val="24"/>
        </w:rPr>
      </w:pPr>
    </w:p>
    <w:p w14:paraId="3E3BDFBA" w14:textId="46960A49" w:rsidR="00E22EFA" w:rsidRPr="00673744" w:rsidRDefault="00E22EFA" w:rsidP="0012158C">
      <w:pPr>
        <w:spacing w:before="120" w:after="120" w:line="480" w:lineRule="auto"/>
        <w:jc w:val="both"/>
        <w:rPr>
          <w:rFonts w:ascii="Times New Roman" w:hAnsi="Times New Roman" w:cs="Times New Roman"/>
          <w:color w:val="000000" w:themeColor="text1"/>
          <w:sz w:val="24"/>
          <w:szCs w:val="24"/>
        </w:rPr>
      </w:pPr>
    </w:p>
    <w:sectPr w:rsidR="00E22EFA" w:rsidRPr="00673744" w:rsidSect="00CE760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42F51"/>
    <w:multiLevelType w:val="hybridMultilevel"/>
    <w:tmpl w:val="ECB6C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C1E8C"/>
    <w:multiLevelType w:val="multilevel"/>
    <w:tmpl w:val="2E26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B3432"/>
    <w:multiLevelType w:val="hybridMultilevel"/>
    <w:tmpl w:val="CC0ED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840A4"/>
    <w:multiLevelType w:val="multilevel"/>
    <w:tmpl w:val="09F8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47BBB"/>
    <w:multiLevelType w:val="hybridMultilevel"/>
    <w:tmpl w:val="B62EA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351AE"/>
    <w:multiLevelType w:val="hybridMultilevel"/>
    <w:tmpl w:val="E6C22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1A4104"/>
    <w:multiLevelType w:val="hybridMultilevel"/>
    <w:tmpl w:val="12DCC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3486B"/>
    <w:multiLevelType w:val="hybridMultilevel"/>
    <w:tmpl w:val="89A61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FE1A77"/>
    <w:multiLevelType w:val="hybridMultilevel"/>
    <w:tmpl w:val="1D84AF72"/>
    <w:lvl w:ilvl="0" w:tplc="533CB836">
      <w:start w:val="1"/>
      <w:numFmt w:val="bullet"/>
      <w:lvlText w:val="•"/>
      <w:lvlJc w:val="left"/>
      <w:pPr>
        <w:tabs>
          <w:tab w:val="num" w:pos="720"/>
        </w:tabs>
        <w:ind w:left="720" w:hanging="360"/>
      </w:pPr>
      <w:rPr>
        <w:rFonts w:ascii="Times New Roman" w:hAnsi="Times New Roman" w:hint="default"/>
      </w:rPr>
    </w:lvl>
    <w:lvl w:ilvl="1" w:tplc="6A468E54" w:tentative="1">
      <w:start w:val="1"/>
      <w:numFmt w:val="bullet"/>
      <w:lvlText w:val="•"/>
      <w:lvlJc w:val="left"/>
      <w:pPr>
        <w:tabs>
          <w:tab w:val="num" w:pos="1440"/>
        </w:tabs>
        <w:ind w:left="1440" w:hanging="360"/>
      </w:pPr>
      <w:rPr>
        <w:rFonts w:ascii="Times New Roman" w:hAnsi="Times New Roman" w:hint="default"/>
      </w:rPr>
    </w:lvl>
    <w:lvl w:ilvl="2" w:tplc="D62CFD48" w:tentative="1">
      <w:start w:val="1"/>
      <w:numFmt w:val="bullet"/>
      <w:lvlText w:val="•"/>
      <w:lvlJc w:val="left"/>
      <w:pPr>
        <w:tabs>
          <w:tab w:val="num" w:pos="2160"/>
        </w:tabs>
        <w:ind w:left="2160" w:hanging="360"/>
      </w:pPr>
      <w:rPr>
        <w:rFonts w:ascii="Times New Roman" w:hAnsi="Times New Roman" w:hint="default"/>
      </w:rPr>
    </w:lvl>
    <w:lvl w:ilvl="3" w:tplc="3F284660" w:tentative="1">
      <w:start w:val="1"/>
      <w:numFmt w:val="bullet"/>
      <w:lvlText w:val="•"/>
      <w:lvlJc w:val="left"/>
      <w:pPr>
        <w:tabs>
          <w:tab w:val="num" w:pos="2880"/>
        </w:tabs>
        <w:ind w:left="2880" w:hanging="360"/>
      </w:pPr>
      <w:rPr>
        <w:rFonts w:ascii="Times New Roman" w:hAnsi="Times New Roman" w:hint="default"/>
      </w:rPr>
    </w:lvl>
    <w:lvl w:ilvl="4" w:tplc="66568DF6" w:tentative="1">
      <w:start w:val="1"/>
      <w:numFmt w:val="bullet"/>
      <w:lvlText w:val="•"/>
      <w:lvlJc w:val="left"/>
      <w:pPr>
        <w:tabs>
          <w:tab w:val="num" w:pos="3600"/>
        </w:tabs>
        <w:ind w:left="3600" w:hanging="360"/>
      </w:pPr>
      <w:rPr>
        <w:rFonts w:ascii="Times New Roman" w:hAnsi="Times New Roman" w:hint="default"/>
      </w:rPr>
    </w:lvl>
    <w:lvl w:ilvl="5" w:tplc="93DAACAE" w:tentative="1">
      <w:start w:val="1"/>
      <w:numFmt w:val="bullet"/>
      <w:lvlText w:val="•"/>
      <w:lvlJc w:val="left"/>
      <w:pPr>
        <w:tabs>
          <w:tab w:val="num" w:pos="4320"/>
        </w:tabs>
        <w:ind w:left="4320" w:hanging="360"/>
      </w:pPr>
      <w:rPr>
        <w:rFonts w:ascii="Times New Roman" w:hAnsi="Times New Roman" w:hint="default"/>
      </w:rPr>
    </w:lvl>
    <w:lvl w:ilvl="6" w:tplc="037C273A" w:tentative="1">
      <w:start w:val="1"/>
      <w:numFmt w:val="bullet"/>
      <w:lvlText w:val="•"/>
      <w:lvlJc w:val="left"/>
      <w:pPr>
        <w:tabs>
          <w:tab w:val="num" w:pos="5040"/>
        </w:tabs>
        <w:ind w:left="5040" w:hanging="360"/>
      </w:pPr>
      <w:rPr>
        <w:rFonts w:ascii="Times New Roman" w:hAnsi="Times New Roman" w:hint="default"/>
      </w:rPr>
    </w:lvl>
    <w:lvl w:ilvl="7" w:tplc="2286DDE2" w:tentative="1">
      <w:start w:val="1"/>
      <w:numFmt w:val="bullet"/>
      <w:lvlText w:val="•"/>
      <w:lvlJc w:val="left"/>
      <w:pPr>
        <w:tabs>
          <w:tab w:val="num" w:pos="5760"/>
        </w:tabs>
        <w:ind w:left="5760" w:hanging="360"/>
      </w:pPr>
      <w:rPr>
        <w:rFonts w:ascii="Times New Roman" w:hAnsi="Times New Roman" w:hint="default"/>
      </w:rPr>
    </w:lvl>
    <w:lvl w:ilvl="8" w:tplc="BFC6A2A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AF01F7B"/>
    <w:multiLevelType w:val="multilevel"/>
    <w:tmpl w:val="EDD8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25469"/>
    <w:multiLevelType w:val="hybridMultilevel"/>
    <w:tmpl w:val="F70050FC"/>
    <w:lvl w:ilvl="0" w:tplc="2E10674C">
      <w:start w:val="1"/>
      <w:numFmt w:val="bullet"/>
      <w:lvlText w:val="•"/>
      <w:lvlJc w:val="left"/>
      <w:pPr>
        <w:tabs>
          <w:tab w:val="num" w:pos="720"/>
        </w:tabs>
        <w:ind w:left="720" w:hanging="360"/>
      </w:pPr>
      <w:rPr>
        <w:rFonts w:ascii="Times New Roman" w:hAnsi="Times New Roman" w:hint="default"/>
      </w:rPr>
    </w:lvl>
    <w:lvl w:ilvl="1" w:tplc="3F9A48F6" w:tentative="1">
      <w:start w:val="1"/>
      <w:numFmt w:val="bullet"/>
      <w:lvlText w:val="•"/>
      <w:lvlJc w:val="left"/>
      <w:pPr>
        <w:tabs>
          <w:tab w:val="num" w:pos="1440"/>
        </w:tabs>
        <w:ind w:left="1440" w:hanging="360"/>
      </w:pPr>
      <w:rPr>
        <w:rFonts w:ascii="Times New Roman" w:hAnsi="Times New Roman" w:hint="default"/>
      </w:rPr>
    </w:lvl>
    <w:lvl w:ilvl="2" w:tplc="6FCC8132" w:tentative="1">
      <w:start w:val="1"/>
      <w:numFmt w:val="bullet"/>
      <w:lvlText w:val="•"/>
      <w:lvlJc w:val="left"/>
      <w:pPr>
        <w:tabs>
          <w:tab w:val="num" w:pos="2160"/>
        </w:tabs>
        <w:ind w:left="2160" w:hanging="360"/>
      </w:pPr>
      <w:rPr>
        <w:rFonts w:ascii="Times New Roman" w:hAnsi="Times New Roman" w:hint="default"/>
      </w:rPr>
    </w:lvl>
    <w:lvl w:ilvl="3" w:tplc="BF72FF88" w:tentative="1">
      <w:start w:val="1"/>
      <w:numFmt w:val="bullet"/>
      <w:lvlText w:val="•"/>
      <w:lvlJc w:val="left"/>
      <w:pPr>
        <w:tabs>
          <w:tab w:val="num" w:pos="2880"/>
        </w:tabs>
        <w:ind w:left="2880" w:hanging="360"/>
      </w:pPr>
      <w:rPr>
        <w:rFonts w:ascii="Times New Roman" w:hAnsi="Times New Roman" w:hint="default"/>
      </w:rPr>
    </w:lvl>
    <w:lvl w:ilvl="4" w:tplc="952EA56C" w:tentative="1">
      <w:start w:val="1"/>
      <w:numFmt w:val="bullet"/>
      <w:lvlText w:val="•"/>
      <w:lvlJc w:val="left"/>
      <w:pPr>
        <w:tabs>
          <w:tab w:val="num" w:pos="3600"/>
        </w:tabs>
        <w:ind w:left="3600" w:hanging="360"/>
      </w:pPr>
      <w:rPr>
        <w:rFonts w:ascii="Times New Roman" w:hAnsi="Times New Roman" w:hint="default"/>
      </w:rPr>
    </w:lvl>
    <w:lvl w:ilvl="5" w:tplc="967222F6" w:tentative="1">
      <w:start w:val="1"/>
      <w:numFmt w:val="bullet"/>
      <w:lvlText w:val="•"/>
      <w:lvlJc w:val="left"/>
      <w:pPr>
        <w:tabs>
          <w:tab w:val="num" w:pos="4320"/>
        </w:tabs>
        <w:ind w:left="4320" w:hanging="360"/>
      </w:pPr>
      <w:rPr>
        <w:rFonts w:ascii="Times New Roman" w:hAnsi="Times New Roman" w:hint="default"/>
      </w:rPr>
    </w:lvl>
    <w:lvl w:ilvl="6" w:tplc="A3CA101C" w:tentative="1">
      <w:start w:val="1"/>
      <w:numFmt w:val="bullet"/>
      <w:lvlText w:val="•"/>
      <w:lvlJc w:val="left"/>
      <w:pPr>
        <w:tabs>
          <w:tab w:val="num" w:pos="5040"/>
        </w:tabs>
        <w:ind w:left="5040" w:hanging="360"/>
      </w:pPr>
      <w:rPr>
        <w:rFonts w:ascii="Times New Roman" w:hAnsi="Times New Roman" w:hint="default"/>
      </w:rPr>
    </w:lvl>
    <w:lvl w:ilvl="7" w:tplc="87C4ECC4" w:tentative="1">
      <w:start w:val="1"/>
      <w:numFmt w:val="bullet"/>
      <w:lvlText w:val="•"/>
      <w:lvlJc w:val="left"/>
      <w:pPr>
        <w:tabs>
          <w:tab w:val="num" w:pos="5760"/>
        </w:tabs>
        <w:ind w:left="5760" w:hanging="360"/>
      </w:pPr>
      <w:rPr>
        <w:rFonts w:ascii="Times New Roman" w:hAnsi="Times New Roman" w:hint="default"/>
      </w:rPr>
    </w:lvl>
    <w:lvl w:ilvl="8" w:tplc="9F3400EE"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5"/>
  </w:num>
  <w:num w:numId="3">
    <w:abstractNumId w:val="8"/>
  </w:num>
  <w:num w:numId="4">
    <w:abstractNumId w:val="0"/>
  </w:num>
  <w:num w:numId="5">
    <w:abstractNumId w:val="6"/>
  </w:num>
  <w:num w:numId="6">
    <w:abstractNumId w:val="2"/>
  </w:num>
  <w:num w:numId="7">
    <w:abstractNumId w:val="4"/>
  </w:num>
  <w:num w:numId="8">
    <w:abstractNumId w:val="7"/>
  </w:num>
  <w:num w:numId="9">
    <w:abstractNumId w:val="9"/>
  </w:num>
  <w:num w:numId="10">
    <w:abstractNumId w:val="1"/>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
    <w15:presenceInfo w15:providerId="None" w15:userId="LY"/>
  </w15:person>
  <w15:person w15:author="Weihan Liu">
    <w15:presenceInfo w15:providerId="AD" w15:userId="S::liuweihan@uchicago.edu::09ba831f-4bf4-4cfc-8797-98a480956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oNotDisplayPageBoundaries/>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cleic Acids R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5wddev3xpz25evdr2vx9verfz0pa0055zs&quot;&gt;HIV Papers&lt;record-ids&gt;&lt;item&gt;3051&lt;/item&gt;&lt;item&gt;3052&lt;/item&gt;&lt;item&gt;3053&lt;/item&gt;&lt;item&gt;3055&lt;/item&gt;&lt;item&gt;3058&lt;/item&gt;&lt;item&gt;3059&lt;/item&gt;&lt;item&gt;3060&lt;/item&gt;&lt;item&gt;3061&lt;/item&gt;&lt;item&gt;3062&lt;/item&gt;&lt;item&gt;3063&lt;/item&gt;&lt;item&gt;3064&lt;/item&gt;&lt;item&gt;3067&lt;/item&gt;&lt;item&gt;3068&lt;/item&gt;&lt;/record-ids&gt;&lt;/item&gt;&lt;/Libraries&gt;"/>
  </w:docVars>
  <w:rsids>
    <w:rsidRoot w:val="00080F57"/>
    <w:rsid w:val="0000447D"/>
    <w:rsid w:val="00023CA5"/>
    <w:rsid w:val="00025CC0"/>
    <w:rsid w:val="000311F5"/>
    <w:rsid w:val="00031EFC"/>
    <w:rsid w:val="00036BCE"/>
    <w:rsid w:val="000400E4"/>
    <w:rsid w:val="00041656"/>
    <w:rsid w:val="000423F6"/>
    <w:rsid w:val="0004252C"/>
    <w:rsid w:val="000440C0"/>
    <w:rsid w:val="00050080"/>
    <w:rsid w:val="00061B35"/>
    <w:rsid w:val="00062AD0"/>
    <w:rsid w:val="000638BD"/>
    <w:rsid w:val="00065D43"/>
    <w:rsid w:val="00072406"/>
    <w:rsid w:val="000751DF"/>
    <w:rsid w:val="00075DB4"/>
    <w:rsid w:val="000775D6"/>
    <w:rsid w:val="00080F57"/>
    <w:rsid w:val="0008516C"/>
    <w:rsid w:val="00086AA8"/>
    <w:rsid w:val="0009176B"/>
    <w:rsid w:val="00092535"/>
    <w:rsid w:val="00093530"/>
    <w:rsid w:val="0009397F"/>
    <w:rsid w:val="000A23D9"/>
    <w:rsid w:val="000B02D3"/>
    <w:rsid w:val="000B1976"/>
    <w:rsid w:val="000B65D3"/>
    <w:rsid w:val="000C29CE"/>
    <w:rsid w:val="000C6B96"/>
    <w:rsid w:val="000D235C"/>
    <w:rsid w:val="000D33A1"/>
    <w:rsid w:val="000D3540"/>
    <w:rsid w:val="000D6694"/>
    <w:rsid w:val="000D7C3D"/>
    <w:rsid w:val="000E7A4F"/>
    <w:rsid w:val="000F03A6"/>
    <w:rsid w:val="000F22AE"/>
    <w:rsid w:val="000F440E"/>
    <w:rsid w:val="000F4754"/>
    <w:rsid w:val="000F6BBB"/>
    <w:rsid w:val="00100759"/>
    <w:rsid w:val="0010108B"/>
    <w:rsid w:val="00104E04"/>
    <w:rsid w:val="001052B1"/>
    <w:rsid w:val="0010560B"/>
    <w:rsid w:val="001116AD"/>
    <w:rsid w:val="00112CBE"/>
    <w:rsid w:val="001148D9"/>
    <w:rsid w:val="0011565A"/>
    <w:rsid w:val="00115D2A"/>
    <w:rsid w:val="00117DE7"/>
    <w:rsid w:val="0012158C"/>
    <w:rsid w:val="001265BC"/>
    <w:rsid w:val="0013264D"/>
    <w:rsid w:val="00135E25"/>
    <w:rsid w:val="0014097C"/>
    <w:rsid w:val="0014177B"/>
    <w:rsid w:val="00142303"/>
    <w:rsid w:val="0014530E"/>
    <w:rsid w:val="00145A49"/>
    <w:rsid w:val="00146014"/>
    <w:rsid w:val="00154483"/>
    <w:rsid w:val="00160723"/>
    <w:rsid w:val="00166D3E"/>
    <w:rsid w:val="00167CA7"/>
    <w:rsid w:val="00170239"/>
    <w:rsid w:val="00184E88"/>
    <w:rsid w:val="00190138"/>
    <w:rsid w:val="001930D1"/>
    <w:rsid w:val="001A14E7"/>
    <w:rsid w:val="001A5FD6"/>
    <w:rsid w:val="001B239B"/>
    <w:rsid w:val="001C3D38"/>
    <w:rsid w:val="001C5063"/>
    <w:rsid w:val="001C7BE4"/>
    <w:rsid w:val="001D2C80"/>
    <w:rsid w:val="001D7B02"/>
    <w:rsid w:val="001E2FF2"/>
    <w:rsid w:val="001E62C4"/>
    <w:rsid w:val="001E7D94"/>
    <w:rsid w:val="00214C5F"/>
    <w:rsid w:val="00230E3A"/>
    <w:rsid w:val="002310E0"/>
    <w:rsid w:val="00231719"/>
    <w:rsid w:val="00242359"/>
    <w:rsid w:val="00246893"/>
    <w:rsid w:val="00252067"/>
    <w:rsid w:val="002521F0"/>
    <w:rsid w:val="00253252"/>
    <w:rsid w:val="00255AE4"/>
    <w:rsid w:val="00256C36"/>
    <w:rsid w:val="0026106B"/>
    <w:rsid w:val="00263F75"/>
    <w:rsid w:val="002744E0"/>
    <w:rsid w:val="00284F29"/>
    <w:rsid w:val="00291E88"/>
    <w:rsid w:val="002A5D3E"/>
    <w:rsid w:val="002B2185"/>
    <w:rsid w:val="002C1CE3"/>
    <w:rsid w:val="002C4B75"/>
    <w:rsid w:val="002C5DE4"/>
    <w:rsid w:val="002D0688"/>
    <w:rsid w:val="002E0A95"/>
    <w:rsid w:val="002E3C05"/>
    <w:rsid w:val="002F07A2"/>
    <w:rsid w:val="002F1915"/>
    <w:rsid w:val="002F339E"/>
    <w:rsid w:val="00310589"/>
    <w:rsid w:val="00320343"/>
    <w:rsid w:val="003223FF"/>
    <w:rsid w:val="003237CF"/>
    <w:rsid w:val="00325BCB"/>
    <w:rsid w:val="0032729B"/>
    <w:rsid w:val="00331A9F"/>
    <w:rsid w:val="00333FC2"/>
    <w:rsid w:val="00336B94"/>
    <w:rsid w:val="0034627F"/>
    <w:rsid w:val="00352791"/>
    <w:rsid w:val="003547B7"/>
    <w:rsid w:val="00355345"/>
    <w:rsid w:val="00355AA9"/>
    <w:rsid w:val="003752C9"/>
    <w:rsid w:val="00380399"/>
    <w:rsid w:val="00380856"/>
    <w:rsid w:val="00382CF9"/>
    <w:rsid w:val="00383102"/>
    <w:rsid w:val="003976C7"/>
    <w:rsid w:val="003978B0"/>
    <w:rsid w:val="003A10CC"/>
    <w:rsid w:val="003A3A84"/>
    <w:rsid w:val="003A6769"/>
    <w:rsid w:val="003B6B8B"/>
    <w:rsid w:val="003B709E"/>
    <w:rsid w:val="003C0C6C"/>
    <w:rsid w:val="003C2484"/>
    <w:rsid w:val="003C4470"/>
    <w:rsid w:val="003D0032"/>
    <w:rsid w:val="003D2DCA"/>
    <w:rsid w:val="003D5FC7"/>
    <w:rsid w:val="003F2C7E"/>
    <w:rsid w:val="003F6F32"/>
    <w:rsid w:val="0040032C"/>
    <w:rsid w:val="00402511"/>
    <w:rsid w:val="004044B1"/>
    <w:rsid w:val="00413397"/>
    <w:rsid w:val="004237E5"/>
    <w:rsid w:val="00425A98"/>
    <w:rsid w:val="0043245A"/>
    <w:rsid w:val="00437949"/>
    <w:rsid w:val="004413F5"/>
    <w:rsid w:val="004418A6"/>
    <w:rsid w:val="004452E6"/>
    <w:rsid w:val="00445FDF"/>
    <w:rsid w:val="0044616A"/>
    <w:rsid w:val="0045227A"/>
    <w:rsid w:val="004560EF"/>
    <w:rsid w:val="00461B10"/>
    <w:rsid w:val="004626DA"/>
    <w:rsid w:val="0046439F"/>
    <w:rsid w:val="004727FC"/>
    <w:rsid w:val="00492CF4"/>
    <w:rsid w:val="00493DF5"/>
    <w:rsid w:val="004A357F"/>
    <w:rsid w:val="004A38F8"/>
    <w:rsid w:val="004A456C"/>
    <w:rsid w:val="004B0DD1"/>
    <w:rsid w:val="004B17CB"/>
    <w:rsid w:val="004B3A60"/>
    <w:rsid w:val="004B3A80"/>
    <w:rsid w:val="004C4657"/>
    <w:rsid w:val="004C5B52"/>
    <w:rsid w:val="004D05EA"/>
    <w:rsid w:val="004D0CF3"/>
    <w:rsid w:val="004F16C0"/>
    <w:rsid w:val="004F76D4"/>
    <w:rsid w:val="005015B1"/>
    <w:rsid w:val="00501708"/>
    <w:rsid w:val="005052D6"/>
    <w:rsid w:val="00506A8D"/>
    <w:rsid w:val="00506FB5"/>
    <w:rsid w:val="00511566"/>
    <w:rsid w:val="0051528A"/>
    <w:rsid w:val="00515A7A"/>
    <w:rsid w:val="00521C9D"/>
    <w:rsid w:val="005262AE"/>
    <w:rsid w:val="005279FD"/>
    <w:rsid w:val="00531DD9"/>
    <w:rsid w:val="00533EEA"/>
    <w:rsid w:val="005353FC"/>
    <w:rsid w:val="005371EB"/>
    <w:rsid w:val="00545112"/>
    <w:rsid w:val="005457F1"/>
    <w:rsid w:val="00546B99"/>
    <w:rsid w:val="00560176"/>
    <w:rsid w:val="00561873"/>
    <w:rsid w:val="005648F0"/>
    <w:rsid w:val="00564FC2"/>
    <w:rsid w:val="0056630C"/>
    <w:rsid w:val="00567DB5"/>
    <w:rsid w:val="00573BBF"/>
    <w:rsid w:val="00577B90"/>
    <w:rsid w:val="005852D8"/>
    <w:rsid w:val="005873AC"/>
    <w:rsid w:val="00594171"/>
    <w:rsid w:val="005C1309"/>
    <w:rsid w:val="005C7876"/>
    <w:rsid w:val="005D7385"/>
    <w:rsid w:val="005D73BF"/>
    <w:rsid w:val="005E28E6"/>
    <w:rsid w:val="005E3188"/>
    <w:rsid w:val="005E4923"/>
    <w:rsid w:val="005E7066"/>
    <w:rsid w:val="005E760F"/>
    <w:rsid w:val="005F1FEB"/>
    <w:rsid w:val="005F62F3"/>
    <w:rsid w:val="005F7B9A"/>
    <w:rsid w:val="006028BF"/>
    <w:rsid w:val="00614629"/>
    <w:rsid w:val="00616ABD"/>
    <w:rsid w:val="00616AFE"/>
    <w:rsid w:val="0062514F"/>
    <w:rsid w:val="00633729"/>
    <w:rsid w:val="00640A4A"/>
    <w:rsid w:val="00645DEF"/>
    <w:rsid w:val="006513B8"/>
    <w:rsid w:val="006533E2"/>
    <w:rsid w:val="00657652"/>
    <w:rsid w:val="006649F5"/>
    <w:rsid w:val="00671434"/>
    <w:rsid w:val="00672C05"/>
    <w:rsid w:val="00672F54"/>
    <w:rsid w:val="00673744"/>
    <w:rsid w:val="0067415A"/>
    <w:rsid w:val="00682354"/>
    <w:rsid w:val="00683003"/>
    <w:rsid w:val="006A389D"/>
    <w:rsid w:val="006B4AE1"/>
    <w:rsid w:val="006C199D"/>
    <w:rsid w:val="006C4057"/>
    <w:rsid w:val="006C72FB"/>
    <w:rsid w:val="006D0016"/>
    <w:rsid w:val="006D043A"/>
    <w:rsid w:val="006D6CD5"/>
    <w:rsid w:val="006E3C63"/>
    <w:rsid w:val="006E4F2C"/>
    <w:rsid w:val="006E7758"/>
    <w:rsid w:val="006F1400"/>
    <w:rsid w:val="006F68F6"/>
    <w:rsid w:val="00706879"/>
    <w:rsid w:val="00706B0A"/>
    <w:rsid w:val="00711F0C"/>
    <w:rsid w:val="00713B13"/>
    <w:rsid w:val="00713FCC"/>
    <w:rsid w:val="007149BF"/>
    <w:rsid w:val="0071578E"/>
    <w:rsid w:val="007236E4"/>
    <w:rsid w:val="00727234"/>
    <w:rsid w:val="007300CB"/>
    <w:rsid w:val="007316DC"/>
    <w:rsid w:val="00741489"/>
    <w:rsid w:val="00742069"/>
    <w:rsid w:val="007425A1"/>
    <w:rsid w:val="00742753"/>
    <w:rsid w:val="00742CC7"/>
    <w:rsid w:val="0074399E"/>
    <w:rsid w:val="00752CAF"/>
    <w:rsid w:val="00754051"/>
    <w:rsid w:val="007547CA"/>
    <w:rsid w:val="00755084"/>
    <w:rsid w:val="00755DDD"/>
    <w:rsid w:val="0075607C"/>
    <w:rsid w:val="00756FEF"/>
    <w:rsid w:val="00761B7C"/>
    <w:rsid w:val="00774400"/>
    <w:rsid w:val="00793B5D"/>
    <w:rsid w:val="007958B4"/>
    <w:rsid w:val="007A0556"/>
    <w:rsid w:val="007A5CCB"/>
    <w:rsid w:val="007A5E97"/>
    <w:rsid w:val="007E387A"/>
    <w:rsid w:val="007E3E12"/>
    <w:rsid w:val="007E43DE"/>
    <w:rsid w:val="007F0A08"/>
    <w:rsid w:val="007F749D"/>
    <w:rsid w:val="00803047"/>
    <w:rsid w:val="008218E1"/>
    <w:rsid w:val="008242A6"/>
    <w:rsid w:val="00833B69"/>
    <w:rsid w:val="00834345"/>
    <w:rsid w:val="0085085D"/>
    <w:rsid w:val="00851139"/>
    <w:rsid w:val="008520BA"/>
    <w:rsid w:val="008536E1"/>
    <w:rsid w:val="008570AA"/>
    <w:rsid w:val="00870531"/>
    <w:rsid w:val="008912AA"/>
    <w:rsid w:val="00892202"/>
    <w:rsid w:val="00893DF1"/>
    <w:rsid w:val="008A1294"/>
    <w:rsid w:val="008A18D2"/>
    <w:rsid w:val="008A5CB8"/>
    <w:rsid w:val="008B14BC"/>
    <w:rsid w:val="008C356B"/>
    <w:rsid w:val="008C48F0"/>
    <w:rsid w:val="008D1EE4"/>
    <w:rsid w:val="008F1CC8"/>
    <w:rsid w:val="00900222"/>
    <w:rsid w:val="009036B9"/>
    <w:rsid w:val="00903F64"/>
    <w:rsid w:val="009049C1"/>
    <w:rsid w:val="00905297"/>
    <w:rsid w:val="00910E44"/>
    <w:rsid w:val="00913D6E"/>
    <w:rsid w:val="0091703E"/>
    <w:rsid w:val="00922000"/>
    <w:rsid w:val="00924333"/>
    <w:rsid w:val="0093144B"/>
    <w:rsid w:val="00932F86"/>
    <w:rsid w:val="009332FA"/>
    <w:rsid w:val="00937E60"/>
    <w:rsid w:val="00943CEA"/>
    <w:rsid w:val="00951B5A"/>
    <w:rsid w:val="00957A64"/>
    <w:rsid w:val="00961453"/>
    <w:rsid w:val="009658F0"/>
    <w:rsid w:val="009718AB"/>
    <w:rsid w:val="00972BB7"/>
    <w:rsid w:val="00986AAE"/>
    <w:rsid w:val="00991118"/>
    <w:rsid w:val="0099264C"/>
    <w:rsid w:val="0099789C"/>
    <w:rsid w:val="009A1EEB"/>
    <w:rsid w:val="009A26CF"/>
    <w:rsid w:val="009A31AD"/>
    <w:rsid w:val="009B7436"/>
    <w:rsid w:val="009C2EAC"/>
    <w:rsid w:val="009C472F"/>
    <w:rsid w:val="009D2919"/>
    <w:rsid w:val="009D5849"/>
    <w:rsid w:val="009D6190"/>
    <w:rsid w:val="00A016DA"/>
    <w:rsid w:val="00A02801"/>
    <w:rsid w:val="00A036CD"/>
    <w:rsid w:val="00A073E6"/>
    <w:rsid w:val="00A12408"/>
    <w:rsid w:val="00A21A9F"/>
    <w:rsid w:val="00A266EA"/>
    <w:rsid w:val="00A3183C"/>
    <w:rsid w:val="00A31AB0"/>
    <w:rsid w:val="00A34AF2"/>
    <w:rsid w:val="00A41D09"/>
    <w:rsid w:val="00A46966"/>
    <w:rsid w:val="00A46F58"/>
    <w:rsid w:val="00A5557B"/>
    <w:rsid w:val="00A55BBB"/>
    <w:rsid w:val="00A60F41"/>
    <w:rsid w:val="00A62099"/>
    <w:rsid w:val="00A6216D"/>
    <w:rsid w:val="00A72EAD"/>
    <w:rsid w:val="00A745FD"/>
    <w:rsid w:val="00A7545E"/>
    <w:rsid w:val="00A80DEA"/>
    <w:rsid w:val="00A946AC"/>
    <w:rsid w:val="00AA0948"/>
    <w:rsid w:val="00AA0FD1"/>
    <w:rsid w:val="00AA46FF"/>
    <w:rsid w:val="00AA63D3"/>
    <w:rsid w:val="00AB0319"/>
    <w:rsid w:val="00AB6C14"/>
    <w:rsid w:val="00AB6CB7"/>
    <w:rsid w:val="00AC4586"/>
    <w:rsid w:val="00AD0555"/>
    <w:rsid w:val="00AD7BF6"/>
    <w:rsid w:val="00AE7107"/>
    <w:rsid w:val="00AF0D59"/>
    <w:rsid w:val="00AF2853"/>
    <w:rsid w:val="00B00B8A"/>
    <w:rsid w:val="00B013A8"/>
    <w:rsid w:val="00B01C2B"/>
    <w:rsid w:val="00B102E8"/>
    <w:rsid w:val="00B17B15"/>
    <w:rsid w:val="00B2235E"/>
    <w:rsid w:val="00B2761C"/>
    <w:rsid w:val="00B300FF"/>
    <w:rsid w:val="00B3363B"/>
    <w:rsid w:val="00B459DC"/>
    <w:rsid w:val="00B466AF"/>
    <w:rsid w:val="00B46B50"/>
    <w:rsid w:val="00B533AA"/>
    <w:rsid w:val="00B53CF9"/>
    <w:rsid w:val="00B70537"/>
    <w:rsid w:val="00B73146"/>
    <w:rsid w:val="00B75198"/>
    <w:rsid w:val="00B77C9B"/>
    <w:rsid w:val="00B81D1C"/>
    <w:rsid w:val="00B83815"/>
    <w:rsid w:val="00B84CB5"/>
    <w:rsid w:val="00B9088E"/>
    <w:rsid w:val="00BA3489"/>
    <w:rsid w:val="00BA66FD"/>
    <w:rsid w:val="00BA69E1"/>
    <w:rsid w:val="00BB0953"/>
    <w:rsid w:val="00BB5016"/>
    <w:rsid w:val="00BB5124"/>
    <w:rsid w:val="00BB661E"/>
    <w:rsid w:val="00BC4A13"/>
    <w:rsid w:val="00BC6D52"/>
    <w:rsid w:val="00BD23A3"/>
    <w:rsid w:val="00BD528B"/>
    <w:rsid w:val="00BD5786"/>
    <w:rsid w:val="00BE55AC"/>
    <w:rsid w:val="00BF11D7"/>
    <w:rsid w:val="00BF1F9C"/>
    <w:rsid w:val="00BF5A39"/>
    <w:rsid w:val="00BF6553"/>
    <w:rsid w:val="00BF7FC3"/>
    <w:rsid w:val="00C03FD6"/>
    <w:rsid w:val="00C214FF"/>
    <w:rsid w:val="00C221A3"/>
    <w:rsid w:val="00C31C8B"/>
    <w:rsid w:val="00C3256F"/>
    <w:rsid w:val="00C47508"/>
    <w:rsid w:val="00C53F5C"/>
    <w:rsid w:val="00C53F96"/>
    <w:rsid w:val="00C5700E"/>
    <w:rsid w:val="00C669D9"/>
    <w:rsid w:val="00C66F4F"/>
    <w:rsid w:val="00C66F6D"/>
    <w:rsid w:val="00C7154D"/>
    <w:rsid w:val="00C7579F"/>
    <w:rsid w:val="00C8231C"/>
    <w:rsid w:val="00C8353F"/>
    <w:rsid w:val="00C8511A"/>
    <w:rsid w:val="00C858F0"/>
    <w:rsid w:val="00C92E3F"/>
    <w:rsid w:val="00C95324"/>
    <w:rsid w:val="00CC12EF"/>
    <w:rsid w:val="00CC2714"/>
    <w:rsid w:val="00CC7116"/>
    <w:rsid w:val="00CC7DD8"/>
    <w:rsid w:val="00CD00EE"/>
    <w:rsid w:val="00CD10CF"/>
    <w:rsid w:val="00CD20BF"/>
    <w:rsid w:val="00CD2EDF"/>
    <w:rsid w:val="00CD4DF2"/>
    <w:rsid w:val="00CD6368"/>
    <w:rsid w:val="00CD6B7D"/>
    <w:rsid w:val="00CE038D"/>
    <w:rsid w:val="00CE24A7"/>
    <w:rsid w:val="00CE62D2"/>
    <w:rsid w:val="00CE7233"/>
    <w:rsid w:val="00CE760F"/>
    <w:rsid w:val="00CE7776"/>
    <w:rsid w:val="00CF0EC7"/>
    <w:rsid w:val="00D01D13"/>
    <w:rsid w:val="00D1220D"/>
    <w:rsid w:val="00D21BDA"/>
    <w:rsid w:val="00D21DFA"/>
    <w:rsid w:val="00D24DA2"/>
    <w:rsid w:val="00D26DA7"/>
    <w:rsid w:val="00D3503F"/>
    <w:rsid w:val="00D42B3B"/>
    <w:rsid w:val="00D45723"/>
    <w:rsid w:val="00D465A7"/>
    <w:rsid w:val="00D46831"/>
    <w:rsid w:val="00D51392"/>
    <w:rsid w:val="00D55C48"/>
    <w:rsid w:val="00D568C4"/>
    <w:rsid w:val="00D60611"/>
    <w:rsid w:val="00D630D1"/>
    <w:rsid w:val="00D6342A"/>
    <w:rsid w:val="00D72B16"/>
    <w:rsid w:val="00D74CCE"/>
    <w:rsid w:val="00D8325A"/>
    <w:rsid w:val="00D84514"/>
    <w:rsid w:val="00D850C9"/>
    <w:rsid w:val="00D867B9"/>
    <w:rsid w:val="00DA42C8"/>
    <w:rsid w:val="00DA5593"/>
    <w:rsid w:val="00DC35BF"/>
    <w:rsid w:val="00DC3884"/>
    <w:rsid w:val="00DD3BAE"/>
    <w:rsid w:val="00DE04EC"/>
    <w:rsid w:val="00DE11CF"/>
    <w:rsid w:val="00DE389F"/>
    <w:rsid w:val="00DE3F06"/>
    <w:rsid w:val="00DE6DEA"/>
    <w:rsid w:val="00DF5588"/>
    <w:rsid w:val="00DF5F27"/>
    <w:rsid w:val="00E054DC"/>
    <w:rsid w:val="00E063FA"/>
    <w:rsid w:val="00E06918"/>
    <w:rsid w:val="00E076A5"/>
    <w:rsid w:val="00E12BD9"/>
    <w:rsid w:val="00E13F19"/>
    <w:rsid w:val="00E14229"/>
    <w:rsid w:val="00E175B4"/>
    <w:rsid w:val="00E17DD2"/>
    <w:rsid w:val="00E214A0"/>
    <w:rsid w:val="00E22EFA"/>
    <w:rsid w:val="00E250AC"/>
    <w:rsid w:val="00E251B2"/>
    <w:rsid w:val="00E320C4"/>
    <w:rsid w:val="00E35F32"/>
    <w:rsid w:val="00E40523"/>
    <w:rsid w:val="00E459FB"/>
    <w:rsid w:val="00E51460"/>
    <w:rsid w:val="00E61F3D"/>
    <w:rsid w:val="00E655FB"/>
    <w:rsid w:val="00E66DAC"/>
    <w:rsid w:val="00E81F90"/>
    <w:rsid w:val="00E826B1"/>
    <w:rsid w:val="00E84049"/>
    <w:rsid w:val="00E85C70"/>
    <w:rsid w:val="00E85FA4"/>
    <w:rsid w:val="00E90011"/>
    <w:rsid w:val="00E91430"/>
    <w:rsid w:val="00E91FA4"/>
    <w:rsid w:val="00E96DB3"/>
    <w:rsid w:val="00EA158C"/>
    <w:rsid w:val="00EA2BAB"/>
    <w:rsid w:val="00EA2E55"/>
    <w:rsid w:val="00EA3A07"/>
    <w:rsid w:val="00EA416A"/>
    <w:rsid w:val="00EA592F"/>
    <w:rsid w:val="00EB39B1"/>
    <w:rsid w:val="00EB3C3A"/>
    <w:rsid w:val="00EB4CB3"/>
    <w:rsid w:val="00EB4DFC"/>
    <w:rsid w:val="00EC1264"/>
    <w:rsid w:val="00ED4D4E"/>
    <w:rsid w:val="00EE0537"/>
    <w:rsid w:val="00EE2A11"/>
    <w:rsid w:val="00EE37BF"/>
    <w:rsid w:val="00EE4882"/>
    <w:rsid w:val="00EE6EB3"/>
    <w:rsid w:val="00EE7B92"/>
    <w:rsid w:val="00EF4686"/>
    <w:rsid w:val="00F04D77"/>
    <w:rsid w:val="00F05FCC"/>
    <w:rsid w:val="00F218E8"/>
    <w:rsid w:val="00F21E17"/>
    <w:rsid w:val="00F22EB6"/>
    <w:rsid w:val="00F22EE7"/>
    <w:rsid w:val="00F26A22"/>
    <w:rsid w:val="00F26E42"/>
    <w:rsid w:val="00F27A09"/>
    <w:rsid w:val="00F312B7"/>
    <w:rsid w:val="00F31E74"/>
    <w:rsid w:val="00F36025"/>
    <w:rsid w:val="00F36951"/>
    <w:rsid w:val="00F36E84"/>
    <w:rsid w:val="00F440F8"/>
    <w:rsid w:val="00F45DAA"/>
    <w:rsid w:val="00F525FE"/>
    <w:rsid w:val="00F55E70"/>
    <w:rsid w:val="00F56E55"/>
    <w:rsid w:val="00F617EF"/>
    <w:rsid w:val="00F714B8"/>
    <w:rsid w:val="00F72F0E"/>
    <w:rsid w:val="00F7516B"/>
    <w:rsid w:val="00F83601"/>
    <w:rsid w:val="00F86498"/>
    <w:rsid w:val="00F8787E"/>
    <w:rsid w:val="00F90D37"/>
    <w:rsid w:val="00F92941"/>
    <w:rsid w:val="00F93881"/>
    <w:rsid w:val="00F93C77"/>
    <w:rsid w:val="00FA4938"/>
    <w:rsid w:val="00FB1D98"/>
    <w:rsid w:val="00FB6D81"/>
    <w:rsid w:val="00FC09AB"/>
    <w:rsid w:val="00FC10B1"/>
    <w:rsid w:val="00FC18D8"/>
    <w:rsid w:val="00FC7008"/>
    <w:rsid w:val="00FD30DB"/>
    <w:rsid w:val="00FD55BE"/>
    <w:rsid w:val="00FD6B2B"/>
    <w:rsid w:val="00FE06F9"/>
    <w:rsid w:val="00FF3EA4"/>
    <w:rsid w:val="00FF40A4"/>
    <w:rsid w:val="00FF6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B5C32"/>
  <w15:docId w15:val="{A1DB3815-E897-F741-BC83-21C5719E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9FD"/>
  </w:style>
  <w:style w:type="paragraph" w:styleId="Heading2">
    <w:name w:val="heading 2"/>
    <w:basedOn w:val="Normal"/>
    <w:link w:val="Heading2Char"/>
    <w:uiPriority w:val="9"/>
    <w:qFormat/>
    <w:rsid w:val="00D568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7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68C4"/>
  </w:style>
  <w:style w:type="character" w:styleId="Strong">
    <w:name w:val="Strong"/>
    <w:basedOn w:val="DefaultParagraphFont"/>
    <w:uiPriority w:val="22"/>
    <w:qFormat/>
    <w:rsid w:val="00D568C4"/>
    <w:rPr>
      <w:b/>
      <w:bCs/>
    </w:rPr>
  </w:style>
  <w:style w:type="character" w:styleId="Hyperlink">
    <w:name w:val="Hyperlink"/>
    <w:basedOn w:val="DefaultParagraphFont"/>
    <w:uiPriority w:val="99"/>
    <w:unhideWhenUsed/>
    <w:rsid w:val="00D568C4"/>
    <w:rPr>
      <w:color w:val="0000FF"/>
      <w:u w:val="single"/>
    </w:rPr>
  </w:style>
  <w:style w:type="character" w:customStyle="1" w:styleId="Heading2Char">
    <w:name w:val="Heading 2 Char"/>
    <w:basedOn w:val="DefaultParagraphFont"/>
    <w:link w:val="Heading2"/>
    <w:uiPriority w:val="9"/>
    <w:rsid w:val="00D568C4"/>
    <w:rPr>
      <w:rFonts w:ascii="Times New Roman" w:eastAsia="Times New Roman" w:hAnsi="Times New Roman" w:cs="Times New Roman"/>
      <w:b/>
      <w:bCs/>
      <w:sz w:val="36"/>
      <w:szCs w:val="36"/>
    </w:rPr>
  </w:style>
  <w:style w:type="character" w:customStyle="1" w:styleId="g-balancer">
    <w:name w:val="g-balancer"/>
    <w:basedOn w:val="DefaultParagraphFont"/>
    <w:rsid w:val="00D568C4"/>
  </w:style>
  <w:style w:type="paragraph" w:customStyle="1" w:styleId="g-body">
    <w:name w:val="g-body"/>
    <w:basedOn w:val="Normal"/>
    <w:rsid w:val="00D568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371EB"/>
    <w:rPr>
      <w:rFonts w:asciiTheme="majorHAnsi" w:eastAsiaTheme="majorEastAsia" w:hAnsiTheme="majorHAnsi" w:cstheme="majorBidi"/>
      <w:color w:val="1F3763" w:themeColor="accent1" w:themeShade="7F"/>
      <w:sz w:val="24"/>
      <w:szCs w:val="24"/>
    </w:rPr>
  </w:style>
  <w:style w:type="paragraph" w:customStyle="1" w:styleId="chapter-para">
    <w:name w:val="chapter-para"/>
    <w:basedOn w:val="Normal"/>
    <w:rsid w:val="005371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F72F0E"/>
    <w:rPr>
      <w:color w:val="605E5C"/>
      <w:shd w:val="clear" w:color="auto" w:fill="E1DFDD"/>
    </w:rPr>
  </w:style>
  <w:style w:type="paragraph" w:styleId="ListParagraph">
    <w:name w:val="List Paragraph"/>
    <w:basedOn w:val="Normal"/>
    <w:uiPriority w:val="34"/>
    <w:qFormat/>
    <w:rsid w:val="00A55BBB"/>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0DD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0DD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C10B1"/>
    <w:rPr>
      <w:sz w:val="16"/>
      <w:szCs w:val="16"/>
    </w:rPr>
  </w:style>
  <w:style w:type="paragraph" w:styleId="CommentText">
    <w:name w:val="annotation text"/>
    <w:basedOn w:val="Normal"/>
    <w:link w:val="CommentTextChar"/>
    <w:uiPriority w:val="99"/>
    <w:semiHidden/>
    <w:unhideWhenUsed/>
    <w:rsid w:val="00FC10B1"/>
    <w:pPr>
      <w:spacing w:line="240" w:lineRule="auto"/>
    </w:pPr>
    <w:rPr>
      <w:sz w:val="20"/>
      <w:szCs w:val="20"/>
    </w:rPr>
  </w:style>
  <w:style w:type="character" w:customStyle="1" w:styleId="CommentTextChar">
    <w:name w:val="Comment Text Char"/>
    <w:basedOn w:val="DefaultParagraphFont"/>
    <w:link w:val="CommentText"/>
    <w:uiPriority w:val="99"/>
    <w:semiHidden/>
    <w:rsid w:val="00FC10B1"/>
    <w:rPr>
      <w:sz w:val="20"/>
      <w:szCs w:val="20"/>
    </w:rPr>
  </w:style>
  <w:style w:type="paragraph" w:styleId="CommentSubject">
    <w:name w:val="annotation subject"/>
    <w:basedOn w:val="CommentText"/>
    <w:next w:val="CommentText"/>
    <w:link w:val="CommentSubjectChar"/>
    <w:uiPriority w:val="99"/>
    <w:semiHidden/>
    <w:unhideWhenUsed/>
    <w:rsid w:val="00FC10B1"/>
    <w:rPr>
      <w:b/>
      <w:bCs/>
    </w:rPr>
  </w:style>
  <w:style w:type="character" w:customStyle="1" w:styleId="CommentSubjectChar">
    <w:name w:val="Comment Subject Char"/>
    <w:basedOn w:val="CommentTextChar"/>
    <w:link w:val="CommentSubject"/>
    <w:uiPriority w:val="99"/>
    <w:semiHidden/>
    <w:rsid w:val="00FC10B1"/>
    <w:rPr>
      <w:b/>
      <w:bCs/>
      <w:sz w:val="20"/>
      <w:szCs w:val="20"/>
    </w:rPr>
  </w:style>
  <w:style w:type="paragraph" w:styleId="Revision">
    <w:name w:val="Revision"/>
    <w:hidden/>
    <w:uiPriority w:val="99"/>
    <w:semiHidden/>
    <w:rsid w:val="009A1EEB"/>
    <w:pPr>
      <w:spacing w:after="0" w:line="240" w:lineRule="auto"/>
    </w:pPr>
  </w:style>
  <w:style w:type="character" w:styleId="FollowedHyperlink">
    <w:name w:val="FollowedHyperlink"/>
    <w:basedOn w:val="DefaultParagraphFont"/>
    <w:uiPriority w:val="99"/>
    <w:semiHidden/>
    <w:unhideWhenUsed/>
    <w:rsid w:val="00E85FA4"/>
    <w:rPr>
      <w:color w:val="954F72" w:themeColor="followedHyperlink"/>
      <w:u w:val="single"/>
    </w:rPr>
  </w:style>
  <w:style w:type="paragraph" w:customStyle="1" w:styleId="EndNoteBibliographyTitle">
    <w:name w:val="EndNote Bibliography Title"/>
    <w:basedOn w:val="Normal"/>
    <w:link w:val="EndNoteBibliographyTitleChar"/>
    <w:rsid w:val="00F27A0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27A09"/>
    <w:rPr>
      <w:rFonts w:ascii="Calibri" w:hAnsi="Calibri" w:cs="Calibri"/>
      <w:noProof/>
    </w:rPr>
  </w:style>
  <w:style w:type="paragraph" w:customStyle="1" w:styleId="EndNoteBibliography">
    <w:name w:val="EndNote Bibliography"/>
    <w:basedOn w:val="Normal"/>
    <w:link w:val="EndNoteBibliographyChar"/>
    <w:rsid w:val="00F27A09"/>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F27A09"/>
    <w:rPr>
      <w:rFonts w:ascii="Calibri" w:hAnsi="Calibri" w:cs="Calibri"/>
      <w:noProof/>
    </w:rPr>
  </w:style>
  <w:style w:type="character" w:customStyle="1" w:styleId="fm-citation-ids-label">
    <w:name w:val="fm-citation-ids-label"/>
    <w:basedOn w:val="DefaultParagraphFont"/>
    <w:rsid w:val="006C4057"/>
  </w:style>
  <w:style w:type="table" w:styleId="TableGrid">
    <w:name w:val="Table Grid"/>
    <w:basedOn w:val="TableNormal"/>
    <w:uiPriority w:val="39"/>
    <w:rsid w:val="00E22EFA"/>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83815"/>
    <w:rPr>
      <w:color w:val="605E5C"/>
      <w:shd w:val="clear" w:color="auto" w:fill="E1DFDD"/>
    </w:rPr>
  </w:style>
  <w:style w:type="character" w:customStyle="1" w:styleId="docsum-pmid">
    <w:name w:val="docsum-pmid"/>
    <w:basedOn w:val="DefaultParagraphFont"/>
    <w:rsid w:val="00755084"/>
  </w:style>
  <w:style w:type="character" w:styleId="LineNumber">
    <w:name w:val="line number"/>
    <w:basedOn w:val="DefaultParagraphFont"/>
    <w:uiPriority w:val="99"/>
    <w:semiHidden/>
    <w:unhideWhenUsed/>
    <w:rsid w:val="000E7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8153">
      <w:bodyDiv w:val="1"/>
      <w:marLeft w:val="0"/>
      <w:marRight w:val="0"/>
      <w:marTop w:val="0"/>
      <w:marBottom w:val="0"/>
      <w:divBdr>
        <w:top w:val="none" w:sz="0" w:space="0" w:color="auto"/>
        <w:left w:val="none" w:sz="0" w:space="0" w:color="auto"/>
        <w:bottom w:val="none" w:sz="0" w:space="0" w:color="auto"/>
        <w:right w:val="none" w:sz="0" w:space="0" w:color="auto"/>
      </w:divBdr>
    </w:div>
    <w:div w:id="75515413">
      <w:bodyDiv w:val="1"/>
      <w:marLeft w:val="0"/>
      <w:marRight w:val="0"/>
      <w:marTop w:val="0"/>
      <w:marBottom w:val="0"/>
      <w:divBdr>
        <w:top w:val="none" w:sz="0" w:space="0" w:color="auto"/>
        <w:left w:val="none" w:sz="0" w:space="0" w:color="auto"/>
        <w:bottom w:val="none" w:sz="0" w:space="0" w:color="auto"/>
        <w:right w:val="none" w:sz="0" w:space="0" w:color="auto"/>
      </w:divBdr>
      <w:divsChild>
        <w:div w:id="2125074099">
          <w:marLeft w:val="547"/>
          <w:marRight w:val="0"/>
          <w:marTop w:val="0"/>
          <w:marBottom w:val="0"/>
          <w:divBdr>
            <w:top w:val="none" w:sz="0" w:space="0" w:color="auto"/>
            <w:left w:val="none" w:sz="0" w:space="0" w:color="auto"/>
            <w:bottom w:val="none" w:sz="0" w:space="0" w:color="auto"/>
            <w:right w:val="none" w:sz="0" w:space="0" w:color="auto"/>
          </w:divBdr>
        </w:div>
      </w:divsChild>
    </w:div>
    <w:div w:id="76484675">
      <w:bodyDiv w:val="1"/>
      <w:marLeft w:val="0"/>
      <w:marRight w:val="0"/>
      <w:marTop w:val="0"/>
      <w:marBottom w:val="0"/>
      <w:divBdr>
        <w:top w:val="none" w:sz="0" w:space="0" w:color="auto"/>
        <w:left w:val="none" w:sz="0" w:space="0" w:color="auto"/>
        <w:bottom w:val="none" w:sz="0" w:space="0" w:color="auto"/>
        <w:right w:val="none" w:sz="0" w:space="0" w:color="auto"/>
      </w:divBdr>
    </w:div>
    <w:div w:id="206257680">
      <w:bodyDiv w:val="1"/>
      <w:marLeft w:val="0"/>
      <w:marRight w:val="0"/>
      <w:marTop w:val="0"/>
      <w:marBottom w:val="0"/>
      <w:divBdr>
        <w:top w:val="none" w:sz="0" w:space="0" w:color="auto"/>
        <w:left w:val="none" w:sz="0" w:space="0" w:color="auto"/>
        <w:bottom w:val="none" w:sz="0" w:space="0" w:color="auto"/>
        <w:right w:val="none" w:sz="0" w:space="0" w:color="auto"/>
      </w:divBdr>
    </w:div>
    <w:div w:id="217523126">
      <w:bodyDiv w:val="1"/>
      <w:marLeft w:val="0"/>
      <w:marRight w:val="0"/>
      <w:marTop w:val="0"/>
      <w:marBottom w:val="0"/>
      <w:divBdr>
        <w:top w:val="none" w:sz="0" w:space="0" w:color="auto"/>
        <w:left w:val="none" w:sz="0" w:space="0" w:color="auto"/>
        <w:bottom w:val="none" w:sz="0" w:space="0" w:color="auto"/>
        <w:right w:val="none" w:sz="0" w:space="0" w:color="auto"/>
      </w:divBdr>
    </w:div>
    <w:div w:id="252397689">
      <w:bodyDiv w:val="1"/>
      <w:marLeft w:val="0"/>
      <w:marRight w:val="0"/>
      <w:marTop w:val="0"/>
      <w:marBottom w:val="0"/>
      <w:divBdr>
        <w:top w:val="none" w:sz="0" w:space="0" w:color="auto"/>
        <w:left w:val="none" w:sz="0" w:space="0" w:color="auto"/>
        <w:bottom w:val="none" w:sz="0" w:space="0" w:color="auto"/>
        <w:right w:val="none" w:sz="0" w:space="0" w:color="auto"/>
      </w:divBdr>
    </w:div>
    <w:div w:id="510414889">
      <w:bodyDiv w:val="1"/>
      <w:marLeft w:val="0"/>
      <w:marRight w:val="0"/>
      <w:marTop w:val="0"/>
      <w:marBottom w:val="0"/>
      <w:divBdr>
        <w:top w:val="none" w:sz="0" w:space="0" w:color="auto"/>
        <w:left w:val="none" w:sz="0" w:space="0" w:color="auto"/>
        <w:bottom w:val="none" w:sz="0" w:space="0" w:color="auto"/>
        <w:right w:val="none" w:sz="0" w:space="0" w:color="auto"/>
      </w:divBdr>
    </w:div>
    <w:div w:id="545144918">
      <w:bodyDiv w:val="1"/>
      <w:marLeft w:val="0"/>
      <w:marRight w:val="0"/>
      <w:marTop w:val="0"/>
      <w:marBottom w:val="0"/>
      <w:divBdr>
        <w:top w:val="none" w:sz="0" w:space="0" w:color="auto"/>
        <w:left w:val="none" w:sz="0" w:space="0" w:color="auto"/>
        <w:bottom w:val="none" w:sz="0" w:space="0" w:color="auto"/>
        <w:right w:val="none" w:sz="0" w:space="0" w:color="auto"/>
      </w:divBdr>
    </w:div>
    <w:div w:id="595986045">
      <w:bodyDiv w:val="1"/>
      <w:marLeft w:val="0"/>
      <w:marRight w:val="0"/>
      <w:marTop w:val="0"/>
      <w:marBottom w:val="0"/>
      <w:divBdr>
        <w:top w:val="none" w:sz="0" w:space="0" w:color="auto"/>
        <w:left w:val="none" w:sz="0" w:space="0" w:color="auto"/>
        <w:bottom w:val="none" w:sz="0" w:space="0" w:color="auto"/>
        <w:right w:val="none" w:sz="0" w:space="0" w:color="auto"/>
      </w:divBdr>
      <w:divsChild>
        <w:div w:id="150876739">
          <w:marLeft w:val="187"/>
          <w:marRight w:val="0"/>
          <w:marTop w:val="0"/>
          <w:marBottom w:val="50"/>
          <w:divBdr>
            <w:top w:val="none" w:sz="0" w:space="0" w:color="auto"/>
            <w:left w:val="none" w:sz="0" w:space="0" w:color="auto"/>
            <w:bottom w:val="none" w:sz="0" w:space="0" w:color="auto"/>
            <w:right w:val="none" w:sz="0" w:space="0" w:color="auto"/>
          </w:divBdr>
        </w:div>
        <w:div w:id="306401380">
          <w:marLeft w:val="187"/>
          <w:marRight w:val="0"/>
          <w:marTop w:val="0"/>
          <w:marBottom w:val="50"/>
          <w:divBdr>
            <w:top w:val="none" w:sz="0" w:space="0" w:color="auto"/>
            <w:left w:val="none" w:sz="0" w:space="0" w:color="auto"/>
            <w:bottom w:val="none" w:sz="0" w:space="0" w:color="auto"/>
            <w:right w:val="none" w:sz="0" w:space="0" w:color="auto"/>
          </w:divBdr>
        </w:div>
      </w:divsChild>
    </w:div>
    <w:div w:id="691691847">
      <w:bodyDiv w:val="1"/>
      <w:marLeft w:val="0"/>
      <w:marRight w:val="0"/>
      <w:marTop w:val="0"/>
      <w:marBottom w:val="0"/>
      <w:divBdr>
        <w:top w:val="none" w:sz="0" w:space="0" w:color="auto"/>
        <w:left w:val="none" w:sz="0" w:space="0" w:color="auto"/>
        <w:bottom w:val="none" w:sz="0" w:space="0" w:color="auto"/>
        <w:right w:val="none" w:sz="0" w:space="0" w:color="auto"/>
      </w:divBdr>
    </w:div>
    <w:div w:id="703678112">
      <w:bodyDiv w:val="1"/>
      <w:marLeft w:val="0"/>
      <w:marRight w:val="0"/>
      <w:marTop w:val="0"/>
      <w:marBottom w:val="0"/>
      <w:divBdr>
        <w:top w:val="none" w:sz="0" w:space="0" w:color="auto"/>
        <w:left w:val="none" w:sz="0" w:space="0" w:color="auto"/>
        <w:bottom w:val="none" w:sz="0" w:space="0" w:color="auto"/>
        <w:right w:val="none" w:sz="0" w:space="0" w:color="auto"/>
      </w:divBdr>
    </w:div>
    <w:div w:id="743530382">
      <w:bodyDiv w:val="1"/>
      <w:marLeft w:val="0"/>
      <w:marRight w:val="0"/>
      <w:marTop w:val="0"/>
      <w:marBottom w:val="0"/>
      <w:divBdr>
        <w:top w:val="none" w:sz="0" w:space="0" w:color="auto"/>
        <w:left w:val="none" w:sz="0" w:space="0" w:color="auto"/>
        <w:bottom w:val="none" w:sz="0" w:space="0" w:color="auto"/>
        <w:right w:val="none" w:sz="0" w:space="0" w:color="auto"/>
      </w:divBdr>
    </w:div>
    <w:div w:id="848375665">
      <w:bodyDiv w:val="1"/>
      <w:marLeft w:val="0"/>
      <w:marRight w:val="0"/>
      <w:marTop w:val="0"/>
      <w:marBottom w:val="0"/>
      <w:divBdr>
        <w:top w:val="none" w:sz="0" w:space="0" w:color="auto"/>
        <w:left w:val="none" w:sz="0" w:space="0" w:color="auto"/>
        <w:bottom w:val="none" w:sz="0" w:space="0" w:color="auto"/>
        <w:right w:val="none" w:sz="0" w:space="0" w:color="auto"/>
      </w:divBdr>
    </w:div>
    <w:div w:id="854222781">
      <w:bodyDiv w:val="1"/>
      <w:marLeft w:val="0"/>
      <w:marRight w:val="0"/>
      <w:marTop w:val="0"/>
      <w:marBottom w:val="0"/>
      <w:divBdr>
        <w:top w:val="none" w:sz="0" w:space="0" w:color="auto"/>
        <w:left w:val="none" w:sz="0" w:space="0" w:color="auto"/>
        <w:bottom w:val="none" w:sz="0" w:space="0" w:color="auto"/>
        <w:right w:val="none" w:sz="0" w:space="0" w:color="auto"/>
      </w:divBdr>
    </w:div>
    <w:div w:id="943461705">
      <w:bodyDiv w:val="1"/>
      <w:marLeft w:val="0"/>
      <w:marRight w:val="0"/>
      <w:marTop w:val="0"/>
      <w:marBottom w:val="0"/>
      <w:divBdr>
        <w:top w:val="none" w:sz="0" w:space="0" w:color="auto"/>
        <w:left w:val="none" w:sz="0" w:space="0" w:color="auto"/>
        <w:bottom w:val="none" w:sz="0" w:space="0" w:color="auto"/>
        <w:right w:val="none" w:sz="0" w:space="0" w:color="auto"/>
      </w:divBdr>
    </w:div>
    <w:div w:id="956253473">
      <w:bodyDiv w:val="1"/>
      <w:marLeft w:val="0"/>
      <w:marRight w:val="0"/>
      <w:marTop w:val="0"/>
      <w:marBottom w:val="0"/>
      <w:divBdr>
        <w:top w:val="none" w:sz="0" w:space="0" w:color="auto"/>
        <w:left w:val="none" w:sz="0" w:space="0" w:color="auto"/>
        <w:bottom w:val="none" w:sz="0" w:space="0" w:color="auto"/>
        <w:right w:val="none" w:sz="0" w:space="0" w:color="auto"/>
      </w:divBdr>
    </w:div>
    <w:div w:id="1037270655">
      <w:bodyDiv w:val="1"/>
      <w:marLeft w:val="0"/>
      <w:marRight w:val="0"/>
      <w:marTop w:val="0"/>
      <w:marBottom w:val="0"/>
      <w:divBdr>
        <w:top w:val="none" w:sz="0" w:space="0" w:color="auto"/>
        <w:left w:val="none" w:sz="0" w:space="0" w:color="auto"/>
        <w:bottom w:val="none" w:sz="0" w:space="0" w:color="auto"/>
        <w:right w:val="none" w:sz="0" w:space="0" w:color="auto"/>
      </w:divBdr>
    </w:div>
    <w:div w:id="1061714629">
      <w:bodyDiv w:val="1"/>
      <w:marLeft w:val="0"/>
      <w:marRight w:val="0"/>
      <w:marTop w:val="0"/>
      <w:marBottom w:val="0"/>
      <w:divBdr>
        <w:top w:val="none" w:sz="0" w:space="0" w:color="auto"/>
        <w:left w:val="none" w:sz="0" w:space="0" w:color="auto"/>
        <w:bottom w:val="none" w:sz="0" w:space="0" w:color="auto"/>
        <w:right w:val="none" w:sz="0" w:space="0" w:color="auto"/>
      </w:divBdr>
    </w:div>
    <w:div w:id="1128352365">
      <w:bodyDiv w:val="1"/>
      <w:marLeft w:val="0"/>
      <w:marRight w:val="0"/>
      <w:marTop w:val="0"/>
      <w:marBottom w:val="0"/>
      <w:divBdr>
        <w:top w:val="none" w:sz="0" w:space="0" w:color="auto"/>
        <w:left w:val="none" w:sz="0" w:space="0" w:color="auto"/>
        <w:bottom w:val="none" w:sz="0" w:space="0" w:color="auto"/>
        <w:right w:val="none" w:sz="0" w:space="0" w:color="auto"/>
      </w:divBdr>
    </w:div>
    <w:div w:id="1215192608">
      <w:bodyDiv w:val="1"/>
      <w:marLeft w:val="0"/>
      <w:marRight w:val="0"/>
      <w:marTop w:val="0"/>
      <w:marBottom w:val="0"/>
      <w:divBdr>
        <w:top w:val="none" w:sz="0" w:space="0" w:color="auto"/>
        <w:left w:val="none" w:sz="0" w:space="0" w:color="auto"/>
        <w:bottom w:val="none" w:sz="0" w:space="0" w:color="auto"/>
        <w:right w:val="none" w:sz="0" w:space="0" w:color="auto"/>
      </w:divBdr>
    </w:div>
    <w:div w:id="1359937698">
      <w:bodyDiv w:val="1"/>
      <w:marLeft w:val="0"/>
      <w:marRight w:val="0"/>
      <w:marTop w:val="0"/>
      <w:marBottom w:val="0"/>
      <w:divBdr>
        <w:top w:val="none" w:sz="0" w:space="0" w:color="auto"/>
        <w:left w:val="none" w:sz="0" w:space="0" w:color="auto"/>
        <w:bottom w:val="none" w:sz="0" w:space="0" w:color="auto"/>
        <w:right w:val="none" w:sz="0" w:space="0" w:color="auto"/>
      </w:divBdr>
    </w:div>
    <w:div w:id="1504974585">
      <w:bodyDiv w:val="1"/>
      <w:marLeft w:val="0"/>
      <w:marRight w:val="0"/>
      <w:marTop w:val="0"/>
      <w:marBottom w:val="0"/>
      <w:divBdr>
        <w:top w:val="none" w:sz="0" w:space="0" w:color="auto"/>
        <w:left w:val="none" w:sz="0" w:space="0" w:color="auto"/>
        <w:bottom w:val="none" w:sz="0" w:space="0" w:color="auto"/>
        <w:right w:val="none" w:sz="0" w:space="0" w:color="auto"/>
      </w:divBdr>
    </w:div>
    <w:div w:id="1517697015">
      <w:bodyDiv w:val="1"/>
      <w:marLeft w:val="0"/>
      <w:marRight w:val="0"/>
      <w:marTop w:val="0"/>
      <w:marBottom w:val="0"/>
      <w:divBdr>
        <w:top w:val="none" w:sz="0" w:space="0" w:color="auto"/>
        <w:left w:val="none" w:sz="0" w:space="0" w:color="auto"/>
        <w:bottom w:val="none" w:sz="0" w:space="0" w:color="auto"/>
        <w:right w:val="none" w:sz="0" w:space="0" w:color="auto"/>
      </w:divBdr>
    </w:div>
    <w:div w:id="1585601254">
      <w:bodyDiv w:val="1"/>
      <w:marLeft w:val="0"/>
      <w:marRight w:val="0"/>
      <w:marTop w:val="0"/>
      <w:marBottom w:val="0"/>
      <w:divBdr>
        <w:top w:val="none" w:sz="0" w:space="0" w:color="auto"/>
        <w:left w:val="none" w:sz="0" w:space="0" w:color="auto"/>
        <w:bottom w:val="none" w:sz="0" w:space="0" w:color="auto"/>
        <w:right w:val="none" w:sz="0" w:space="0" w:color="auto"/>
      </w:divBdr>
    </w:div>
    <w:div w:id="200311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tibodysociety.org/" TargetMode="External"/><Relationship Id="rId13" Type="http://schemas.openxmlformats.org/officeDocument/2006/relationships/hyperlink" Target="https://www.antibodysociety.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www.antibodysociety.org/" TargetMode="External"/><Relationship Id="rId12" Type="http://schemas.openxmlformats.org/officeDocument/2006/relationships/hyperlink" Target="https://www.antibodysociety.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ntibodysociety.org/" TargetMode="External"/><Relationship Id="rId1" Type="http://schemas.openxmlformats.org/officeDocument/2006/relationships/customXml" Target="../customXml/item1.xml"/><Relationship Id="rId6" Type="http://schemas.openxmlformats.org/officeDocument/2006/relationships/hyperlink" Target="https://www.antibodysociety.org/" TargetMode="External"/><Relationship Id="rId11" Type="http://schemas.openxmlformats.org/officeDocument/2006/relationships/hyperlink" Target="https://coronavirus.jhu.edu/map.html" TargetMode="External"/><Relationship Id="rId5" Type="http://schemas.openxmlformats.org/officeDocument/2006/relationships/webSettings" Target="webSettings.xml"/><Relationship Id="rId15" Type="http://schemas.openxmlformats.org/officeDocument/2006/relationships/hyperlink" Target="https://www.antibodysociety.org/" TargetMode="External"/><Relationship Id="rId10" Type="http://schemas.openxmlformats.org/officeDocument/2006/relationships/hyperlink" Target="https://chineseantibody.org/covid-19-trac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ntibodysociety.org/" TargetMode="External"/><Relationship Id="rId14" Type="http://schemas.openxmlformats.org/officeDocument/2006/relationships/hyperlink" Target="https://chineseantibody.org/covid-19-tr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F9F5E-FAF3-7A42-BBF3-879730EDB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21</Pages>
  <Words>10858</Words>
  <Characters>61894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Weihan Liu</cp:lastModifiedBy>
  <cp:revision>51</cp:revision>
  <dcterms:created xsi:type="dcterms:W3CDTF">2020-08-02T06:14:00Z</dcterms:created>
  <dcterms:modified xsi:type="dcterms:W3CDTF">2020-08-08T22:18:00Z</dcterms:modified>
</cp:coreProperties>
</file>