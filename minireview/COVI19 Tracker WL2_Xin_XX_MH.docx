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376CA" w14:textId="4F32BE17" w:rsidR="00072406" w:rsidRPr="004C4657" w:rsidRDefault="009A31AD" w:rsidP="004C465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0" w:author="Ho, Mitchell (NIH/NCI) [E]" w:date="2020-07-07T13:05:00Z">
        <w:r w:rsidRPr="009A31AD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COVID-19 Therapeutic Antibody Tracker</w:t>
        </w:r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: </w:t>
        </w:r>
      </w:ins>
      <w:del w:id="1" w:author="Ho, Mitchell (NIH/NCI) [E]" w:date="2020-07-07T13:05:00Z">
        <w:r w:rsidR="00C03FD6" w:rsidRPr="004C4657" w:rsidDel="009A31AD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A</w:delText>
        </w:r>
      </w:del>
      <w:ins w:id="2" w:author="Ho, Mitchell (NIH/NCI) [E]" w:date="2020-07-07T13:06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a</w:t>
        </w:r>
      </w:ins>
      <w:r w:rsidR="00C03FD6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Global</w:t>
      </w:r>
      <w:ins w:id="3" w:author="Ho, Mitchell (NIH/NCI) [E]" w:date="2020-07-07T13:06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Database</w:t>
        </w:r>
      </w:ins>
      <w:del w:id="4" w:author="Ho, Mitchell (NIH/NCI) [E]" w:date="2020-07-07T13:06:00Z">
        <w:r w:rsidR="00C03FD6" w:rsidRPr="004C4657" w:rsidDel="009A31AD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 xml:space="preserve"> Tracker</w:delText>
        </w:r>
      </w:del>
      <w:r w:rsidR="00C03FD6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 Antibody Therapeutics for the Prevention and Treatment of COVID-19</w:t>
      </w:r>
    </w:p>
    <w:p w14:paraId="73908249" w14:textId="3F566713" w:rsidR="007A0556" w:rsidRPr="004C4657" w:rsidRDefault="007A0556" w:rsidP="004C465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Abstract</w:t>
      </w:r>
      <w:r w:rsidR="00E90011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="00E90011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250 words</w:t>
      </w:r>
      <w:r w:rsidR="00E90011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14:paraId="2C0813F2" w14:textId="08F4E245" w:rsidR="00CD10CF" w:rsidRPr="004C4657" w:rsidRDefault="00492CF4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del w:id="5" w:author="Weihan Liu" w:date="2020-07-04T23:01:00Z">
        <w:r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As the</w:delText>
        </w:r>
      </w:del>
      <w:ins w:id="6" w:author="Weihan Liu" w:date="2020-07-04T23:01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Facing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COVID-19 pandemic </w:t>
      </w:r>
      <w:del w:id="7" w:author="Weihan Liu" w:date="2020-07-04T23:01:00Z">
        <w:r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is the</w:delText>
        </w:r>
      </w:del>
      <w:ins w:id="8" w:author="Weihan Liu" w:date="2020-07-04T23:01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as a </w:t>
        </w:r>
        <w:del w:id="9" w:author="Xiao Xiao" w:date="2020-07-05T16:13:00Z">
          <w:r w:rsidR="005D73BF" w:rsidDel="00833B69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>major</w:delText>
          </w:r>
        </w:del>
      </w:ins>
      <w:del w:id="10" w:author="Xiao Xiao" w:date="2020-07-05T16:13:00Z">
        <w:r w:rsidRPr="004C4657" w:rsidDel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global healthcare crisis, scientists worldwide are collaborating to </w:t>
      </w:r>
      <w:del w:id="11" w:author="Xiao Xiao" w:date="2020-07-05T16:11:00Z">
        <w:r w:rsidRPr="004C4657" w:rsidDel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prevent or treat</w:delText>
        </w:r>
      </w:del>
      <w:ins w:id="12" w:author="Xiao Xiao" w:date="2020-07-05T16:11:00Z">
        <w:r w:rsidR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develop </w:t>
        </w:r>
      </w:ins>
      <w:ins w:id="13" w:author="Xiao Xiao" w:date="2020-07-05T16:12:00Z">
        <w:r w:rsidR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prophylactic and therapeutic interventions against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COVID-19.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Antibody therapeutics hold enormous promise for treatment of COVID-19. Chinese Antibody Society, in collaboration with</w:t>
      </w:r>
      <w:ins w:id="14" w:author="Xiao Xiao" w:date="2020-07-05T16:13:00Z">
        <w:r w:rsidR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del w:id="15" w:author="Xiao Xiao" w:date="2020-07-05T16:13:00Z">
        <w:r w:rsidRPr="004C4657" w:rsidDel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hyperlink r:id="rId6" w:history="1">
        <w:r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The</w:t>
        </w:r>
      </w:hyperlink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history="1">
        <w:r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Antibody Society</w:t>
        </w:r>
      </w:hyperlink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ins w:id="16" w:author="Xiao Xiao" w:date="2020-07-05T16:14:00Z">
        <w:r w:rsidR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has been</w:t>
        </w:r>
      </w:ins>
      <w:ins w:id="17" w:author="Xiao Xiao" w:date="2020-07-05T16:13:00Z">
        <w:r w:rsidR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developing</w:t>
        </w:r>
      </w:ins>
      <w:del w:id="18" w:author="Xiao Xiao" w:date="2020-07-05T16:13:00Z">
        <w:r w:rsidRPr="004C4657" w:rsidDel="00833B6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developed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“</w:t>
      </w:r>
      <w:bookmarkStart w:id="19" w:name="_Hlk45019570"/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COVID-19 Therapeutic Antibody Tracker</w:t>
      </w:r>
      <w:bookmarkEnd w:id="19"/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(“Tracker”) to track the </w:t>
      </w:r>
      <w:ins w:id="20" w:author="Xiao Xiao" w:date="2020-07-05T16:20:00Z">
        <w:r w:rsidR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global </w:t>
        </w:r>
      </w:ins>
      <w:del w:id="21" w:author="Xiao Xiao" w:date="2020-07-05T16:20:00Z">
        <w:r w:rsidRPr="004C4657" w:rsidDel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worldwide 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antibody-based </w:t>
      </w:r>
      <w:r w:rsidR="00413397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COVID-19 </w:t>
      </w:r>
      <w:del w:id="22" w:author="Xiao Xiao" w:date="2020-07-05T16:14:00Z">
        <w:r w:rsidRPr="004C4657" w:rsidDel="009718A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therapeutics</w:delText>
        </w:r>
        <w:r w:rsidR="00413397" w:rsidRPr="004C4657" w:rsidDel="009718A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ins w:id="23" w:author="Xiao Xiao" w:date="2020-07-05T16:14:00Z">
        <w:r w:rsidR="009718A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programs</w:t>
        </w:r>
        <w:r w:rsidR="009718AB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r w:rsidR="00413397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preclinical and clinical development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D10CF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the data were collected from the public domain and </w:t>
      </w:r>
      <w:r w:rsidR="00D21BDA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cross</w:t>
      </w:r>
      <w:ins w:id="24" w:author="Xiao Xiao" w:date="2020-07-05T16:21:00Z">
        <w:r w:rsidR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-</w:t>
        </w:r>
      </w:ins>
      <w:del w:id="25" w:author="Xiao Xiao" w:date="2020-07-05T16:21:00Z">
        <w:r w:rsidR="00D21BDA" w:rsidRPr="004C4657" w:rsidDel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r w:rsidR="00CD10CF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verified </w:t>
      </w:r>
      <w:del w:id="26" w:author="Xiao Xiao" w:date="2020-07-05T16:21:00Z">
        <w:r w:rsidR="00CD10CF" w:rsidRPr="004C4657" w:rsidDel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manually </w:delText>
        </w:r>
      </w:del>
      <w:r w:rsidR="00CD10CF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volunteers.</w:t>
      </w:r>
    </w:p>
    <w:p w14:paraId="2640CEFF" w14:textId="4F77B607" w:rsidR="00CD10CF" w:rsidRPr="004C4657" w:rsidDel="009A31AD" w:rsidRDefault="00CD10CF" w:rsidP="004C4657">
      <w:pPr>
        <w:spacing w:before="120" w:after="120" w:line="360" w:lineRule="auto"/>
        <w:jc w:val="both"/>
        <w:rPr>
          <w:del w:id="27" w:author="Ho, Mitchell (NIH/NCI) [E]" w:date="2020-07-07T13:07:00Z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del w:id="28" w:author="Weihan Liu" w:date="2020-07-04T23:02:00Z">
        <w:r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  <w:shd w:val="clear" w:color="auto" w:fill="FFFFFF"/>
          </w:rPr>
          <w:delText>Add one sentence to describe how to build the tracker by Weihan/Xinyu/… ?</w:delText>
        </w:r>
      </w:del>
      <w:ins w:id="29" w:author="Weihan Liu" w:date="2020-07-04T23:02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The tracker is integrated into Chinese Antibody Society’s </w:t>
        </w:r>
      </w:ins>
      <w:ins w:id="30" w:author="Weihan Liu" w:date="2020-07-04T23:03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website using WordPress system. The data is regularly updated </w:t>
        </w:r>
      </w:ins>
      <w:ins w:id="31" w:author="Weihan Liu" w:date="2020-07-04T23:04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and proofread</w:t>
        </w:r>
      </w:ins>
      <w:ins w:id="32" w:author="Xiao Xiao" w:date="2020-07-05T16:23:00Z">
        <w:r w:rsidR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.</w:t>
        </w:r>
      </w:ins>
      <w:ins w:id="33" w:author="Weihan Liu" w:date="2020-07-04T23:04:00Z">
        <w:del w:id="34" w:author="Xiao Xiao" w:date="2020-07-05T16:23:00Z">
          <w:r w:rsidR="005D73BF" w:rsidDel="00972BB7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>,</w:delText>
          </w:r>
        </w:del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ins w:id="35" w:author="Xiao Xiao" w:date="2020-07-05T16:24:00Z">
        <w:r w:rsidR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E</w:t>
        </w:r>
      </w:ins>
      <w:ins w:id="36" w:author="Weihan Liu" w:date="2020-07-04T23:04:00Z">
        <w:del w:id="37" w:author="Xiao Xiao" w:date="2020-07-05T16:23:00Z">
          <w:r w:rsidR="005D73BF" w:rsidDel="00972BB7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>and w</w:delText>
          </w:r>
        </w:del>
        <w:del w:id="38" w:author="Xiao Xiao" w:date="2020-07-05T16:24:00Z">
          <w:r w:rsidR="005D73BF" w:rsidDel="00972BB7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>e also conducted e</w:delText>
          </w:r>
        </w:del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xploratory data analysi</w:t>
        </w:r>
      </w:ins>
      <w:ins w:id="39" w:author="Weihan Liu" w:date="2020-07-04T23:05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s </w:t>
        </w:r>
      </w:ins>
      <w:ins w:id="40" w:author="Xiao Xiao" w:date="2020-07-05T16:24:00Z">
        <w:r w:rsidR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and visualization has also been conducted to </w:t>
        </w:r>
      </w:ins>
      <w:ins w:id="41" w:author="Weihan Liu" w:date="2020-07-04T23:05:00Z">
        <w:del w:id="42" w:author="Xiao Xiao" w:date="2020-07-05T16:24:00Z">
          <w:r w:rsidR="005D73BF" w:rsidDel="00972BB7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 xml:space="preserve">and </w:delText>
          </w:r>
        </w:del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present </w:t>
        </w:r>
        <w:del w:id="43" w:author="Xiao Xiao" w:date="2020-07-05T16:24:00Z">
          <w:r w:rsidR="005D73BF" w:rsidDel="00972BB7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 xml:space="preserve">visualizations of </w:delText>
          </w:r>
        </w:del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the latest trends </w:t>
        </w:r>
        <w:del w:id="44" w:author="Xiao Xiao" w:date="2020-07-05T16:24:00Z">
          <w:r w:rsidR="005D73BF" w:rsidDel="00972BB7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>on the tracker</w:delText>
          </w:r>
        </w:del>
      </w:ins>
      <w:ins w:id="45" w:author="Xiao Xiao" w:date="2020-07-05T16:24:00Z">
        <w:r w:rsidR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of </w:t>
        </w:r>
      </w:ins>
      <w:ins w:id="46" w:author="Xiao Xiao" w:date="2020-07-05T16:25:00Z">
        <w:r w:rsidR="00972BB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COVID-19 antibody development</w:t>
        </w:r>
      </w:ins>
      <w:ins w:id="47" w:author="Weihan Liu" w:date="2020-07-04T23:05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. </w:t>
        </w:r>
      </w:ins>
      <w:ins w:id="48" w:author="Weihan Liu" w:date="2020-07-04T23:04:00Z">
        <w:del w:id="49" w:author="Ho, Mitchell (NIH/NCI) [E]" w:date="2020-07-07T13:07:00Z">
          <w:r w:rsidR="005D73BF" w:rsidDel="009A31AD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 xml:space="preserve"> </w:delText>
          </w:r>
        </w:del>
      </w:ins>
    </w:p>
    <w:p w14:paraId="250E73BE" w14:textId="3F0C2A14" w:rsidR="00BF1F9C" w:rsidRPr="004C4657" w:rsidRDefault="00A60F41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categorized the data mainly </w:t>
      </w:r>
      <w:del w:id="50" w:author="Xiao Xiao" w:date="2020-07-05T16:25:00Z">
        <w:r w:rsidRPr="004C4657" w:rsidDel="00B53CF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depending on</w:delText>
        </w:r>
      </w:del>
      <w:ins w:id="51" w:author="Xiao Xiao" w:date="2020-07-05T16:25:00Z">
        <w:r w:rsidR="00B53CF9">
          <w:rPr>
            <w:rFonts w:ascii="Times New Roman" w:hAnsi="Times New Roman" w:cs="Times New Roman"/>
            <w:color w:val="000000" w:themeColor="text1"/>
            <w:sz w:val="24"/>
            <w:szCs w:val="24"/>
          </w:rPr>
          <w:t>by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their target</w:t>
      </w:r>
      <w:ins w:id="52" w:author="Weihan Liu" w:date="2020-07-04T23:06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, format</w:t>
      </w:r>
      <w:ins w:id="53" w:author="Weihan Liu" w:date="2020-07-04T23:06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, status of development, developer</w:t>
      </w:r>
      <w:ins w:id="54" w:author="Weihan Liu" w:date="2020-07-04T23:06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countr</w:t>
      </w:r>
      <w:ins w:id="55" w:author="Weihan Liu" w:date="2020-07-04T23:06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ies</w:t>
        </w:r>
      </w:ins>
      <w:del w:id="56" w:author="Weihan Liu" w:date="2020-07-04T23:06:00Z">
        <w:r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y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D10CF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Among the</w:t>
      </w:r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D10CF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programs and molecules, </w:t>
      </w:r>
      <w:ins w:id="57" w:author="Xiao Xiao" w:date="2020-07-05T16:26:00Z">
        <w:r w:rsidR="00B53CF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more than 50% </w:t>
        </w:r>
      </w:ins>
      <w:del w:id="58" w:author="Xiao Xiao" w:date="2020-07-05T16:26:00Z">
        <w:r w:rsidR="00AD7BF6" w:rsidRPr="004C4657" w:rsidDel="00B53CF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over half</w:delText>
        </w:r>
        <w:r w:rsidRPr="004C4657" w:rsidDel="00B53CF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of the 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COVID-19 antibody </w:t>
      </w:r>
      <w:del w:id="59" w:author="Xiao Xiao" w:date="2020-07-05T16:26:00Z">
        <w:r w:rsidRPr="004C4657" w:rsidDel="00B53CF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therapeutic 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candidates </w:t>
      </w:r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targeting the </w:t>
      </w:r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SARS-COV-2 S</w:t>
      </w:r>
      <w:ins w:id="60" w:author="Xiao Xiao" w:date="2020-07-05T16:26:00Z">
        <w:r w:rsidR="00B53CF9">
          <w:rPr>
            <w:rFonts w:ascii="Times New Roman" w:hAnsi="Times New Roman" w:cs="Times New Roman"/>
            <w:color w:val="000000" w:themeColor="text1"/>
            <w:sz w:val="24"/>
            <w:szCs w:val="24"/>
          </w:rPr>
          <w:t>pike</w:t>
        </w:r>
      </w:ins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protein</w:t>
      </w:r>
      <w:ins w:id="61" w:author="Xiao Xiao" w:date="2020-07-05T16:26:00Z">
        <w:r w:rsidR="00B53CF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(S protein)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ins w:id="62" w:author="Ho, Mitchell (NIH/NCI) [E]" w:date="2020-07-07T13:08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the </w:t>
        </w:r>
      </w:ins>
      <w:ins w:id="63" w:author="Ho, Mitchell (NIH/NCI) [E]" w:date="2020-07-07T13:07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</w:rPr>
          <w:t>antibody</w:t>
        </w:r>
      </w:ins>
      <w:del w:id="64" w:author="Ho, Mitchell (NIH/NCI) [E]" w:date="2020-07-07T13:07:00Z">
        <w:r w:rsidR="004A38F8"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mAb</w:delText>
        </w:r>
      </w:del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</w:t>
      </w:r>
      <w:ins w:id="65" w:author="Weihan Liu" w:date="2020-07-04T23:06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del w:id="66" w:author="Weihan Liu" w:date="2020-07-04T23:06:00Z">
        <w:r w:rsidR="004A38F8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67" w:author="Weihan Liu" w:date="2020-07-04T23:06:00Z">
        <w:del w:id="68" w:author="Xiao Xiao" w:date="2020-07-05T16:27:00Z">
          <w:r w:rsidR="005D73BF" w:rsidDel="0045227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H</w:delText>
          </w:r>
        </w:del>
      </w:ins>
      <w:del w:id="69" w:author="Xiao Xiao" w:date="2020-07-05T16:27:00Z">
        <w:r w:rsidR="004A38F8" w:rsidRPr="004C4657" w:rsidDel="0045227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however</w:delText>
        </w:r>
      </w:del>
      <w:ins w:id="70" w:author="Weihan Liu" w:date="2020-07-04T23:06:00Z">
        <w:del w:id="71" w:author="Xiao Xiao" w:date="2020-07-05T16:27:00Z">
          <w:r w:rsidR="005D73BF" w:rsidDel="0045227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,</w:delText>
          </w:r>
        </w:del>
      </w:ins>
      <w:del w:id="72" w:author="Xiao Xiao" w:date="2020-07-05T16:27:00Z">
        <w:r w:rsidR="004A38F8" w:rsidRPr="004C4657" w:rsidDel="0045227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73" w:author="Xiao Xiao" w:date="2020-07-05T16:27:00Z">
        <w:r w:rsidR="0045227A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del w:id="74" w:author="Xiao Xiao" w:date="2020-07-05T16:27:00Z">
        <w:r w:rsidR="004A38F8" w:rsidRPr="004C4657" w:rsidDel="0045227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</w:del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ost of the</w:t>
      </w:r>
      <w:ins w:id="75" w:author="Ho, Mitchell (NIH/NCI) [E]" w:date="2020-07-07T13:09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</w:rPr>
          <w:t>se virus-specific therapeutic antibodies</w:t>
        </w:r>
      </w:ins>
      <w:del w:id="76" w:author="Ho, Mitchell (NIH/NCI) [E]" w:date="2020-07-07T13:09:00Z">
        <w:r w:rsidR="004A38F8"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</w:del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</w:t>
      </w:r>
      <w:ins w:id="77" w:author="Weihan Liu" w:date="2020-07-04T23:06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del w:id="78" w:author="Ho, Mitchell (NIH/NCI) [E]" w:date="2020-07-07T13:09:00Z">
          <w:r w:rsidR="005D73BF" w:rsidDel="009A31A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still</w:delText>
          </w:r>
        </w:del>
      </w:ins>
      <w:del w:id="79" w:author="Ho, Mitchell (NIH/NCI) [E]" w:date="2020-07-07T13:09:00Z">
        <w:r w:rsidR="004A38F8"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4A38F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discovery or preclinic</w:t>
      </w:r>
      <w:ins w:id="80" w:author="Weihan Liu" w:date="2020-07-04T23:06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al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stage. </w:t>
      </w:r>
      <w:r w:rsidR="00BF1F9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 and China are the two </w:t>
      </w:r>
      <w:del w:id="81" w:author="Xiao Xiao" w:date="2020-07-05T16:29:00Z">
        <w:r w:rsidR="00BF1F9C" w:rsidRPr="004C4657" w:rsidDel="00D867B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pioneer </w:delText>
        </w:r>
      </w:del>
      <w:ins w:id="82" w:author="Xiao Xiao" w:date="2020-07-05T16:29:00Z">
        <w:r w:rsidR="00D867B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leading </w:t>
        </w:r>
      </w:ins>
      <w:r w:rsidR="00BF1F9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countries in developing COVID-19 antibody therapeutics. Most of the </w:t>
      </w:r>
      <w:r w:rsidR="00BF1F9C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current </w:t>
      </w:r>
      <w:r w:rsidR="00BF1F9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COVID-19 antibody therapeutic candidates in clinical trials are repurposing drugs aimed at other targets</w:t>
      </w:r>
      <w:ins w:id="83" w:author="Weihan Liu" w:date="2020-07-04T23:07:00Z">
        <w:del w:id="84" w:author="Xiao Xiao" w:date="2020-07-05T16:30:00Z">
          <w:r w:rsidR="005D73BF" w:rsidDel="005F1F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,</w:delText>
          </w:r>
        </w:del>
      </w:ins>
      <w:r w:rsidR="00BF1F9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85" w:author="Xiao Xiao" w:date="2020-07-05T16:30:00Z">
        <w:r w:rsidR="00BF1F9C" w:rsidRPr="004C4657" w:rsidDel="000D6694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rather </w:delText>
        </w:r>
      </w:del>
      <w:ins w:id="86" w:author="Xiao Xiao" w:date="2020-07-05T16:30:00Z">
        <w:r w:rsidR="000D669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other </w:t>
        </w:r>
      </w:ins>
      <w:r w:rsidR="00BF1F9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than the virus</w:t>
      </w:r>
      <w:ins w:id="87" w:author="Weihan Liu" w:date="2020-07-04T23:07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-</w:t>
        </w:r>
      </w:ins>
      <w:del w:id="88" w:author="Weihan Liu" w:date="2020-07-04T23:07:00Z">
        <w:r w:rsidR="00BF1F9C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BF1F9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specific protein.</w:t>
      </w:r>
      <w:ins w:id="89" w:author="Ho, Mitchell (NIH/NCI) [E]" w:date="2020-07-07T13:08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766AB687" w14:textId="77777777" w:rsidR="00CD10CF" w:rsidRPr="004C4657" w:rsidRDefault="00CD10CF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381740" w14:textId="3A0AFB1E" w:rsidR="00C03FD6" w:rsidRPr="004C4657" w:rsidRDefault="007A0556" w:rsidP="004C465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Statement of Significance</w:t>
      </w:r>
      <w:r w:rsidR="00E90011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="00E90011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50 words</w:t>
      </w:r>
      <w:r w:rsidR="00E90011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14:paraId="71E885C1" w14:textId="56F1C7B5" w:rsidR="00E90011" w:rsidRPr="004C4657" w:rsidRDefault="00BF1F9C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Chinese Antibody Society, 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collaboration with </w:t>
      </w:r>
      <w:hyperlink r:id="rId8" w:history="1">
        <w:r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>The</w:t>
        </w:r>
      </w:hyperlink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hyperlink r:id="rId9" w:history="1">
        <w:r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>Antibody Society</w:t>
        </w:r>
      </w:hyperlink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developed</w:t>
      </w:r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the “COVID-19 Therapeutic Antibody Tracker” (“Tracker”) to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ins w:id="90" w:author="Ho, Mitchell (NIH/NCI) [E]" w:date="2020-07-07T13:10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provide a </w:t>
        </w:r>
      </w:ins>
      <w:ins w:id="91" w:author="Ho, Mitchell (NIH/NCI) [E]" w:date="2020-07-07T13:11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global </w:t>
        </w:r>
      </w:ins>
      <w:ins w:id="92" w:author="Ho, Mitchell (NIH/NCI) [E]" w:date="2020-07-07T13:10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database for </w:t>
        </w:r>
      </w:ins>
      <w:ins w:id="93" w:author="Ho, Mitchell (NIH/NCI) [E]" w:date="2020-07-07T13:14:00Z">
        <w:r w:rsidR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scientists and </w:t>
        </w:r>
      </w:ins>
      <w:ins w:id="94" w:author="Ho, Mitchell (NIH/NCI) [E]" w:date="2020-07-07T13:15:00Z">
        <w:r w:rsidR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the general public to 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track </w:t>
      </w:r>
      <w:del w:id="95" w:author="Ho, Mitchell (NIH/NCI) [E]" w:date="2020-07-07T13:15:00Z">
        <w:r w:rsidRPr="004C4657" w:rsidDel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the</w:delText>
        </w:r>
      </w:del>
      <w:del w:id="96" w:author="Ho, Mitchell (NIH/NCI) [E]" w:date="2020-07-07T13:11:00Z">
        <w:r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ins w:id="97" w:author="Ho, Mitchell (NIH/NCI) [E]" w:date="2020-07-07T13:11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ongoing preclinical </w:t>
        </w:r>
      </w:ins>
      <w:ins w:id="98" w:author="Ho, Mitchell (NIH/NCI) [E]" w:date="2020-07-07T13:15:00Z">
        <w:r w:rsidR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and</w:t>
        </w:r>
      </w:ins>
      <w:ins w:id="99" w:author="Ho, Mitchell (NIH/NCI) [E]" w:date="2020-07-07T13:11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clinical </w:t>
        </w:r>
      </w:ins>
      <w:ins w:id="100" w:author="Ho, Mitchell (NIH/NCI) [E]" w:date="2020-07-07T13:15:00Z">
        <w:r w:rsidR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development </w:t>
        </w:r>
      </w:ins>
      <w:del w:id="101" w:author="Ho, Mitchell (NIH/NCI) [E]" w:date="2020-07-07T13:11:00Z">
        <w:r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worldwide </w:delText>
        </w:r>
      </w:del>
      <w:ins w:id="102" w:author="Ho, Mitchell (NIH/NCI) [E]" w:date="2020-07-07T13:11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of 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antibody-based therapeutics for prevention and treatment </w:t>
      </w:r>
      <w:ins w:id="103" w:author="Ho, Mitchell (NIH/NCI) [E]" w:date="2020-07-07T13:16:00Z">
        <w:r w:rsidR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of COVID-19 </w:t>
        </w:r>
      </w:ins>
      <w:del w:id="104" w:author="Ho, Mitchell (NIH/NCI) [E]" w:date="2020-07-07T13:15:00Z">
        <w:r w:rsidRPr="004C4657" w:rsidDel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of COVID-19. </w:delText>
        </w:r>
        <w:r w:rsidR="00E90011" w:rsidRPr="004C4657" w:rsidDel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The “Tracker” </w:delText>
        </w:r>
      </w:del>
      <w:del w:id="105" w:author="Ho, Mitchell (NIH/NCI) [E]" w:date="2020-07-07T13:12:00Z">
        <w:r w:rsidR="00E90011"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provides a</w:delText>
        </w:r>
      </w:del>
      <w:ins w:id="106" w:author="Xiao Xiao" w:date="2020-07-05T16:31:00Z">
        <w:del w:id="107" w:author="Ho, Mitchell (NIH/NCI) [E]" w:date="2020-07-07T13:12:00Z">
          <w:r w:rsidR="0011565A" w:rsidDel="009A31AD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>n</w:delText>
          </w:r>
        </w:del>
      </w:ins>
      <w:del w:id="108" w:author="Ho, Mitchell (NIH/NCI) [E]" w:date="2020-07-07T13:12:00Z">
        <w:r w:rsidR="00E90011"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useful tool </w:delText>
        </w:r>
      </w:del>
      <w:del w:id="109" w:author="Ho, Mitchell (NIH/NCI) [E]" w:date="2020-07-07T13:14:00Z">
        <w:r w:rsidR="00E90011" w:rsidRPr="004C4657" w:rsidDel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for </w:delText>
        </w:r>
      </w:del>
      <w:del w:id="110" w:author="Ho, Mitchell (NIH/NCI) [E]" w:date="2020-07-07T13:13:00Z">
        <w:r w:rsidR="00E90011"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researchers</w:delText>
        </w:r>
      </w:del>
      <w:del w:id="111" w:author="Ho, Mitchell (NIH/NCI) [E]" w:date="2020-07-07T13:15:00Z">
        <w:r w:rsidR="00E90011" w:rsidRPr="004C4657" w:rsidDel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and </w:delText>
        </w:r>
      </w:del>
      <w:ins w:id="112" w:author="Weihan Liu" w:date="2020-07-04T23:07:00Z">
        <w:del w:id="113" w:author="Ho, Mitchell (NIH/NCI) [E]" w:date="2020-07-07T13:15:00Z">
          <w:r w:rsidR="005D73BF" w:rsidDel="000D3540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 xml:space="preserve">the general public </w:delText>
          </w:r>
        </w:del>
      </w:ins>
      <w:del w:id="114" w:author="Ho, Mitchell (NIH/NCI) [E]" w:date="2020-07-07T13:15:00Z">
        <w:r w:rsidR="00E90011" w:rsidRPr="004C4657" w:rsidDel="000D354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public society to track current progress </w:delText>
        </w:r>
      </w:del>
      <w:ins w:id="115" w:author="Ho, Mitchell (NIH/NCI) [E]" w:date="2020-07-07T13:13:00Z">
        <w:r w:rsidR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during the pandemic in a timely manner. </w:t>
        </w:r>
      </w:ins>
      <w:del w:id="116" w:author="Ho, Mitchell (NIH/NCI) [E]" w:date="2020-07-07T13:13:00Z">
        <w:r w:rsidR="00E90011"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of </w:delText>
        </w:r>
      </w:del>
      <w:ins w:id="117" w:author="Xiao Xiao" w:date="2020-07-05T16:31:00Z">
        <w:del w:id="118" w:author="Ho, Mitchell (NIH/NCI) [E]" w:date="2020-07-07T13:13:00Z">
          <w:r w:rsidR="0011565A" w:rsidDel="009A31AD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 xml:space="preserve">antibody-based </w:delText>
          </w:r>
        </w:del>
      </w:ins>
      <w:del w:id="119" w:author="Ho, Mitchell (NIH/NCI) [E]" w:date="2020-07-07T13:13:00Z">
        <w:r w:rsidR="00E90011" w:rsidRPr="004C4657" w:rsidDel="009A31A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drug development for COVID-19.</w:delText>
        </w:r>
      </w:del>
    </w:p>
    <w:p w14:paraId="0D0C545E" w14:textId="5682E188" w:rsidR="00BF1F9C" w:rsidRPr="004C4657" w:rsidRDefault="00BF1F9C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612F77E" w14:textId="77777777" w:rsidR="00413397" w:rsidRPr="004C4657" w:rsidDel="00833B69" w:rsidRDefault="00413397" w:rsidP="004C4657">
      <w:pPr>
        <w:spacing w:before="120" w:after="120" w:line="360" w:lineRule="auto"/>
        <w:jc w:val="both"/>
        <w:rPr>
          <w:del w:id="120" w:author="Xiao Xiao" w:date="2020-07-05T16:12:00Z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1FD23B" w14:textId="77777777" w:rsidR="002E0A95" w:rsidRPr="004C4657" w:rsidRDefault="002E0A95" w:rsidP="004C4657">
      <w:pPr>
        <w:spacing w:before="12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E73298D" w14:textId="25054474" w:rsidR="002D0688" w:rsidRPr="004C4657" w:rsidRDefault="002D0688" w:rsidP="004C465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</w:p>
    <w:p w14:paraId="014931D1" w14:textId="457922B8" w:rsidR="002D0688" w:rsidRPr="004C4657" w:rsidRDefault="00FD6B2B" w:rsidP="004C465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recent outbreak of COVID-19 has emerged from a public health emergency to </w:t>
      </w:r>
      <w:ins w:id="121" w:author="Weihan Liu" w:date="2020-07-04T23:07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a major 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global pandemic. </w:t>
      </w:r>
      <w:r w:rsidR="00FC09A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the COVID-19 pandemic is the global healthcare crisis, scientists worldwide are collaborating to</w:t>
      </w:r>
      <w:del w:id="122" w:author="Xiao Xiao" w:date="2020-07-05T16:33:00Z">
        <w:r w:rsidR="00FC09AB" w:rsidRPr="004C4657" w:rsidDel="00B77C9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ins w:id="123" w:author="Xiao Xiao" w:date="2020-07-05T16:33:00Z">
        <w:r w:rsidR="00B77C9B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="00B77C9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develop prophylactic and therapeutic interventions against</w:t>
        </w:r>
        <w:r w:rsidR="00B77C9B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COVID-19</w:t>
        </w:r>
      </w:ins>
      <w:del w:id="124" w:author="Xiao Xiao" w:date="2020-07-05T16:33:00Z">
        <w:r w:rsidR="00FC09AB" w:rsidRPr="004C4657" w:rsidDel="00B77C9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prevent or treat COVID-19</w:delText>
        </w:r>
      </w:del>
      <w:r w:rsidR="00FC09A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FC09AB" w:rsidRPr="004C46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="00FC09A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Antibody therapeutics hold enormous promise for treatment of COVID-19. 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</w:t>
      </w:r>
      <w:del w:id="125" w:author="Xiao Xiao" w:date="2020-07-05T16:34:00Z">
        <w:r w:rsidRPr="004C4657" w:rsidDel="00B77C9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contribute our expertise to the globally joint</w:delText>
        </w:r>
      </w:del>
      <w:ins w:id="126" w:author="Xiao Xiao" w:date="2020-07-05T16:34:00Z">
        <w:r w:rsidR="00B77C9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join the global endeavor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del w:id="127" w:author="Xiao Xiao" w:date="2020-07-05T16:34:00Z">
        <w:r w:rsidRPr="004C4657" w:rsidDel="00B77C9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efforts 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against the pandemic</w:t>
      </w:r>
      <w:ins w:id="128" w:author="Xiao Xiao" w:date="2020-07-05T16:34:00Z">
        <w:r w:rsidR="00B77C9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with our expertise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C09AB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Chinese Antibody Society, </w:t>
      </w:r>
      <w:r w:rsidR="00FC09A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collaboration with </w:t>
      </w:r>
      <w:hyperlink r:id="rId10" w:history="1">
        <w:r w:rsidR="00FC09AB"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>The</w:t>
        </w:r>
      </w:hyperlink>
      <w:r w:rsidR="00FC09AB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hyperlink r:id="rId11" w:history="1">
        <w:r w:rsidR="00FC09AB"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>Antibody Society</w:t>
        </w:r>
      </w:hyperlink>
      <w:r w:rsidR="00FC09AB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FC09AB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developed</w:t>
      </w:r>
      <w:r w:rsidR="00FC09AB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C09AB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the “COVID-19 Therapeutic Antibody Tracker” (“Tracker”) to</w:t>
      </w:r>
      <w:r w:rsidR="00FC09A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3397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track the worldwide antibody-based COVID-19 therapeutics in preclinical and clinical development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8158ADC" w14:textId="77777777" w:rsidR="00EC1264" w:rsidRPr="004C4657" w:rsidRDefault="00EC1264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4CBA293" w14:textId="53B8ABDF" w:rsidR="00D21BDA" w:rsidRPr="004C4657" w:rsidRDefault="00BF5A39" w:rsidP="004C4657">
      <w:pPr>
        <w:spacing w:before="120" w:after="12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C46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Establishment of </w:t>
      </w:r>
      <w:r w:rsidR="00D21BDA" w:rsidRPr="004C46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“Tracker” </w:t>
      </w:r>
    </w:p>
    <w:p w14:paraId="04EC6FD7" w14:textId="5A2D1A4D" w:rsidR="00D72B16" w:rsidRPr="004C4657" w:rsidRDefault="00A55BBB" w:rsidP="004C465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129" w:author="Xiao Xiao" w:date="2020-07-05T16:44:00Z">
        <w:r w:rsidRPr="004C4657" w:rsidDel="00F617EF">
          <w:rPr>
            <w:rStyle w:val="Strong"/>
            <w:rFonts w:ascii="Times New Roman" w:hAnsi="Times New Roman" w:cs="Times New Roman" w:hint="eastAsia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>To</w:delText>
        </w:r>
        <w:r w:rsidR="00B2761C" w:rsidRPr="004C4657" w:rsidDel="00F617EF">
          <w:rPr>
            <w:rStyle w:val="Strong"/>
            <w:rFonts w:ascii="Times New Roman" w:hAnsi="Times New Roman" w:cs="Times New Roman" w:hint="eastAsia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 xml:space="preserve"> collect </w:delText>
        </w:r>
      </w:del>
      <w:ins w:id="130" w:author="Xiao Xiao" w:date="2020-07-05T16:44:00Z">
        <w:r w:rsidR="00F617EF">
          <w:rPr>
            <w:rStyle w:val="Strong"/>
            <w:rFonts w:ascii="Times New Roman" w:hAnsi="Times New Roman" w:cs="Times New Roman" w:hint="eastAsia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The</w:t>
        </w:r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del w:id="131" w:author="Xiao Xiao" w:date="2020-07-05T16:35:00Z">
        <w:r w:rsidR="00B2761C" w:rsidRPr="004C4657" w:rsidDel="00FD30DB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 xml:space="preserve">the </w:delText>
        </w:r>
      </w:del>
      <w:r w:rsidR="00B2761C"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data </w:t>
      </w:r>
      <w:del w:id="132" w:author="Xiao Xiao" w:date="2020-07-05T16:44:00Z">
        <w:r w:rsidR="00B2761C"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>for</w:delText>
        </w:r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ins w:id="133" w:author="Xiao Xiao" w:date="2020-07-05T16:44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of</w:t>
        </w:r>
        <w:r w:rsidR="00F617EF" w:rsidRPr="004C4657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del w:id="134" w:author="Xiao Xiao" w:date="2020-07-05T16:35:00Z">
        <w:r w:rsidRPr="004C4657" w:rsidDel="00FD30DB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>build</w:delText>
        </w:r>
        <w:r w:rsidR="00B2761C" w:rsidRPr="004C4657" w:rsidDel="00FD30DB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>ing</w:delText>
        </w:r>
        <w:r w:rsidRPr="004C4657" w:rsidDel="00FD30DB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the “Tracker”</w:t>
      </w:r>
      <w:ins w:id="135" w:author="Xiao Xiao" w:date="2020-07-05T16:44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ins w:id="136" w:author="Xiao Xiao" w:date="2020-07-05T16:45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is being </w:t>
        </w:r>
        <w:r w:rsidR="00F617EF" w:rsidRPr="004C4657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collected from </w:t>
        </w:r>
      </w:ins>
      <w:ins w:id="137" w:author="Xiao Xiao" w:date="2020-07-05T16:48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resources of </w:t>
        </w:r>
      </w:ins>
      <w:ins w:id="138" w:author="Xiao Xiao" w:date="2020-07-05T16:45:00Z">
        <w:r w:rsidR="00F617EF" w:rsidRPr="004C4657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public </w:t>
        </w:r>
      </w:ins>
      <w:ins w:id="139" w:author="Xiao Xiao" w:date="2020-07-05T16:48:00Z">
        <w:r w:rsidR="00F617EF" w:rsidRPr="004C4657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domain</w:t>
        </w:r>
      </w:ins>
      <w:ins w:id="140" w:author="Xiao Xiao" w:date="2020-07-05T16:45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 by</w:t>
        </w:r>
      </w:ins>
      <w:del w:id="141" w:author="Xiao Xiao" w:date="2020-07-05T16:45:00Z"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>,</w:delText>
        </w:r>
      </w:del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volunteers from </w:t>
      </w:r>
      <w:hyperlink r:id="rId12" w:history="1">
        <w:r w:rsidRPr="004C4657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The</w:t>
        </w:r>
      </w:hyperlink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 </w:t>
      </w:r>
      <w:hyperlink r:id="rId13" w:history="1">
        <w:r w:rsidRPr="004C4657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Antibody Society</w:t>
        </w:r>
      </w:hyperlink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and the Chinese Antibody Societies</w:t>
      </w:r>
      <w:del w:id="142" w:author="Xiao Xiao" w:date="2020-07-05T16:44:00Z"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 xml:space="preserve"> collected all relevant data from public domain</w:delText>
        </w:r>
      </w:del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  <w:del w:id="143" w:author="Xiao Xiao" w:date="2020-07-05T16:45:00Z"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E0A95"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As </w:t>
      </w:r>
      <w:ins w:id="144" w:author="Xiao Xiao" w:date="2020-07-05T16:45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the workflow </w:t>
        </w:r>
      </w:ins>
      <w:r w:rsidR="002E0A95"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shown in </w:t>
      </w:r>
      <w:r w:rsidR="002E0A95" w:rsidRPr="004C46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Figure 1</w:t>
      </w:r>
      <w:r w:rsidR="002E0A95"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del w:id="145" w:author="Xiao Xiao" w:date="2020-07-05T16:47:00Z">
        <w:r w:rsidR="002E0A95"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>i</w:delText>
        </w:r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>n one way</w:delText>
        </w:r>
      </w:del>
      <w:ins w:id="146" w:author="Xiao Xiao" w:date="2020-07-05T16:47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as a major approach</w:t>
        </w:r>
      </w:ins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del w:id="147" w:author="Xiao Xiao" w:date="2020-07-05T16:47:00Z"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delText xml:space="preserve">we manually summarized </w:delText>
        </w:r>
      </w:del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the data </w:t>
      </w:r>
      <w:ins w:id="148" w:author="Xiao Xiao" w:date="2020-07-05T16:47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 xml:space="preserve">was collected and summarized </w:t>
        </w:r>
      </w:ins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from </w:t>
      </w:r>
      <w:del w:id="149" w:author="Xiao Xiao" w:date="2020-07-05T16:47:00Z">
        <w:r w:rsidR="0032729B"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 xml:space="preserve">published </w:delText>
        </w:r>
      </w:del>
      <w:r w:rsidR="0032729B"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literatures, </w:t>
      </w:r>
      <w:ins w:id="150" w:author="Xiao Xiao" w:date="2020-07-05T16:47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preprints, </w:t>
        </w:r>
      </w:ins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search engines, company websites,</w:t>
      </w:r>
      <w:r w:rsidRPr="004C46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GB"/>
        </w:rPr>
        <w:t xml:space="preserve"> </w:t>
      </w:r>
      <w:r w:rsidRPr="00A55B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biotech news</w:t>
      </w:r>
      <w:del w:id="151" w:author="Weihan Liu" w:date="2020-07-04T23:09:00Z">
        <w:r w:rsidRPr="00A55BBB" w:rsidDel="005D73B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 xml:space="preserve"> </w:delText>
        </w:r>
      </w:del>
      <w:r w:rsidRPr="00A55B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feed, social media, government databases, etc.</w:t>
      </w:r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commentRangeStart w:id="152"/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In another way, </w:t>
      </w:r>
      <w:ins w:id="153" w:author="Xiao Xiao" w:date="2020-07-05T16:52:00Z">
        <w:r w:rsidR="00F617EF" w:rsidRP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>when available</w:t>
        </w:r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, </w:t>
        </w:r>
      </w:ins>
      <w:del w:id="154" w:author="Xiao Xiao" w:date="2020-07-05T16:49:00Z"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 xml:space="preserve">we </w:delText>
        </w:r>
      </w:del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automatic</w:t>
      </w:r>
      <w:del w:id="155" w:author="Xiao Xiao" w:date="2020-07-05T16:49:00Z"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>ally</w:delText>
        </w:r>
      </w:del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del w:id="156" w:author="Xiao Xiao" w:date="2020-07-05T16:49:00Z"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 xml:space="preserve">retrieve </w:delText>
        </w:r>
      </w:del>
      <w:del w:id="157" w:author="Xiao Xiao" w:date="2020-07-05T16:50:00Z">
        <w:r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>data</w:delText>
        </w:r>
      </w:del>
      <w:ins w:id="158" w:author="Xiao Xiao" w:date="2020-07-05T16:49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process is being developed </w:t>
        </w:r>
      </w:ins>
      <w:ins w:id="159" w:author="Xiao Xiao" w:date="2020-07-05T16:51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and integrated </w:t>
        </w:r>
      </w:ins>
      <w:ins w:id="160" w:author="Xiao Xiao" w:date="2020-07-05T16:49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>to</w:t>
        </w:r>
      </w:ins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commentRangeStart w:id="161"/>
      <w:ins w:id="162" w:author="Xiao Xiao" w:date="2020-07-05T16:50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retrieve data </w:t>
        </w:r>
      </w:ins>
      <w:r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from online databases such as ClinicalTrials.gov</w:t>
      </w:r>
      <w:ins w:id="163" w:author="Xiao Xiao" w:date="2020-07-05T16:51:00Z">
        <w:r w:rsidR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 by command-lin</w:t>
        </w:r>
      </w:ins>
      <w:ins w:id="164" w:author="Xiao Xiao" w:date="2020-07-05T17:38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>e tool</w:t>
        </w:r>
      </w:ins>
      <w:ins w:id="165" w:author="Ho, Mitchell (NIH/NCI) [E]" w:date="2020-07-07T13:17:00Z">
        <w:r w:rsidR="000D3540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>s</w:t>
        </w:r>
      </w:ins>
      <w:commentRangeEnd w:id="161"/>
      <w:ins w:id="166" w:author="Ho, Mitchell (NIH/NCI) [E]" w:date="2020-07-07T13:18:00Z">
        <w:r w:rsidR="000D3540">
          <w:rPr>
            <w:rStyle w:val="CommentReference"/>
          </w:rPr>
          <w:commentReference w:id="161"/>
        </w:r>
      </w:ins>
      <w:ins w:id="167" w:author="Xiao Xiao" w:date="2020-07-05T17:38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. </w:t>
        </w:r>
      </w:ins>
      <w:ins w:id="168" w:author="Xiao Xiao" w:date="2020-07-05T17:39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Therapeutics programs </w:t>
        </w:r>
      </w:ins>
      <w:ins w:id="169" w:author="Xiao Xiao" w:date="2020-07-05T17:38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based </w:t>
        </w:r>
      </w:ins>
      <w:ins w:id="170" w:author="Xiao Xiao" w:date="2020-07-05T17:39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on non-antibody proteins </w:t>
        </w:r>
      </w:ins>
      <w:ins w:id="171" w:author="Xiao Xiao" w:date="2020-07-05T17:40:00Z">
        <w:r w:rsidR="00EE6EB3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>with</w:t>
        </w:r>
      </w:ins>
      <w:ins w:id="172" w:author="Xiao Xiao" w:date="2020-07-05T17:39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 </w:t>
        </w:r>
      </w:ins>
      <w:ins w:id="173" w:author="Ho, Mitchell (NIH/NCI) [E]" w:date="2020-07-07T13:17:00Z">
        <w:r w:rsidR="000D3540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the </w:t>
        </w:r>
      </w:ins>
      <w:ins w:id="174" w:author="Xiao Xiao" w:date="2020-07-05T17:39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similar </w:t>
        </w:r>
      </w:ins>
      <w:ins w:id="175" w:author="Xiao Xiao" w:date="2020-07-05T17:40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>mechanisms of actions as antibodies, such as recombinant ACE2 protein</w:t>
        </w:r>
      </w:ins>
      <w:ins w:id="176" w:author="Xiao Xiao" w:date="2020-07-05T17:41:00Z">
        <w:r w:rsidR="00FF40A4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 and</w:t>
        </w:r>
      </w:ins>
      <w:ins w:id="177" w:author="Xiao Xiao" w:date="2020-07-05T17:40:00Z">
        <w:r w:rsidR="00A80DEA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 xml:space="preserve"> Fc-fusion proteins, are also included.</w:t>
        </w:r>
      </w:ins>
      <w:del w:id="178" w:author="Xiao Xiao" w:date="2020-07-05T16:51:00Z">
        <w:r w:rsidR="0032729B"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>,</w:delText>
        </w:r>
        <w:r w:rsidR="007A5CCB" w:rsidRPr="004C4657" w:rsidDel="00F617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7A5CCB"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 xml:space="preserve">the </w:delText>
        </w:r>
        <w:r w:rsidR="00793B5D" w:rsidDel="00F617EF">
          <w:fldChar w:fldCharType="begin"/>
        </w:r>
        <w:r w:rsidR="00793B5D" w:rsidDel="00F617EF">
          <w:delInstrText xml:space="preserve"> HYPERLINK "http://www.chictr.org.cn/hvshowproject.aspx?id=23816" \t "_self" </w:delInstrText>
        </w:r>
        <w:r w:rsidR="00793B5D" w:rsidDel="00F617EF">
          <w:fldChar w:fldCharType="separate"/>
        </w:r>
        <w:r w:rsidR="007A5CCB" w:rsidRPr="006E3C63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>Chinese Clinical Trial Registry</w:delText>
        </w:r>
        <w:r w:rsidR="00793B5D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fldChar w:fldCharType="end"/>
        </w:r>
        <w:r w:rsidR="007A5CCB"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 xml:space="preserve">, </w:delText>
        </w:r>
        <w:r w:rsidR="0032729B" w:rsidRPr="004C4657" w:rsidDel="00F617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the European Medicines Agency </w:delText>
        </w:r>
        <w:r w:rsidR="007A5CCB"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 xml:space="preserve">and </w:delText>
        </w:r>
        <w:r w:rsidR="007A5CCB" w:rsidRPr="004C4657" w:rsidDel="00F617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the International Clinical Trials Registry Platform</w:delText>
        </w:r>
      </w:del>
      <w:del w:id="179" w:author="Xiao Xiao" w:date="2020-07-05T16:52:00Z">
        <w:r w:rsidR="0032729B" w:rsidRPr="004C4657" w:rsidDel="00F617EF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delText>.</w:delText>
        </w:r>
      </w:del>
      <w:r w:rsidR="0032729B"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commentRangeEnd w:id="152"/>
      <w:r w:rsidR="00FC10B1">
        <w:rPr>
          <w:rStyle w:val="CommentReference"/>
        </w:rPr>
        <w:commentReference w:id="152"/>
      </w:r>
      <w:r w:rsidR="002E0A95" w:rsidRPr="004C46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Unrelated information such as</w:t>
      </w:r>
      <w:r w:rsidR="002E0A95" w:rsidRPr="004C46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A95" w:rsidRPr="002E0A9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diagnostic antibodies, polyclonal </w:t>
      </w:r>
      <w:del w:id="180" w:author="Xiao Xiao" w:date="2020-07-05T16:58:00Z">
        <w:r w:rsidR="002E0A95" w:rsidRPr="002E0A95" w:rsidDel="00231719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delText>antibodies</w:delText>
        </w:r>
      </w:del>
      <w:ins w:id="181" w:author="Xiao Xiao" w:date="2020-07-05T16:58:00Z">
        <w:r w:rsidR="00231719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 xml:space="preserve">plasma from convalescent </w:t>
        </w:r>
      </w:ins>
      <w:del w:id="182" w:author="Xiao Xiao" w:date="2020-07-05T16:58:00Z">
        <w:r w:rsidR="002E0A95" w:rsidRPr="002E0A95" w:rsidDel="00231719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delText>,</w:delText>
        </w:r>
      </w:del>
      <w:ins w:id="183" w:author="Xiao Xiao" w:date="2020-07-05T16:58:00Z">
        <w:r w:rsidR="00231719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patients,</w:t>
        </w:r>
      </w:ins>
      <w:r w:rsidR="002E0A95" w:rsidRPr="002E0A9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ins w:id="184" w:author="Xiao Xiao" w:date="2020-07-05T16:54:00Z">
        <w:r w:rsidR="004D05EA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 xml:space="preserve">and </w:t>
        </w:r>
      </w:ins>
      <w:r w:rsidR="002E0A95" w:rsidRPr="002E0A9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clinical trials without specific indications to COVID-19 patients in experimental design</w:t>
      </w:r>
      <w:del w:id="185" w:author="Xiao Xiao" w:date="2020-07-05T16:54:00Z">
        <w:r w:rsidR="002E0A95" w:rsidRPr="002E0A95" w:rsidDel="004D05EA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delText>, etc.</w:delText>
        </w:r>
      </w:del>
      <w:r w:rsidR="002E0A95" w:rsidRPr="004C465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were </w:t>
      </w:r>
      <w:del w:id="186" w:author="Xiao Xiao" w:date="2020-07-05T16:54:00Z">
        <w:r w:rsidR="002E0A95" w:rsidRPr="004C4657" w:rsidDel="00B84CB5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delText>filtered out</w:delText>
        </w:r>
      </w:del>
      <w:ins w:id="187" w:author="Xiao Xiao" w:date="2020-07-05T16:54:00Z">
        <w:r w:rsidR="00B84CB5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excluded</w:t>
        </w:r>
      </w:ins>
      <w:r w:rsidR="002E0A95" w:rsidRPr="004C465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D72B16" w:rsidRPr="004C465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For quality evaluation, </w:t>
      </w:r>
      <w:r w:rsidR="00D72B16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32729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ll the final data </w:t>
      </w:r>
      <w:del w:id="188" w:author="Xiao Xiao" w:date="2020-07-05T16:59:00Z">
        <w:r w:rsidR="0032729B" w:rsidRPr="004C4657" w:rsidDel="00E320C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used to build</w:delText>
        </w:r>
      </w:del>
      <w:ins w:id="189" w:author="Xiao Xiao" w:date="2020-07-05T16:59:00Z">
        <w:r w:rsidR="00E320C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included in</w:t>
        </w:r>
      </w:ins>
      <w:r w:rsidR="0032729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“Tracker” were cross</w:t>
      </w:r>
      <w:ins w:id="190" w:author="Xiao Xiao" w:date="2020-07-05T16:59:00Z">
        <w:r w:rsidR="0099789C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-</w:t>
        </w:r>
      </w:ins>
      <w:del w:id="191" w:author="Xiao Xiao" w:date="2020-07-05T16:59:00Z">
        <w:r w:rsidR="0032729B" w:rsidRPr="004C4657" w:rsidDel="0099789C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  <w:r w:rsidR="00100759" w:rsidRPr="004C4657" w:rsidDel="00FC18D8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validated</w:delText>
        </w:r>
        <w:r w:rsidR="0032729B" w:rsidRPr="004C4657" w:rsidDel="00FC18D8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</w:delText>
        </w:r>
      </w:del>
      <w:ins w:id="192" w:author="Xiao Xiao" w:date="2020-07-05T16:59:00Z">
        <w:r w:rsidR="00FC18D8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verified</w:t>
        </w:r>
        <w:r w:rsidR="00FC18D8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r w:rsidR="0032729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manually by </w:t>
      </w:r>
      <w:r w:rsidR="005C1309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 least two </w:t>
      </w:r>
      <w:r w:rsidR="00D72B16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independent </w:t>
      </w:r>
      <w:r w:rsidR="0032729B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volunteers</w:t>
      </w:r>
      <w:r w:rsidR="00D72B16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5607C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categorized the data as: </w:t>
      </w:r>
      <w:r w:rsidR="0075607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target, format, status of development, developer and country, as well as references. </w:t>
      </w:r>
    </w:p>
    <w:p w14:paraId="7F546609" w14:textId="304BA1D5" w:rsidR="007A5CCB" w:rsidRPr="0032729B" w:rsidRDefault="00B2761C" w:rsidP="004C465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To build the “Tracker”, t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data table containing filtered </w:t>
      </w:r>
      <w:r w:rsidR="00FB1D9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</w:t>
      </w:r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uploaded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D72B16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="00D72B16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Chinese Antibody Society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</w:t>
      </w:r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 using WordPress system. We used </w:t>
      </w:r>
      <w:proofErr w:type="spellStart"/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>WPDatatable</w:t>
      </w:r>
      <w:proofErr w:type="spellEnd"/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Plugin to integrate the data table from backend to front end of the webpage. </w:t>
      </w:r>
      <w:commentRangeStart w:id="193"/>
      <w:del w:id="194" w:author="Xiao Xiao" w:date="2020-07-05T17:03:00Z">
        <w:r w:rsidR="007A5CCB" w:rsidRPr="0032729B" w:rsidDel="00BF7FC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The integration established a connection between data source and website front end that allows real-time refreshing as the data are updated</w:delText>
        </w:r>
        <w:commentRangeEnd w:id="193"/>
        <w:r w:rsidR="00682354" w:rsidDel="00BF7FC3">
          <w:rPr>
            <w:rStyle w:val="CommentReference"/>
          </w:rPr>
          <w:commentReference w:id="193"/>
        </w:r>
        <w:r w:rsidR="007A5CCB" w:rsidRPr="0032729B" w:rsidDel="00BF7FC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</w:del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our “Tracker” website, </w:t>
      </w:r>
      <w:del w:id="195" w:author="Xiao Xiao" w:date="2020-07-05T17:07:00Z">
        <w:r w:rsidR="00683003" w:rsidRPr="004C4657" w:rsidDel="00BF7FC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we displayed the</w:delText>
        </w:r>
      </w:del>
      <w:ins w:id="196" w:author="Xiao Xiao" w:date="2020-07-05T17:07:00Z">
        <w:r w:rsidR="00BF7FC3">
          <w:rPr>
            <w:rFonts w:ascii="Times New Roman" w:hAnsi="Times New Roman" w:cs="Times New Roman"/>
            <w:color w:val="000000" w:themeColor="text1"/>
            <w:sz w:val="24"/>
            <w:szCs w:val="24"/>
          </w:rPr>
          <w:t>the</w:t>
        </w:r>
      </w:ins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whole dataset</w:t>
      </w:r>
      <w:ins w:id="197" w:author="Weihan Liu" w:date="2020-07-04T23:11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98" w:author="Xiao Xiao" w:date="2020-07-05T17:07:00Z">
        <w:r w:rsidR="00BF7FC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was displayed </w:t>
        </w:r>
      </w:ins>
      <w:ins w:id="199" w:author="Weihan Liu" w:date="2020-07-04T23:11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as an interactive</w:t>
        </w:r>
      </w:ins>
      <w:del w:id="200" w:author="Weihan Liu" w:date="2020-07-04T23:11:00Z">
        <w:r w:rsidR="00683003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ins w:id="201" w:author="Weihan Liu" w:date="2020-07-04T23:11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table</w:t>
        </w:r>
      </w:ins>
      <w:del w:id="202" w:author="Weihan Liu" w:date="2020-07-04T23:11:00Z">
        <w:r w:rsidR="00683003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tabulated</w:delText>
        </w:r>
      </w:del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grouped </w:t>
      </w:r>
      <w:del w:id="203" w:author="Xiao Xiao" w:date="2020-07-05T17:07:00Z">
        <w:r w:rsidR="00683003" w:rsidRPr="004C4657" w:rsidDel="00BF7FC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them </w:delText>
        </w:r>
      </w:del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the </w:t>
      </w:r>
      <w:del w:id="204" w:author="Xiao Xiao" w:date="2020-07-05T17:07:00Z">
        <w:r w:rsidR="00683003" w:rsidRPr="004C4657" w:rsidDel="00BF7FC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target, format and status of development</w:delText>
        </w:r>
      </w:del>
      <w:ins w:id="205" w:author="Xiao Xiao" w:date="2020-07-05T17:07:00Z">
        <w:r w:rsidR="00BF7FC3">
          <w:rPr>
            <w:rFonts w:ascii="Times New Roman" w:hAnsi="Times New Roman" w:cs="Times New Roman"/>
            <w:color w:val="000000" w:themeColor="text1"/>
            <w:sz w:val="24"/>
            <w:szCs w:val="24"/>
          </w:rPr>
          <w:t>categories we defined above</w:t>
        </w:r>
      </w:ins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performed data </w:t>
      </w:r>
      <w:del w:id="206" w:author="Xiao Xiao" w:date="2020-07-05T17:08:00Z">
        <w:r w:rsidR="007A5CCB" w:rsidRPr="0032729B" w:rsidDel="00E655F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visualization and </w:delText>
        </w:r>
      </w:del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analysis </w:t>
      </w:r>
      <w:ins w:id="207" w:author="Xiao Xiao" w:date="2020-07-05T17:08:00Z">
        <w:r w:rsidR="00E655F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and </w:t>
        </w:r>
        <w:r w:rsidR="00E655FB" w:rsidRPr="0032729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visualization </w:t>
        </w:r>
      </w:ins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based 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</w:t>
      </w:r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 w:rsidR="00FB1D98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collected 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antibody therapeutic </w:t>
      </w:r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del w:id="208" w:author="Xiao Xiao" w:date="2020-07-05T17:09:00Z">
        <w:r w:rsidR="007A5CCB" w:rsidRPr="0032729B" w:rsidDel="00C8353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are </w:delText>
        </w:r>
      </w:del>
      <w:ins w:id="209" w:author="Xiao Xiao" w:date="2020-07-05T17:09:00Z">
        <w:r w:rsidR="00C8353F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  <w:r w:rsidR="00C8353F" w:rsidRPr="0032729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most </w:t>
      </w:r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relevant to the </w:t>
      </w:r>
      <w:del w:id="210" w:author="Weihan Liu" w:date="2020-07-04T23:12:00Z">
        <w:r w:rsidR="000D235C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research </w:delText>
        </w:r>
      </w:del>
      <w:ins w:id="211" w:author="Weihan Liu" w:date="2020-07-04T23:12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scientific</w:t>
        </w:r>
        <w:r w:rsidR="005D73BF"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lastRenderedPageBreak/>
          <w:t>community and general public</w:t>
        </w:r>
      </w:ins>
      <w:del w:id="212" w:author="Weihan Liu" w:date="2020-07-04T23:12:00Z">
        <w:r w:rsidR="000D235C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and public society</w:delText>
        </w:r>
      </w:del>
      <w:r w:rsidR="000D235C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include </w:t>
      </w:r>
      <w:del w:id="213" w:author="Xiao Xiao" w:date="2020-07-05T17:09:00Z">
        <w:r w:rsidR="007A5CCB" w:rsidRPr="0032729B" w:rsidDel="005052D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visualization of </w:delText>
        </w:r>
      </w:del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>the number</w:t>
      </w:r>
      <w:ins w:id="214" w:author="Xiao Xiao" w:date="2020-07-05T17:10:00Z">
        <w:r w:rsidR="00A02801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15" w:author="Xiao Xiao" w:date="2020-07-05T17:09:00Z">
        <w:r w:rsidR="007A5CCB" w:rsidRPr="0032729B" w:rsidDel="005052D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ins w:id="216" w:author="Xiao Xiao" w:date="2020-07-05T17:10:00Z">
        <w:r w:rsidR="005052D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therapeutic </w:t>
        </w:r>
      </w:ins>
      <w:del w:id="217" w:author="Xiao Xiao" w:date="2020-07-05T17:10:00Z">
        <w:r w:rsidR="007A5CCB" w:rsidRPr="0032729B" w:rsidDel="005052D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different </w:delText>
        </w:r>
      </w:del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targets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>, format</w:t>
      </w:r>
      <w:ins w:id="218" w:author="Xiao Xiao" w:date="2020-07-05T17:10:00Z">
        <w:r w:rsidR="00A02801">
          <w:rPr>
            <w:rFonts w:ascii="Times New Roman" w:hAnsi="Times New Roman" w:cs="Times New Roman"/>
            <w:color w:val="000000" w:themeColor="text1"/>
            <w:sz w:val="24"/>
            <w:szCs w:val="24"/>
          </w:rPr>
          <w:t>s,</w:t>
        </w:r>
      </w:ins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del w:id="219" w:author="Xiao Xiao" w:date="2020-07-05T17:13:00Z">
        <w:r w:rsidR="007A5CCB" w:rsidRPr="0032729B" w:rsidDel="00BA69E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clinical </w:delText>
        </w:r>
      </w:del>
      <w:ins w:id="220" w:author="Xiao Xiao" w:date="2020-07-05T17:13:00Z">
        <w:r w:rsidR="00BA69E1">
          <w:rPr>
            <w:rFonts w:ascii="Times New Roman" w:hAnsi="Times New Roman" w:cs="Times New Roman"/>
            <w:color w:val="000000" w:themeColor="text1"/>
            <w:sz w:val="24"/>
            <w:szCs w:val="24"/>
          </w:rPr>
          <w:t>program</w:t>
        </w:r>
        <w:r w:rsidR="00BA69E1" w:rsidRPr="0032729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221" w:author="Xiao Xiao" w:date="2020-07-05T18:04:00Z">
        <w:r w:rsidR="005E28E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development </w:t>
        </w:r>
      </w:ins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>status of the antibod</w:t>
      </w:r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y therapeutics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In addition, w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plotted the distribution of </w:t>
      </w:r>
      <w:del w:id="222" w:author="Xiao Xiao" w:date="2020-07-05T17:14:00Z">
        <w:r w:rsidR="007A5CCB" w:rsidRPr="0032729B" w:rsidDel="007F749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clinical </w:delText>
        </w:r>
      </w:del>
      <w:ins w:id="223" w:author="Xiao Xiao" w:date="2020-07-05T17:14:00Z">
        <w:r w:rsidR="007F749D">
          <w:rPr>
            <w:rFonts w:ascii="Times New Roman" w:hAnsi="Times New Roman" w:cs="Times New Roman"/>
            <w:color w:val="000000" w:themeColor="text1"/>
            <w:sz w:val="24"/>
            <w:szCs w:val="24"/>
          </w:rPr>
          <w:t>program</w:t>
        </w:r>
      </w:ins>
      <w:ins w:id="224" w:author="Xiao Xiao" w:date="2020-07-05T18:04:00Z">
        <w:r w:rsidR="005E28E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development</w:t>
        </w:r>
      </w:ins>
      <w:ins w:id="225" w:author="Xiao Xiao" w:date="2020-07-05T17:14:00Z">
        <w:r w:rsidR="007F749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status by country to </w:t>
      </w:r>
      <w:del w:id="226" w:author="Xiao Xiao" w:date="2020-07-05T17:14:00Z">
        <w:r w:rsidR="007A5CCB" w:rsidRPr="0032729B" w:rsidDel="007F749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visualize </w:delText>
        </w:r>
      </w:del>
      <w:ins w:id="227" w:author="Xiao Xiao" w:date="2020-07-05T17:14:00Z">
        <w:r w:rsidR="007F749D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track</w:t>
        </w:r>
        <w:r w:rsidR="007F749D" w:rsidRPr="0032729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progress of </w:t>
      </w:r>
      <w:ins w:id="228" w:author="Xiao Xiao" w:date="2020-07-05T17:15:00Z">
        <w:r w:rsidR="002310E0">
          <w:rPr>
            <w:rFonts w:ascii="Times New Roman" w:hAnsi="Times New Roman" w:cs="Times New Roman"/>
            <w:color w:val="000000" w:themeColor="text1"/>
            <w:sz w:val="24"/>
            <w:szCs w:val="24"/>
          </w:rPr>
          <w:t>COVID-19 antibody therapeutics</w:t>
        </w:r>
      </w:ins>
      <w:del w:id="229" w:author="Xiao Xiao" w:date="2020-07-05T17:15:00Z">
        <w:r w:rsidR="007A5CCB" w:rsidRPr="0032729B" w:rsidDel="002310E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clinical tria</w:delText>
        </w:r>
      </w:del>
      <w:ins w:id="230" w:author="Xiao Xiao" w:date="2020-07-05T17:16:00Z">
        <w:r w:rsidR="002310E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programs </w:t>
        </w:r>
      </w:ins>
      <w:del w:id="231" w:author="Xiao Xiao" w:date="2020-07-05T17:15:00Z">
        <w:r w:rsidR="007A5CCB" w:rsidRPr="0032729B" w:rsidDel="002310E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ls </w:delText>
        </w:r>
      </w:del>
      <w:ins w:id="232" w:author="Xiao Xiao" w:date="2020-07-05T17:16:00Z">
        <w:r w:rsidR="002310E0">
          <w:rPr>
            <w:rFonts w:ascii="Times New Roman" w:hAnsi="Times New Roman" w:cs="Times New Roman"/>
            <w:color w:val="000000" w:themeColor="text1"/>
            <w:sz w:val="24"/>
            <w:szCs w:val="24"/>
          </w:rPr>
          <w:t>in different</w:t>
        </w:r>
      </w:ins>
      <w:del w:id="233" w:author="Xiao Xiao" w:date="2020-07-05T17:16:00Z">
        <w:r w:rsidR="00683003" w:rsidRPr="004C4657" w:rsidDel="002310E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among</w:delText>
        </w:r>
      </w:del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countr</w:t>
      </w:r>
      <w:r w:rsidR="0068300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ies</w:t>
      </w:r>
      <w:r w:rsidR="007A5CCB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DA2AA8E" w14:textId="4E103FA4" w:rsidR="00A55BBB" w:rsidDel="00E66C1D" w:rsidRDefault="00E66C1D" w:rsidP="004C4657">
      <w:pPr>
        <w:spacing w:before="120" w:after="120" w:line="360" w:lineRule="auto"/>
        <w:jc w:val="both"/>
        <w:rPr>
          <w:del w:id="234" w:author="Weihan Liu" w:date="2020-07-08T10:54:00Z"/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ins w:id="235" w:author="Weihan Liu" w:date="2020-07-08T10:58:00Z"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drawing>
            <wp:inline distT="0" distB="0" distL="0" distR="0" wp14:anchorId="60665BF4" wp14:editId="6F19A4EA">
              <wp:extent cx="5943600" cy="1983740"/>
              <wp:effectExtent l="0" t="0" r="0" b="0"/>
              <wp:docPr id="2" name="Picture 2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creen Shot 2020-07-08 at 10.58.45.pn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83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236" w:author="Weihan Liu" w:date="2020-07-08T10:54:00Z">
        <w:r w:rsidR="00683003" w:rsidRPr="004C4657" w:rsidDel="00E66C1D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highlight w:val="yellow"/>
          </w:rPr>
          <w:delText xml:space="preserve">Other </w:delText>
        </w:r>
        <w:r w:rsidR="00D72B16" w:rsidRPr="004C4657" w:rsidDel="00E66C1D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highlight w:val="yellow"/>
          </w:rPr>
          <w:delText>function</w:delText>
        </w:r>
        <w:r w:rsidR="00683003" w:rsidRPr="004C4657" w:rsidDel="00E66C1D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highlight w:val="yellow"/>
          </w:rPr>
          <w:delText>s</w:delText>
        </w:r>
        <w:r w:rsidR="00D72B16" w:rsidRPr="004C4657" w:rsidDel="00E66C1D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highlight w:val="yellow"/>
          </w:rPr>
          <w:delText xml:space="preserve"> of the “Tracker” </w:delText>
        </w:r>
        <w:r w:rsidR="00683003" w:rsidRPr="004C4657" w:rsidDel="00E66C1D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highlight w:val="yellow"/>
          </w:rPr>
          <w:delText>or other potential analysis we can offer? (Weihan/Xing)</w:delText>
        </w:r>
      </w:del>
    </w:p>
    <w:p w14:paraId="50A5A298" w14:textId="77777777" w:rsidR="00E66C1D" w:rsidRPr="00A55BBB" w:rsidRDefault="00E66C1D" w:rsidP="004C4657">
      <w:pPr>
        <w:spacing w:before="120" w:after="120" w:line="360" w:lineRule="auto"/>
        <w:jc w:val="both"/>
        <w:rPr>
          <w:ins w:id="237" w:author="Weihan Liu" w:date="2020-07-08T10:55:00Z"/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0640BF5B" w14:textId="325832EF" w:rsidR="006E3C63" w:rsidRPr="004C4657" w:rsidRDefault="00E66C1D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238" w:author="Weihan Liu" w:date="2020-07-08T10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Figure 1.Process of building the COVID</w:t>
        </w:r>
      </w:ins>
      <w:ins w:id="239" w:author="Weihan Liu" w:date="2020-07-08T10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-</w:t>
        </w:r>
      </w:ins>
      <w:ins w:id="240" w:author="Weihan Liu" w:date="2020-07-08T10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19 </w:t>
        </w:r>
      </w:ins>
      <w:ins w:id="241" w:author="Weihan Liu" w:date="2020-07-08T10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T</w:t>
        </w:r>
      </w:ins>
      <w:ins w:id="242" w:author="Weihan Liu" w:date="2020-07-08T10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herapeutic </w:t>
        </w:r>
      </w:ins>
      <w:ins w:id="243" w:author="Weihan Liu" w:date="2020-07-08T10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244" w:author="Weihan Liu" w:date="2020-07-08T10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ntibody </w:t>
        </w:r>
      </w:ins>
      <w:ins w:id="245" w:author="Weihan Liu" w:date="2020-07-08T10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T</w:t>
        </w:r>
      </w:ins>
      <w:ins w:id="246" w:author="Weihan Liu" w:date="2020-07-08T10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racker</w:t>
        </w:r>
      </w:ins>
    </w:p>
    <w:p w14:paraId="5C6FB04C" w14:textId="6A5F0769" w:rsidR="00BF5A39" w:rsidRPr="004C4657" w:rsidRDefault="00BF5A39" w:rsidP="004C465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analysis</w:t>
      </w:r>
      <w:r w:rsidR="00B17B15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visualization</w:t>
      </w:r>
    </w:p>
    <w:p w14:paraId="29B837A3" w14:textId="69736D95" w:rsidR="009332FA" w:rsidRDefault="00AA46FF" w:rsidP="004C4657">
      <w:pPr>
        <w:spacing w:before="120" w:after="120" w:line="360" w:lineRule="auto"/>
        <w:ind w:firstLine="720"/>
        <w:jc w:val="both"/>
        <w:rPr>
          <w:ins w:id="247" w:author="Weihan Liu" w:date="2020-07-04T22:15:00Z"/>
          <w:rFonts w:ascii="Times New Roman" w:hAnsi="Times New Roman" w:cs="Times New Roman"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further </w:t>
      </w:r>
      <w:r w:rsidR="00B17B15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elaborate 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function of the “Tracker”, we </w:t>
      </w:r>
      <w:r w:rsidR="00AA63D3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data visualization and analysis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based </w:t>
      </w:r>
      <w:r w:rsidR="00AA63D3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AA63D3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features </w:t>
      </w:r>
      <w:r w:rsidR="00AA63D3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collected </w:t>
      </w:r>
      <w:r w:rsidR="00AA63D3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antibody therapeutic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del w:id="248" w:author="Weihan Liu" w:date="2020-07-04T23:12:00Z">
        <w:r w:rsidR="00AA63D3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A63D3" w:rsidRPr="0032729B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that are most </w:delText>
        </w:r>
        <w:r w:rsidR="00AA63D3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relevant to the research and public society</w:delText>
        </w:r>
      </w:del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A63D3" w:rsidRPr="0032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shown in </w:t>
      </w:r>
      <w:r w:rsidR="00AA63D3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2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“Tracker” is currently tracking </w:t>
      </w:r>
      <w:ins w:id="249" w:author="Weihan Liu" w:date="2020-07-04T23:13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147</w:t>
        </w:r>
      </w:ins>
      <w:del w:id="250" w:author="Weihan Liu" w:date="2020-07-04T23:13:00Z">
        <w:r w:rsidR="00AA63D3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#</w:delText>
        </w:r>
      </w:del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programs and molecules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COVID-19 interventions </w:t>
      </w:r>
      <w:ins w:id="251" w:author="Xiao Xiao" w:date="2020-07-05T17:17:00Z">
        <w:r w:rsidR="001E62C4">
          <w:rPr>
            <w:rFonts w:ascii="Times New Roman" w:hAnsi="Times New Roman" w:cs="Times New Roman"/>
            <w:color w:val="000000" w:themeColor="text1"/>
            <w:sz w:val="24"/>
            <w:szCs w:val="24"/>
          </w:rPr>
          <w:t>from discovery to</w:t>
        </w:r>
      </w:ins>
      <w:del w:id="252" w:author="Xiao Xiao" w:date="2020-07-05T17:17:00Z">
        <w:r w:rsidR="00AA63D3" w:rsidRPr="004C4657" w:rsidDel="001E62C4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in</w:delText>
        </w:r>
      </w:del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253" w:author="Xiao Xiao" w:date="2020-07-05T17:17:00Z">
        <w:r w:rsidR="00AA63D3" w:rsidRPr="004C4657" w:rsidDel="001E62C4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preclinical and </w:delText>
        </w:r>
      </w:del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clinical development.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Among the</w:t>
      </w:r>
      <w:r w:rsidR="00531DD9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programs and molecules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ins w:id="254" w:author="Weihan Liu" w:date="2020-07-04T22:44:00Z">
        <w:r w:rsidR="004B0DD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83</w:t>
        </w:r>
      </w:ins>
      <w:del w:id="255" w:author="Weihan Liu" w:date="2020-07-04T22:44:00Z">
        <w:r w:rsidR="00AA63D3" w:rsidRPr="004C4657" w:rsidDel="004B0DD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#</w:delText>
        </w:r>
      </w:del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targeting the SARS-COV-2 S protein</w:t>
      </w:r>
      <w:ins w:id="256" w:author="Xiao Xiao" w:date="2020-07-05T17:20:00Z">
        <w:r w:rsidR="00EE7B92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as antiviral i</w:t>
        </w:r>
      </w:ins>
      <w:ins w:id="257" w:author="Xiao Xiao" w:date="2020-07-05T17:21:00Z">
        <w:r w:rsidR="00EE7B92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nterventions by blocking virus entry</w:t>
        </w:r>
      </w:ins>
      <w:ins w:id="258" w:author="Xiao Xiao" w:date="2020-07-05T17:19:00Z">
        <w:r w:rsidR="00EE7B92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.</w:t>
        </w:r>
      </w:ins>
      <w:del w:id="259" w:author="Xiao Xiao" w:date="2020-07-05T17:18:00Z">
        <w:r w:rsidR="00AB6C14" w:rsidRPr="004C4657" w:rsidDel="00F05FCC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.</w:delText>
        </w:r>
      </w:del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ins w:id="260" w:author="Xiao Xiao" w:date="2020-07-05T17:19:00Z">
        <w:r w:rsidR="00EE7B92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Sixty of the programs and molecules</w:t>
        </w:r>
      </w:ins>
      <w:ins w:id="261" w:author="Weihan Liu" w:date="2020-07-04T23:17:00Z">
        <w:del w:id="262" w:author="Xiao Xiao" w:date="2020-07-05T17:19:00Z">
          <w:r w:rsidR="005D73BF" w:rsidDel="00EE7B92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>60</w:delText>
          </w:r>
        </w:del>
      </w:ins>
      <w:del w:id="263" w:author="Weihan Liu" w:date="2020-07-04T23:17:00Z">
        <w:r w:rsidR="00AB6C14"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#</w:delText>
        </w:r>
      </w:del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developed to target the host immune system for other </w:t>
      </w:r>
      <w:del w:id="264" w:author="Xiao Xiao" w:date="2020-07-05T17:18:00Z">
        <w:r w:rsidR="00AB6C14" w:rsidRPr="004C4657" w:rsidDel="00F05FC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diseases initially</w:delText>
        </w:r>
      </w:del>
      <w:ins w:id="265" w:author="Xiao Xiao" w:date="2020-07-05T17:18:00Z">
        <w:r w:rsidR="00F05FCC">
          <w:rPr>
            <w:rFonts w:ascii="Times New Roman" w:hAnsi="Times New Roman" w:cs="Times New Roman"/>
            <w:color w:val="000000" w:themeColor="text1"/>
            <w:sz w:val="24"/>
            <w:szCs w:val="24"/>
          </w:rPr>
          <w:t>indications</w:t>
        </w:r>
      </w:ins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now repurposed to treat COVID-19, </w:t>
      </w:r>
      <w:del w:id="266" w:author="Xiao Xiao" w:date="2020-07-05T17:19:00Z">
        <w:r w:rsidR="00AB6C14" w:rsidRPr="004C4657" w:rsidDel="00EE7B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which could</w:delText>
        </w:r>
      </w:del>
      <w:ins w:id="267" w:author="Xiao Xiao" w:date="2020-07-05T17:19:00Z">
        <w:r w:rsidR="00EE7B92">
          <w:rPr>
            <w:rFonts w:ascii="Times New Roman" w:hAnsi="Times New Roman" w:cs="Times New Roman"/>
            <w:color w:val="000000" w:themeColor="text1"/>
            <w:sz w:val="24"/>
            <w:szCs w:val="24"/>
          </w:rPr>
          <w:t>by potentially</w:t>
        </w:r>
      </w:ins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alleviat</w:t>
      </w:r>
      <w:ins w:id="268" w:author="Xiao Xiao" w:date="2020-07-05T17:20:00Z">
        <w:r w:rsidR="00EE7B92">
          <w:rPr>
            <w:rFonts w:ascii="Times New Roman" w:hAnsi="Times New Roman" w:cs="Times New Roman"/>
            <w:color w:val="000000" w:themeColor="text1"/>
            <w:sz w:val="24"/>
            <w:szCs w:val="24"/>
          </w:rPr>
          <w:t>ing</w:t>
        </w:r>
      </w:ins>
      <w:del w:id="269" w:author="Xiao Xiao" w:date="2020-07-05T17:20:00Z">
        <w:r w:rsidR="00AB6C14" w:rsidRPr="004C4657" w:rsidDel="00EE7B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</w:delText>
        </w:r>
      </w:del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270" w:author="Xiao Xiao" w:date="2020-07-05T17:20:00Z">
        <w:r w:rsidR="00AB6C14" w:rsidRPr="004C4657" w:rsidDel="00EE7B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some </w:delText>
        </w:r>
      </w:del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COVID-19</w:t>
      </w:r>
      <w:ins w:id="271" w:author="Xiao Xiao" w:date="2020-07-05T17:20:00Z">
        <w:r w:rsidR="00EE7B92">
          <w:rPr>
            <w:rFonts w:ascii="Times New Roman" w:hAnsi="Times New Roman" w:cs="Times New Roman"/>
            <w:color w:val="000000" w:themeColor="text1"/>
            <w:sz w:val="24"/>
            <w:szCs w:val="24"/>
          </w:rPr>
          <w:t>-related</w:t>
        </w:r>
      </w:ins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symptoms such as cytokine storm and inflammation instead of</w:t>
      </w:r>
      <w:ins w:id="272" w:author="Weihan Liu" w:date="2020-07-04T23:16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directly</w:t>
        </w:r>
      </w:ins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killing the viruses</w:t>
      </w:r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(Figure 2A).  </w:t>
      </w:r>
      <w:r w:rsidR="009332FA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shown in Figure 2B, </w:t>
      </w:r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 </w:t>
      </w:r>
      <w:ins w:id="273" w:author="Weihan Liu" w:date="2020-07-04T22:44:00Z">
        <w:del w:id="274" w:author="Xiao Xiao" w:date="2020-07-05T17:21:00Z">
          <w:r w:rsidR="004B0DD1" w:rsidDel="00230E3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81.63</w:delText>
          </w:r>
        </w:del>
      </w:ins>
      <w:ins w:id="275" w:author="Xiao Xiao" w:date="2020-07-05T17:21:00Z">
        <w:r w:rsidR="00230E3A">
          <w:rPr>
            <w:rFonts w:ascii="Times New Roman" w:hAnsi="Times New Roman" w:cs="Times New Roman"/>
            <w:color w:val="000000" w:themeColor="text1"/>
            <w:sz w:val="24"/>
            <w:szCs w:val="24"/>
          </w:rPr>
          <w:t>80</w:t>
        </w:r>
      </w:ins>
      <w:del w:id="276" w:author="Weihan Liu" w:date="2020-07-04T22:44:00Z">
        <w:r w:rsidR="005E4923" w:rsidRPr="004C4657" w:rsidDel="004B0DD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#</w:delText>
        </w:r>
      </w:del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9332FA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these therapeutics</w:t>
      </w:r>
      <w:r w:rsidR="009332FA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in </w:t>
      </w:r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conventional</w:t>
      </w:r>
      <w:ins w:id="277" w:author="Ho, Mitchell (NIH/NCI) [E]" w:date="2020-07-07T13:20:00Z">
        <w:r w:rsidR="000D354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antibody</w:t>
        </w:r>
      </w:ins>
      <w:del w:id="278" w:author="Ho, Mitchell (NIH/NCI) [E]" w:date="2020-07-07T13:20:00Z">
        <w:r w:rsidR="009332FA" w:rsidRPr="004C4657" w:rsidDel="000D354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mAb</w:delText>
        </w:r>
      </w:del>
      <w:r w:rsidR="009332FA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format, </w:t>
      </w:r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and the rest are</w:t>
      </w:r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279" w:author="Xiao Xiao" w:date="2020-07-05T17:22:00Z">
        <w:r w:rsidR="00AB6C14" w:rsidRPr="004C4657" w:rsidDel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either</w:delText>
        </w:r>
        <w:r w:rsidR="005E4923" w:rsidRPr="004C4657" w:rsidDel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bi- or tri-specific </w:t>
      </w:r>
      <w:ins w:id="280" w:author="Xiao Xiao" w:date="2020-07-05T17:22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antibody</w:t>
        </w:r>
      </w:ins>
      <w:del w:id="281" w:author="Xiao Xiao" w:date="2020-07-05T17:22:00Z">
        <w:r w:rsidR="005E4923" w:rsidRPr="004C4657" w:rsidDel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Ab</w:delText>
        </w:r>
      </w:del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, single</w:t>
      </w:r>
      <w:ins w:id="282" w:author="Xiao Xiao" w:date="2020-07-05T17:22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-</w:t>
        </w:r>
      </w:ins>
      <w:del w:id="283" w:author="Xiao Xiao" w:date="2020-07-05T17:22:00Z">
        <w:r w:rsidR="005E4923" w:rsidRPr="004C4657" w:rsidDel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domain </w:t>
      </w:r>
      <w:ins w:id="284" w:author="Xiao Xiao" w:date="2020-07-05T17:22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antibody</w:t>
        </w:r>
      </w:ins>
      <w:del w:id="285" w:author="Xiao Xiao" w:date="2020-07-05T17:22:00Z">
        <w:r w:rsidR="005E4923" w:rsidRPr="004C4657" w:rsidDel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Ab</w:delText>
        </w:r>
      </w:del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ins w:id="286" w:author="Xiao Xiao" w:date="2020-07-05T17:24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p</w:t>
        </w:r>
      </w:ins>
      <w:ins w:id="287" w:author="Xiao Xiao" w:date="2020-07-05T17:25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olyclonal antibodies, </w:t>
        </w:r>
      </w:ins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fusion protein, </w:t>
      </w:r>
      <w:ins w:id="288" w:author="Xiao Xiao" w:date="2020-07-05T17:24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</w:ins>
      <w:del w:id="289" w:author="Xiao Xiao" w:date="2020-07-05T17:24:00Z">
        <w:r w:rsidR="00AB6C14" w:rsidRPr="004C4657" w:rsidDel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or</w:delText>
        </w:r>
      </w:del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290" w:author="Xiao Xiao" w:date="2020-07-05T17:24:00Z">
        <w:r w:rsidR="005E4923" w:rsidRPr="004C4657" w:rsidDel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mRNA </w:delText>
        </w:r>
      </w:del>
      <w:ins w:id="291" w:author="Xiao Xiao" w:date="2020-07-05T17:24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other</w:t>
        </w:r>
        <w:r w:rsidR="00D45723"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292" w:author="Xiao Xiao" w:date="2020-07-05T17:27:00Z">
        <w:r w:rsidR="005E4923" w:rsidRPr="004C4657" w:rsidDel="00C31C8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formats</w:delText>
        </w:r>
      </w:del>
      <w:ins w:id="293" w:author="Xiao Xiao" w:date="2020-07-05T17:24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(e.g. </w:t>
        </w:r>
        <w:proofErr w:type="spellStart"/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DARPin</w:t>
        </w:r>
        <w:proofErr w:type="spellEnd"/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294" w:author="Xiao Xiao" w:date="2020-07-05T17:25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mRNA-encoding </w:t>
        </w:r>
        <w:proofErr w:type="spellStart"/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mAb</w:t>
        </w:r>
        <w:proofErr w:type="spellEnd"/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, radiotherapeutics</w:t>
        </w:r>
      </w:ins>
      <w:ins w:id="295" w:author="Xiao Xiao" w:date="2020-07-05T17:24:00Z">
        <w:r w:rsidR="00D45723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296" w:author="Xiao Xiao" w:date="2020-07-05T17:27:00Z">
        <w:r w:rsidR="00C31C8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C31C8B"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>formats</w:t>
        </w:r>
      </w:ins>
      <w:r w:rsidR="005E4923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F7953F2" w14:textId="2F617C23" w:rsidR="004B0DD1" w:rsidRDefault="00D45723" w:rsidP="00E66C1D">
      <w:pPr>
        <w:spacing w:before="120" w:after="120" w:line="360" w:lineRule="auto"/>
        <w:jc w:val="both"/>
        <w:rPr>
          <w:ins w:id="297" w:author="Weihan Liu" w:date="2020-07-04T22:13:00Z"/>
          <w:rFonts w:ascii="Times New Roman" w:hAnsi="Times New Roman" w:cs="Times New Roman"/>
          <w:color w:val="000000" w:themeColor="text1"/>
          <w:sz w:val="24"/>
          <w:szCs w:val="24"/>
        </w:rPr>
        <w:pPrChange w:id="298" w:author="Weihan Liu" w:date="2020-07-08T11:26:00Z">
          <w:pPr>
            <w:spacing w:before="120" w:after="120" w:line="360" w:lineRule="auto"/>
            <w:ind w:firstLine="720"/>
            <w:jc w:val="both"/>
          </w:pPr>
        </w:pPrChange>
      </w:pPr>
      <w:commentRangeStart w:id="299"/>
      <w:commentRangeEnd w:id="299"/>
      <w:r>
        <w:rPr>
          <w:rStyle w:val="CommentReference"/>
        </w:rPr>
        <w:lastRenderedPageBreak/>
        <w:commentReference w:id="299"/>
      </w:r>
      <w:ins w:id="300" w:author="Weihan Liu" w:date="2020-07-08T11:26:00Z">
        <w:r w:rsidR="00E66C1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drawing>
            <wp:inline distT="0" distB="0" distL="0" distR="0" wp14:anchorId="49E41AE3" wp14:editId="23C67838">
              <wp:extent cx="5943600" cy="2926715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Screen Shot 2020-07-08 at 11.26.03.png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26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A48552" w14:textId="7336F8E2" w:rsidR="00493DF5" w:rsidDel="00493DF5" w:rsidRDefault="004B0DD1">
      <w:pPr>
        <w:spacing w:before="120" w:after="120" w:line="360" w:lineRule="auto"/>
        <w:ind w:firstLine="720"/>
        <w:jc w:val="both"/>
        <w:rPr>
          <w:ins w:id="301" w:author="Weihan Liu" w:date="2020-07-04T22:13:00Z"/>
          <w:del w:id="302" w:author="Xiao Xiao" w:date="2020-07-05T17:44:00Z"/>
          <w:rFonts w:ascii="Times New Roman" w:hAnsi="Times New Roman" w:cs="Times New Roman"/>
          <w:color w:val="000000" w:themeColor="text1"/>
          <w:sz w:val="24"/>
          <w:szCs w:val="24"/>
        </w:rPr>
      </w:pPr>
      <w:ins w:id="303" w:author="Weihan Liu" w:date="2020-07-04T22:4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Figure </w:t>
        </w:r>
        <w:del w:id="304" w:author="Xiao Xiao" w:date="2020-07-05T17:29:00Z">
          <w:r w:rsidDel="004727F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2A</w:delText>
          </w:r>
        </w:del>
      </w:ins>
      <w:ins w:id="305" w:author="Weihan Liu" w:date="2020-07-04T22:52:00Z">
        <w:del w:id="306" w:author="Xiao Xiao" w:date="2020-07-05T17:29:00Z">
          <w:r w:rsidDel="004727F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)</w:delText>
          </w:r>
        </w:del>
      </w:ins>
      <w:ins w:id="307" w:author="Weihan Liu" w:date="2020-07-04T22:40:00Z">
        <w:del w:id="308" w:author="Xiao Xiao" w:date="2020-07-05T17:29:00Z">
          <w:r w:rsidDel="004727F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:</w:delText>
          </w:r>
        </w:del>
      </w:ins>
      <w:ins w:id="309" w:author="Xiao Xiao" w:date="2020-07-05T17:29:00Z">
        <w:r w:rsidR="004727FC">
          <w:rPr>
            <w:rFonts w:ascii="Times New Roman" w:hAnsi="Times New Roman" w:cs="Times New Roman"/>
            <w:color w:val="000000" w:themeColor="text1"/>
            <w:sz w:val="24"/>
            <w:szCs w:val="24"/>
          </w:rPr>
          <w:t>2.</w:t>
        </w:r>
      </w:ins>
      <w:ins w:id="310" w:author="Weihan Liu" w:date="2020-07-04T22:4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11" w:author="Xiao Xiao" w:date="2020-07-05T17:28:00Z">
        <w:r w:rsidR="004727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Analysis of </w:t>
        </w:r>
      </w:ins>
      <w:ins w:id="312" w:author="Xiao Xiao" w:date="2020-07-05T17:31:00Z">
        <w:r w:rsidR="004A456C"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  <w:t xml:space="preserve">targets and formats of </w:t>
        </w:r>
      </w:ins>
      <w:ins w:id="313" w:author="Xiao Xiao" w:date="2020-07-05T17:29:00Z">
        <w:r w:rsidR="004727FC" w:rsidRPr="004727FC">
          <w:rPr>
            <w:rFonts w:ascii="Times New Roman" w:hAnsi="Times New Roman" w:cs="Times New Roman"/>
            <w:color w:val="000000" w:themeColor="text1"/>
            <w:sz w:val="24"/>
            <w:szCs w:val="24"/>
          </w:rPr>
          <w:t>the</w:t>
        </w:r>
      </w:ins>
      <w:ins w:id="314" w:author="Xiao Xiao" w:date="2020-07-05T17:31:00Z">
        <w:r w:rsidR="004A45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the</w:t>
        </w:r>
      </w:ins>
      <w:ins w:id="315" w:author="Xiao Xiao" w:date="2020-07-05T17:29:00Z">
        <w:r w:rsidR="004727FC" w:rsidRPr="004727FC">
          <w:rPr>
            <w:rFonts w:ascii="Times New Roman" w:hAnsi="Times New Roman" w:cs="Times New Roman"/>
            <w:color w:val="000000" w:themeColor="text1"/>
            <w:sz w:val="24"/>
            <w:szCs w:val="24"/>
          </w:rPr>
          <w:t>rapeutic</w:t>
        </w:r>
      </w:ins>
      <w:ins w:id="316" w:author="Xiao Xiao" w:date="2020-07-05T17:32:00Z">
        <w:r w:rsidR="00DA5593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317" w:author="Xiao Xiao" w:date="2020-07-05T17:29:00Z">
        <w:r w:rsidR="004727FC" w:rsidRPr="004727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under development for C</w:t>
        </w:r>
        <w:r w:rsidR="004727FC">
          <w:rPr>
            <w:rFonts w:ascii="Times New Roman" w:hAnsi="Times New Roman" w:cs="Times New Roman"/>
            <w:color w:val="000000" w:themeColor="text1"/>
            <w:sz w:val="24"/>
            <w:szCs w:val="24"/>
          </w:rPr>
          <w:t>OVID</w:t>
        </w:r>
        <w:r w:rsidR="004727FC" w:rsidRPr="004727FC">
          <w:rPr>
            <w:rFonts w:ascii="Times New Roman" w:hAnsi="Times New Roman" w:cs="Times New Roman"/>
            <w:color w:val="000000" w:themeColor="text1"/>
            <w:sz w:val="24"/>
            <w:szCs w:val="24"/>
          </w:rPr>
          <w:t>-19</w:t>
        </w:r>
      </w:ins>
      <w:ins w:id="318" w:author="Xiao Xiao" w:date="2020-07-05T17:32:00Z">
        <w:r w:rsidR="00DA5593">
          <w:rPr>
            <w:rFonts w:ascii="Times New Roman" w:hAnsi="Times New Roman" w:cs="Times New Roman"/>
            <w:color w:val="000000" w:themeColor="text1"/>
            <w:sz w:val="24"/>
            <w:szCs w:val="24"/>
          </w:rPr>
          <w:t>. (A)</w:t>
        </w:r>
      </w:ins>
      <w:ins w:id="319" w:author="Xiao Xiao" w:date="2020-07-05T17:29:00Z">
        <w:r w:rsidR="004727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20" w:author="Weihan Liu" w:date="2020-07-04T22:4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Distribution of </w:t>
        </w:r>
        <w:del w:id="321" w:author="Xiao Xiao" w:date="2020-07-05T17:43:00Z">
          <w:r w:rsidDel="00AC458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proteins</w:delText>
          </w:r>
        </w:del>
      </w:ins>
      <w:ins w:id="322" w:author="Xiao Xiao" w:date="2020-07-05T17:43:00Z">
        <w:r w:rsid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>therapeutic</w:t>
        </w:r>
      </w:ins>
      <w:ins w:id="323" w:author="Weihan Liu" w:date="2020-07-04T22:4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target</w:t>
        </w:r>
      </w:ins>
      <w:ins w:id="324" w:author="Xiao Xiao" w:date="2020-07-05T17:43:00Z">
        <w:r w:rsid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325" w:author="Weihan Liu" w:date="2020-07-04T22:40:00Z">
        <w:del w:id="326" w:author="Xiao Xiao" w:date="2020-07-05T17:43:00Z">
          <w:r w:rsidDel="00AC458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ed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del w:id="327" w:author="Xiao Xiao" w:date="2020-07-05T17:43:00Z">
          <w:r w:rsidDel="00AC458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by</w:delText>
          </w:r>
        </w:del>
      </w:ins>
      <w:ins w:id="328" w:author="Xiao Xiao" w:date="2020-07-05T17:43:00Z">
        <w:r w:rsid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</w:ins>
      <w:ins w:id="329" w:author="Weihan Liu" w:date="2020-07-04T22:4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therapeutic antibodies under development for</w:t>
        </w:r>
      </w:ins>
      <w:ins w:id="330" w:author="Weihan Liu" w:date="2020-07-04T22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31" w:author="Weihan Liu" w:date="2020-07-04T22:4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ins>
      <w:ins w:id="332" w:author="Weihan Liu" w:date="2020-07-04T22:40:00Z">
        <w:del w:id="333" w:author="Xiao Xiao" w:date="2020-07-05T17:32:00Z">
          <w:r w:rsidDel="00DA55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ovid</w:delText>
          </w:r>
        </w:del>
      </w:ins>
      <w:ins w:id="334" w:author="Xiao Xiao" w:date="2020-07-05T17:32:00Z">
        <w:r w:rsidR="00DA5593">
          <w:rPr>
            <w:rFonts w:ascii="Times New Roman" w:hAnsi="Times New Roman" w:cs="Times New Roman"/>
            <w:color w:val="000000" w:themeColor="text1"/>
            <w:sz w:val="24"/>
            <w:szCs w:val="24"/>
          </w:rPr>
          <w:t>OVID</w:t>
        </w:r>
      </w:ins>
      <w:ins w:id="335" w:author="Weihan Liu" w:date="2020-07-04T22:4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-19. </w:t>
        </w:r>
      </w:ins>
      <w:ins w:id="336" w:author="Weihan Liu" w:date="2020-07-04T23:18:00Z">
        <w:del w:id="337" w:author="Xiao Xiao" w:date="2020-07-05T17:43:00Z">
          <w:r w:rsidR="005D73BF"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For each target, </w:delText>
          </w:r>
        </w:del>
      </w:ins>
      <w:ins w:id="338" w:author="Weihan Liu" w:date="2020-07-04T23:19:00Z">
        <w:del w:id="339" w:author="Xiao Xiao" w:date="2020-07-05T17:43:00Z">
          <w:r w:rsidR="005D73BF"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t</w:delText>
          </w:r>
        </w:del>
      </w:ins>
      <w:ins w:id="340" w:author="Weihan Liu" w:date="2020-07-04T22:41:00Z">
        <w:del w:id="341" w:author="Xiao Xiao" w:date="2020-07-05T17:43:00Z">
          <w:r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he number</w:delText>
          </w:r>
        </w:del>
        <w:del w:id="342" w:author="Xiao Xiao" w:date="2020-07-05T17:36:00Z">
          <w:r w:rsidDel="00640A4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s</w:delText>
          </w:r>
        </w:del>
        <w:del w:id="343" w:author="Xiao Xiao" w:date="2020-07-05T17:43:00Z">
          <w:r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shown</w:delText>
          </w:r>
        </w:del>
        <w:del w:id="344" w:author="Xiao Xiao" w:date="2020-07-05T17:34:00Z">
          <w:r w:rsidDel="00CC7DD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are amount</w:delText>
          </w:r>
        </w:del>
        <w:del w:id="345" w:author="Xiao Xiao" w:date="2020-07-05T17:43:00Z">
          <w:r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, followed by </w:delText>
          </w:r>
        </w:del>
      </w:ins>
      <w:ins w:id="346" w:author="Weihan Liu" w:date="2020-07-04T23:19:00Z">
        <w:del w:id="347" w:author="Xiao Xiao" w:date="2020-07-05T17:43:00Z">
          <w:r w:rsidR="005D73BF"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proportion</w:delText>
          </w:r>
        </w:del>
      </w:ins>
      <w:ins w:id="348" w:author="Weihan Liu" w:date="2020-07-04T22:41:00Z">
        <w:del w:id="349" w:author="Xiao Xiao" w:date="2020-07-05T17:43:00Z">
          <w:r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</w:delText>
          </w:r>
        </w:del>
        <w:del w:id="350" w:author="Xiao Xiao" w:date="2020-07-05T17:35:00Z">
          <w:r w:rsidDel="00CC7DD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of </w:delText>
          </w:r>
        </w:del>
      </w:ins>
      <w:ins w:id="351" w:author="Weihan Liu" w:date="2020-07-04T23:19:00Z">
        <w:del w:id="352" w:author="Xiao Xiao" w:date="2020-07-05T17:34:00Z">
          <w:r w:rsidR="005D73BF" w:rsidDel="00CC7DD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its amount </w:delText>
          </w:r>
        </w:del>
      </w:ins>
      <w:ins w:id="353" w:author="Weihan Liu" w:date="2020-07-04T23:18:00Z">
        <w:del w:id="354" w:author="Xiao Xiao" w:date="2020-07-05T17:34:00Z">
          <w:r w:rsidR="005D73BF" w:rsidDel="00CC7DD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compared </w:delText>
          </w:r>
        </w:del>
        <w:del w:id="355" w:author="Xiao Xiao" w:date="2020-07-05T17:43:00Z">
          <w:r w:rsidR="005D73BF"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to the total number of targets</w:delText>
          </w:r>
        </w:del>
        <w:del w:id="356" w:author="Xiao Xiao" w:date="2020-07-05T17:35:00Z">
          <w:r w:rsidR="005D73BF" w:rsidDel="00CC7DD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in development</w:delText>
          </w:r>
        </w:del>
      </w:ins>
      <w:ins w:id="357" w:author="Weihan Liu" w:date="2020-07-04T22:42:00Z">
        <w:del w:id="358" w:author="Xiao Xiao" w:date="2020-07-05T17:43:00Z">
          <w:r w:rsidDel="00493D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. </w:delText>
          </w:r>
        </w:del>
      </w:ins>
      <w:ins w:id="359" w:author="Xiao Xiao" w:date="2020-07-05T17:52:00Z">
        <w:r w:rsidR="005648F0">
          <w:rPr>
            <w:rFonts w:ascii="Times New Roman" w:hAnsi="Times New Roman" w:cs="Times New Roman"/>
            <w:color w:val="000000" w:themeColor="text1"/>
            <w:sz w:val="24"/>
            <w:szCs w:val="24"/>
          </w:rPr>
          <w:t>(</w:t>
        </w:r>
      </w:ins>
      <w:ins w:id="360" w:author="Weihan Liu" w:date="2020-07-04T22:42:00Z">
        <w:del w:id="361" w:author="Xiao Xiao" w:date="2020-07-05T17:52:00Z">
          <w:r w:rsidDel="005648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2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B</w:t>
        </w:r>
        <w:del w:id="362" w:author="Xiao Xiao" w:date="2020-07-05T17:26:00Z">
          <w:r w:rsidDel="0056630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).Distribution</w:delText>
          </w:r>
        </w:del>
      </w:ins>
      <w:ins w:id="363" w:author="Xiao Xiao" w:date="2020-07-05T17:26:00Z">
        <w:r w:rsidR="0056630C">
          <w:rPr>
            <w:rFonts w:ascii="Times New Roman" w:hAnsi="Times New Roman" w:cs="Times New Roman"/>
            <w:color w:val="000000" w:themeColor="text1"/>
            <w:sz w:val="24"/>
            <w:szCs w:val="24"/>
          </w:rPr>
          <w:t>). Distribution</w:t>
        </w:r>
      </w:ins>
      <w:ins w:id="364" w:author="Weihan Liu" w:date="2020-07-04T22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of </w:t>
        </w:r>
      </w:ins>
      <w:ins w:id="365" w:author="Weihan Liu" w:date="2020-07-04T23:20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the </w:t>
        </w:r>
      </w:ins>
      <w:ins w:id="366" w:author="Weihan Liu" w:date="2020-07-04T22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format</w:t>
        </w:r>
      </w:ins>
      <w:ins w:id="367" w:author="Weihan Liu" w:date="2020-07-04T22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368" w:author="Weihan Liu" w:date="2020-07-04T22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69" w:author="Weihan Liu" w:date="2020-07-04T23:20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for</w:t>
        </w:r>
      </w:ins>
      <w:ins w:id="370" w:author="Weihan Liu" w:date="2020-07-04T22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therapeutic</w:t>
        </w:r>
      </w:ins>
      <w:ins w:id="371" w:author="Xiao Xiao" w:date="2020-07-05T17:37:00Z">
        <w:r w:rsidR="00640A4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 </w:t>
        </w:r>
      </w:ins>
      <w:ins w:id="372" w:author="Weihan Liu" w:date="2020-07-04T22:42:00Z">
        <w:del w:id="373" w:author="Xiao Xiao" w:date="2020-07-05T17:37:00Z">
          <w:r w:rsidDel="00640A4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antibodies 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under development for </w:t>
        </w:r>
      </w:ins>
      <w:ins w:id="374" w:author="Weihan Liu" w:date="2020-07-04T22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Covid-19. </w:t>
        </w:r>
      </w:ins>
      <w:ins w:id="375" w:author="Xiao Xiao" w:date="2020-07-05T17:42:00Z">
        <w:r w:rsid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>T</w:t>
        </w:r>
        <w:r w:rsidR="00AC4586" w:rsidRP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he number of programs </w:t>
        </w:r>
      </w:ins>
      <w:ins w:id="376" w:author="Xiao Xiao" w:date="2020-07-05T17:44:00Z">
        <w:r w:rsidR="00493DF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 each target and format </w:t>
        </w:r>
      </w:ins>
      <w:ins w:id="377" w:author="Xiao Xiao" w:date="2020-07-05T17:42:00Z">
        <w:r w:rsidR="00AC4586" w:rsidRP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>are shown, followed by the proportion to the total number of</w:t>
        </w:r>
      </w:ins>
      <w:ins w:id="378" w:author="Xiao Xiao" w:date="2020-07-05T17:45:00Z">
        <w:r w:rsidR="0009353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all</w:t>
        </w:r>
      </w:ins>
      <w:ins w:id="379" w:author="Xiao Xiao" w:date="2020-07-05T17:42:00Z">
        <w:r w:rsidR="00AC4586" w:rsidRP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programs in paraphrase</w:t>
        </w:r>
        <w:r w:rsid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="00AC4586" w:rsidRPr="00AC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80" w:author="Weihan Liu" w:date="2020-07-04T22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Only the top five </w:t>
        </w:r>
      </w:ins>
      <w:ins w:id="381" w:author="Xiao Xiao" w:date="2020-07-05T17:45:00Z">
        <w:r w:rsidR="005015B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targets and </w:t>
        </w:r>
      </w:ins>
      <w:ins w:id="382" w:author="Weihan Liu" w:date="2020-07-04T22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formats by amounts are shown</w:t>
        </w:r>
      </w:ins>
      <w:ins w:id="383" w:author="Xiao Xiao" w:date="2020-07-05T17:45:00Z">
        <w:r w:rsidR="00B013A8">
          <w:rPr>
            <w:rFonts w:ascii="Times New Roman" w:hAnsi="Times New Roman" w:cs="Times New Roman"/>
            <w:color w:val="000000" w:themeColor="text1"/>
            <w:sz w:val="24"/>
            <w:szCs w:val="24"/>
          </w:rPr>
          <w:t>, the rest were populated in “Others” (</w:t>
        </w:r>
      </w:ins>
      <w:ins w:id="384" w:author="Xiao Xiao" w:date="2020-07-05T17:46:00Z">
        <w:r w:rsidR="00B013A8" w:rsidRPr="00B013A8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  <w:rPrChange w:id="385" w:author="Xiao Xiao" w:date="2020-07-05T17:46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see inlet tables for </w:t>
        </w:r>
        <w:commentRangeStart w:id="386"/>
        <w:r w:rsidR="00B013A8" w:rsidRPr="00B013A8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  <w:rPrChange w:id="387" w:author="Xiao Xiao" w:date="2020-07-05T17:46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details</w:t>
        </w:r>
      </w:ins>
      <w:commentRangeEnd w:id="386"/>
      <w:ins w:id="388" w:author="Xiao Xiao" w:date="2020-07-05T17:47:00Z">
        <w:r w:rsidR="00B013A8">
          <w:rPr>
            <w:rStyle w:val="CommentReference"/>
          </w:rPr>
          <w:commentReference w:id="386"/>
        </w:r>
      </w:ins>
      <w:ins w:id="389" w:author="Xiao Xiao" w:date="2020-07-05T17:45:00Z">
        <w:r w:rsidR="00B013A8">
          <w:rPr>
            <w:rFonts w:ascii="Times New Roman" w:hAnsi="Times New Roman" w:cs="Times New Roman"/>
            <w:color w:val="000000" w:themeColor="text1"/>
            <w:sz w:val="24"/>
            <w:szCs w:val="24"/>
          </w:rPr>
          <w:t>).</w:t>
        </w:r>
      </w:ins>
      <w:ins w:id="390" w:author="Weihan Liu" w:date="2020-07-04T22:43:00Z">
        <w:del w:id="391" w:author="Xiao Xiao" w:date="2020-07-05T17:45:00Z">
          <w:r w:rsidDel="00B013A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.</w:delText>
          </w:r>
        </w:del>
      </w:ins>
      <w:ins w:id="392" w:author="Weihan Liu" w:date="2020-07-04T22:4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5BF54FC3" w14:textId="6D01CA2C" w:rsidR="004B0DD1" w:rsidDel="00493DF5" w:rsidRDefault="004B0DD1" w:rsidP="004C4657">
      <w:pPr>
        <w:spacing w:before="120" w:after="120" w:line="360" w:lineRule="auto"/>
        <w:ind w:firstLine="720"/>
        <w:jc w:val="both"/>
        <w:rPr>
          <w:ins w:id="393" w:author="Weihan Liu" w:date="2020-07-04T22:13:00Z"/>
          <w:del w:id="394" w:author="Xiao Xiao" w:date="2020-07-05T17:44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5EE1F" w14:textId="77777777" w:rsidR="004B0DD1" w:rsidRPr="004C4657" w:rsidRDefault="004B0DD1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A499E" w14:textId="02A226DB" w:rsidR="004B0DD1" w:rsidRDefault="00253252" w:rsidP="00D74CCE">
      <w:pPr>
        <w:spacing w:before="120" w:after="120" w:line="360" w:lineRule="auto"/>
        <w:ind w:firstLine="720"/>
        <w:jc w:val="both"/>
        <w:rPr>
          <w:ins w:id="395" w:author="Weihan Liu" w:date="2020-07-04T23:00:00Z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Among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programs and </w:t>
      </w:r>
      <w:del w:id="396" w:author="Xiao Xiao" w:date="2020-07-05T17:53:00Z">
        <w:r w:rsidR="00AA63D3" w:rsidRPr="004C4657" w:rsidDel="000440C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molecule</w:delText>
        </w:r>
        <w:r w:rsidR="00AB6C14" w:rsidRPr="004C4657" w:rsidDel="000440C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s</w:delText>
        </w:r>
      </w:del>
      <w:ins w:id="397" w:author="Xiao Xiao" w:date="2020-07-05T17:53:00Z">
        <w:r w:rsidR="000440C0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molecules</w:t>
        </w:r>
      </w:ins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A63D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are tracking,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7436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</w:t>
      </w:r>
      <w:r w:rsidR="0015448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 </w:t>
      </w:r>
      <w:ins w:id="398" w:author="Weihan Liu" w:date="2020-07-04T22:51:00Z">
        <w:r w:rsidR="004B0DD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6</w:t>
        </w:r>
      </w:ins>
      <w:ins w:id="399" w:author="Xiao Xiao" w:date="2020-07-05T17:48:00Z">
        <w:r w:rsidR="00FD55BE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0</w:t>
        </w:r>
      </w:ins>
      <w:ins w:id="400" w:author="Weihan Liu" w:date="2020-07-04T22:51:00Z">
        <w:del w:id="401" w:author="Xiao Xiao" w:date="2020-07-05T17:48:00Z">
          <w:r w:rsidR="004B0DD1" w:rsidDel="00FD55BE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delText>1.9</w:delText>
          </w:r>
        </w:del>
      </w:ins>
      <w:del w:id="402" w:author="Weihan Liu" w:date="2020-07-04T22:51:00Z">
        <w:r w:rsidR="00154483" w:rsidRPr="004C4657" w:rsidDel="004B0DD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#</w:delText>
        </w:r>
      </w:del>
      <w:r w:rsidR="0015448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% are in </w:t>
      </w:r>
      <w:del w:id="403" w:author="Xiao Xiao" w:date="2020-07-05T17:54:00Z">
        <w:r w:rsidR="00154483" w:rsidRPr="004C4657" w:rsidDel="000D7C3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preclinical </w:delText>
        </w:r>
      </w:del>
      <w:ins w:id="404" w:author="Xiao Xiao" w:date="2020-07-05T17:54:00Z">
        <w:r w:rsidR="000D7C3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discovery </w:t>
        </w:r>
      </w:ins>
      <w:r w:rsidR="0015448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ins w:id="405" w:author="Xiao Xiao" w:date="2020-07-05T17:54:00Z">
        <w:r w:rsidR="000D7C3D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preclinical</w:t>
        </w:r>
      </w:ins>
      <w:del w:id="406" w:author="Xiao Xiao" w:date="2020-07-05T17:54:00Z">
        <w:r w:rsidR="00154483" w:rsidRPr="004C4657" w:rsidDel="000D7C3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discovery</w:delText>
        </w:r>
      </w:del>
      <w:r w:rsidR="0015448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stages (Figure 3A)</w:t>
      </w:r>
      <w:ins w:id="407" w:author="Xiao Xiao" w:date="2020-07-05T17:55:00Z">
        <w:r w:rsidR="004044B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, including the m</w:t>
        </w:r>
        <w:r w:rsidR="004044B1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ajority of the ones that specifically target the </w:t>
        </w:r>
        <w:r w:rsidR="004044B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SARS-COV-2 virus</w:t>
        </w:r>
      </w:ins>
      <w:del w:id="408" w:author="Xiao Xiao" w:date="2020-07-05T17:55:00Z">
        <w:r w:rsidR="00154483" w:rsidRPr="004C4657" w:rsidDel="004044B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.</w:delText>
        </w:r>
      </w:del>
      <w:r w:rsidR="0015448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ins w:id="409" w:author="Xiao Xiao" w:date="2020-07-05T17:56:00Z">
        <w:r w:rsidR="004044B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S protein and. </w:t>
        </w:r>
        <w:r w:rsidR="004044B1"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>blocking the virus entry</w:t>
        </w:r>
        <w:r w:rsidR="00135E2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</w:ins>
      <w:ins w:id="410" w:author="Xiao Xiao" w:date="2020-07-05T17:57:00Z">
        <w:r w:rsidR="00135E25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</w:t>
        </w:r>
      </w:ins>
      <w:ins w:id="411" w:author="Xiao Xiao" w:date="2020-07-05T17:56:00Z">
        <w:r w:rsidR="00135E25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our </w:t>
        </w:r>
        <w:r w:rsidR="00135E25" w:rsidRPr="004C4657">
          <w:rPr>
            <w:rFonts w:ascii="Times New Roman" w:hAnsi="Times New Roman" w:cs="Times New Roman"/>
            <w:color w:val="000000" w:themeColor="text1"/>
            <w:sz w:val="24"/>
            <w:szCs w:val="24"/>
          </w:rPr>
          <w:t>antibody candidates targeting the SARS-COV-2 S protein</w:t>
        </w:r>
      </w:ins>
      <w:ins w:id="412" w:author="Xiao Xiao" w:date="2020-07-05T17:57:00Z">
        <w:r w:rsidR="00135E2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have entered clinical stages, including</w:t>
        </w:r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commentRangeStart w:id="413"/>
      <w:ins w:id="414" w:author="Xiao Xiao" w:date="2020-07-05T17:58:00Z">
        <w:r w:rsidR="00706B0A" w:rsidRP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REGN-COV2</w:t>
        </w:r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706B0A" w:rsidRP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(</w:t>
        </w:r>
      </w:ins>
      <w:proofErr w:type="spellStart"/>
      <w:ins w:id="415" w:author="Xiao Xiao" w:date="2020-07-05T17:59:00Z"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Renegeron</w:t>
        </w:r>
        <w:proofErr w:type="spellEnd"/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, three clinical trials in Phase 1/2/3</w:t>
        </w:r>
      </w:ins>
      <w:ins w:id="416" w:author="Xiao Xiao" w:date="2020-07-05T17:58:00Z">
        <w:r w:rsidR="00706B0A" w:rsidRP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417" w:author="Xiao Xiao" w:date="2020-07-05T17:59:00Z"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706B0A" w:rsidRP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LY-CoV555</w:t>
        </w:r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(Eli Lilly/</w:t>
        </w:r>
        <w:proofErr w:type="spellStart"/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Ab</w:t>
        </w:r>
      </w:ins>
      <w:ins w:id="418" w:author="Xiao Xiao" w:date="2020-07-05T18:00:00Z"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Cellela</w:t>
        </w:r>
        <w:proofErr w:type="spellEnd"/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, two clinical trials in Phase 1 and 2</w:t>
        </w:r>
      </w:ins>
      <w:ins w:id="419" w:author="Xiao Xiao" w:date="2020-07-05T17:59:00Z"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420" w:author="Xiao Xiao" w:date="2020-07-05T18:00:00Z"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421" w:author="Xiao Xiao" w:date="2020-07-05T18:01:00Z">
        <w:r w:rsidR="00706B0A" w:rsidRP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JS016</w:t>
        </w:r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(Eli Lilly/</w:t>
        </w:r>
        <w:proofErr w:type="spellStart"/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>Junshi</w:t>
        </w:r>
        <w:proofErr w:type="spellEnd"/>
        <w:r w:rsidR="00706B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clinical trial in Phase 1), and </w:t>
        </w:r>
        <w:r w:rsidR="00CD2EDF">
          <w:rPr>
            <w:rFonts w:ascii="Times New Roman" w:hAnsi="Times New Roman" w:cs="Times New Roman"/>
            <w:color w:val="000000" w:themeColor="text1"/>
            <w:sz w:val="24"/>
            <w:szCs w:val="24"/>
          </w:rPr>
          <w:t>TY027 (</w:t>
        </w:r>
        <w:proofErr w:type="spellStart"/>
        <w:r w:rsidR="00CD2EDF">
          <w:rPr>
            <w:rFonts w:ascii="Times New Roman" w:hAnsi="Times New Roman" w:cs="Times New Roman"/>
            <w:color w:val="000000" w:themeColor="text1"/>
            <w:sz w:val="24"/>
            <w:szCs w:val="24"/>
          </w:rPr>
          <w:t>Tychan</w:t>
        </w:r>
        <w:proofErr w:type="spellEnd"/>
        <w:r w:rsidR="00CD2EDF">
          <w:rPr>
            <w:rFonts w:ascii="Times New Roman" w:hAnsi="Times New Roman" w:cs="Times New Roman"/>
            <w:color w:val="000000" w:themeColor="text1"/>
            <w:sz w:val="24"/>
            <w:szCs w:val="24"/>
          </w:rPr>
          <w:t>, clinical trial in Phase 1)</w:t>
        </w:r>
      </w:ins>
      <w:ins w:id="422" w:author="Xiao Xiao" w:date="2020-07-05T18:03:00Z">
        <w:r w:rsidR="003C24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C2484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(see detail information in “Tracker”)</w:t>
        </w:r>
      </w:ins>
      <w:commentRangeEnd w:id="413"/>
      <w:ins w:id="423" w:author="Xiao Xiao" w:date="2020-07-05T18:14:00Z">
        <w:r w:rsidR="00E51460">
          <w:rPr>
            <w:rStyle w:val="CommentReference"/>
          </w:rPr>
          <w:commentReference w:id="413"/>
        </w:r>
      </w:ins>
      <w:ins w:id="424" w:author="Xiao Xiao" w:date="2020-07-05T18:01:00Z">
        <w:r w:rsidR="00CD2ED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425" w:author="Xiao Xiao" w:date="2020-07-05T17:57:00Z">
        <w:r w:rsidR="00135E25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del w:id="426" w:author="Xiao Xiao" w:date="2020-07-05T18:02:00Z">
        <w:r w:rsidR="00AB6C14" w:rsidRPr="004C4657" w:rsidDel="00E1422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Notably,</w:delText>
        </w:r>
      </w:del>
      <w:ins w:id="427" w:author="Xiao Xiao" w:date="2020-07-05T18:02:00Z">
        <w:r w:rsidR="00E14229">
          <w:rPr>
            <w:rFonts w:ascii="Times New Roman" w:hAnsi="Times New Roman" w:cs="Times New Roman"/>
            <w:color w:val="000000" w:themeColor="text1"/>
            <w:sz w:val="24"/>
            <w:szCs w:val="24"/>
          </w:rPr>
          <w:t>Other than these four programs,</w:t>
        </w:r>
      </w:ins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 of </w:t>
      </w:r>
      <w:del w:id="428" w:author="Xiao Xiao" w:date="2020-07-05T18:02:00Z">
        <w:r w:rsidR="00AB6C14" w:rsidRPr="004C4657" w:rsidDel="00E1422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the </w:delText>
        </w:r>
        <w:r w:rsidR="00AB6C14" w:rsidRPr="004C4657" w:rsidDel="003F6F3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current </w:delText>
        </w:r>
      </w:del>
      <w:r w:rsidR="00AB6C14"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COVID-19 antibody therapeutic candidates in clinical trials are repurposing drugs aimed at other targets rather than the S protein</w:t>
      </w:r>
      <w:commentRangeStart w:id="429"/>
      <w:del w:id="430" w:author="Xiao Xiao" w:date="2020-07-05T18:03:00Z">
        <w:r w:rsidR="00AB6C14" w:rsidRPr="004C4657" w:rsidDel="003C2484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D01D13" w:rsidRPr="004C4657" w:rsidDel="003C248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Majority of the ones that specifically target the </w:delText>
        </w:r>
      </w:del>
      <w:del w:id="431" w:author="Xiao Xiao" w:date="2020-07-05T17:49:00Z">
        <w:r w:rsidR="00D01D13" w:rsidRPr="004C4657" w:rsidDel="00336B9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virus </w:delText>
        </w:r>
      </w:del>
      <w:del w:id="432" w:author="Xiao Xiao" w:date="2020-07-05T18:03:00Z">
        <w:r w:rsidR="00D01D13" w:rsidRPr="004C4657" w:rsidDel="003C248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are currently in preclinical development, except </w:delText>
        </w:r>
      </w:del>
      <w:del w:id="433" w:author="Xiao Xiao" w:date="2020-07-05T17:56:00Z">
        <w:r w:rsidR="00D01D13" w:rsidRPr="004C4657" w:rsidDel="00135E25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four </w:delText>
        </w:r>
        <w:r w:rsidR="00D01D13" w:rsidRPr="004C4657" w:rsidDel="00135E2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antibody candidates in clinical trials are targeting the SARS-COV-2 S protein </w:delText>
        </w:r>
      </w:del>
      <w:del w:id="434" w:author="Xiao Xiao" w:date="2020-07-05T18:03:00Z">
        <w:r w:rsidR="00D01D13" w:rsidRPr="004C4657" w:rsidDel="003C2484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and blocking the virus entry</w:delText>
        </w:r>
        <w:r w:rsidR="00D01D13" w:rsidRPr="004C4657" w:rsidDel="003C248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(see detail information in “Tracker”)</w:delText>
        </w:r>
      </w:del>
      <w:r w:rsidR="00D01D13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ins w:id="435" w:author="Xiao Xiao" w:date="2020-07-05T18:06:00Z">
        <w:r w:rsidR="00567DB5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proofErr w:type="spellStart"/>
        <w:r w:rsid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Levilimab</w:t>
        </w:r>
        <w:proofErr w:type="spellEnd"/>
        <w:r w:rsid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, which </w:t>
        </w:r>
      </w:ins>
      <w:ins w:id="436" w:author="Xiao Xiao" w:date="2020-07-05T18:07:00Z">
        <w:r w:rsid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was develop by BIOCAD to targets IL-6R, </w:t>
        </w:r>
      </w:ins>
      <w:ins w:id="437" w:author="Xiao Xiao" w:date="2020-07-05T18:08:00Z">
        <w:r w:rsid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has been </w:t>
        </w:r>
        <w:r w:rsidR="00AF0D59" w:rsidRP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registered</w:t>
        </w:r>
        <w:r w:rsid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in Russia </w:t>
        </w:r>
        <w:r w:rsidR="00AF0D59" w:rsidRP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for the inhibition of cytokine storm</w:t>
        </w:r>
        <w:r w:rsid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caused by </w:t>
        </w:r>
        <w:r w:rsidR="00AF0D59" w:rsidRP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coronavirus infection</w:t>
        </w:r>
      </w:ins>
      <w:ins w:id="438" w:author="Xiao Xiao" w:date="2020-07-05T18:09:00Z">
        <w:r w:rsidR="00AF0D5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. </w:t>
        </w:r>
      </w:ins>
      <w:commentRangeEnd w:id="429"/>
      <w:ins w:id="439" w:author="Xiao Xiao" w:date="2020-07-05T18:14:00Z">
        <w:r w:rsidR="00E51460">
          <w:rPr>
            <w:rStyle w:val="CommentReference"/>
          </w:rPr>
          <w:commentReference w:id="429"/>
        </w:r>
      </w:ins>
      <w:del w:id="440" w:author="Xiao Xiao" w:date="2020-07-05T18:03:00Z">
        <w:r w:rsidR="00D01D13" w:rsidRPr="004C4657" w:rsidDel="003C248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  </w:delText>
        </w:r>
      </w:del>
      <w:r w:rsidR="009B7436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USA and China are the two </w:t>
      </w:r>
      <w:del w:id="441" w:author="Weihan Liu" w:date="2020-07-04T22:51:00Z">
        <w:r w:rsidR="009B7436" w:rsidRPr="004C4657" w:rsidDel="004B0DD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pioneer </w:delText>
        </w:r>
      </w:del>
      <w:ins w:id="442" w:author="Weihan Liu" w:date="2020-07-04T22:51:00Z">
        <w:r w:rsidR="004B0DD1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leading</w:t>
        </w:r>
        <w:r w:rsidR="004B0DD1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r w:rsidR="009B7436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countries in developing COVID-19 antibody therapeutics</w:t>
      </w:r>
      <w:ins w:id="443" w:author="Xiao Xiao" w:date="2020-07-05T18:09:00Z">
        <w:r w:rsidR="009658F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, followed by Canada, Germany, South Korea, UK, and France</w:t>
        </w:r>
      </w:ins>
      <w:r w:rsidR="009B7436"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(Figure 3B).</w:t>
      </w:r>
    </w:p>
    <w:p w14:paraId="62BF7C06" w14:textId="6F0B411B" w:rsidR="005D73BF" w:rsidRPr="004C4657" w:rsidRDefault="005D73BF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pPrChange w:id="444" w:author="Weihan Liu" w:date="2020-07-04T23:00:00Z">
          <w:pPr>
            <w:spacing w:before="120" w:after="120" w:line="360" w:lineRule="auto"/>
            <w:ind w:firstLine="720"/>
            <w:jc w:val="both"/>
          </w:pPr>
        </w:pPrChange>
      </w:pPr>
      <w:commentRangeStart w:id="445"/>
      <w:ins w:id="446" w:author="Weihan Liu" w:date="2020-07-04T23:00:00Z"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shd w:val="clear" w:color="auto" w:fill="FFFFFF"/>
          </w:rPr>
          <w:lastRenderedPageBreak/>
          <w:drawing>
            <wp:inline distT="0" distB="0" distL="0" distR="0" wp14:anchorId="1DCDA352" wp14:editId="79929738">
              <wp:extent cx="6347377" cy="2722418"/>
              <wp:effectExtent l="0" t="0" r="3175" b="0"/>
              <wp:docPr id="5" name="Picture 5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Screen Shot 2020-07-04 at 22.59.58.png"/>
                      <pic:cNvPicPr/>
                    </pic:nvPicPr>
                    <pic:blipFill rotWithShape="1"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12727"/>
                      <a:stretch/>
                    </pic:blipFill>
                    <pic:spPr bwMode="auto">
                      <a:xfrm>
                        <a:off x="0" y="0"/>
                        <a:ext cx="6348239" cy="272278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commentRangeEnd w:id="445"/>
      <w:r w:rsidR="005E28E6">
        <w:rPr>
          <w:rStyle w:val="CommentReference"/>
        </w:rPr>
        <w:commentReference w:id="445"/>
      </w:r>
    </w:p>
    <w:p w14:paraId="67392850" w14:textId="6699F824" w:rsidR="00BF5A39" w:rsidRPr="004C4657" w:rsidRDefault="004B0DD1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447" w:author="Weihan Liu" w:date="2020-07-04T22:5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Figure 3</w:t>
        </w:r>
      </w:ins>
      <w:ins w:id="448" w:author="Xiao Xiao" w:date="2020-07-05T17:52:00Z">
        <w:r w:rsidR="004626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</w:ins>
      <w:ins w:id="449" w:author="Xiao Xiao" w:date="2020-07-05T18:03:00Z">
        <w:r w:rsidR="000B1976">
          <w:rPr>
            <w:rFonts w:ascii="Times New Roman" w:hAnsi="Times New Roman" w:cs="Times New Roman"/>
            <w:color w:val="000000" w:themeColor="text1"/>
            <w:sz w:val="24"/>
            <w:szCs w:val="24"/>
          </w:rPr>
          <w:t>Development</w:t>
        </w:r>
      </w:ins>
      <w:ins w:id="450" w:author="Xiao Xiao" w:date="2020-07-05T17:52:00Z">
        <w:r w:rsidR="004626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status of </w:t>
        </w:r>
      </w:ins>
      <w:ins w:id="451" w:author="Xiao Xiao" w:date="2020-07-05T17:53:00Z">
        <w:r w:rsidR="004626DA">
          <w:rPr>
            <w:rFonts w:ascii="Times New Roman" w:hAnsi="Times New Roman" w:cs="Times New Roman"/>
            <w:color w:val="000000" w:themeColor="text1"/>
            <w:sz w:val="24"/>
            <w:szCs w:val="24"/>
          </w:rPr>
          <w:t>COVID-19 therapeutic antibodies. (</w:t>
        </w:r>
      </w:ins>
      <w:ins w:id="452" w:author="Weihan Liu" w:date="2020-07-04T22:5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A)</w:t>
        </w:r>
      </w:ins>
      <w:ins w:id="453" w:author="Weihan Liu" w:date="2020-07-04T22:5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454" w:author="Xiao Xiao" w:date="2020-07-05T17:53:00Z">
        <w:r w:rsidR="004626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55" w:author="Weihan Liu" w:date="2020-07-04T22:5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Distribution of </w:t>
        </w:r>
      </w:ins>
      <w:ins w:id="456" w:author="Weihan Liu" w:date="2020-07-04T22:53:00Z">
        <w:del w:id="457" w:author="Xiao Xiao" w:date="2020-07-05T18:05:00Z">
          <w:r w:rsidDel="004B17CB">
            <w:rPr>
              <w:rFonts w:ascii="Times New Roman" w:hAnsi="Times New Roman" w:cs="Times New Roman" w:hint="eastAsia"/>
              <w:color w:val="000000" w:themeColor="text1"/>
              <w:sz w:val="24"/>
              <w:szCs w:val="24"/>
            </w:rPr>
            <w:delText>clinic</w:delText>
          </w:r>
          <w:r w:rsidDel="004B17C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al </w:delText>
          </w:r>
        </w:del>
      </w:ins>
      <w:ins w:id="458" w:author="Xiao Xiao" w:date="2020-07-05T18:05:00Z">
        <w:r w:rsidR="004B17C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program development </w:t>
        </w:r>
      </w:ins>
      <w:ins w:id="459" w:author="Weihan Liu" w:date="2020-07-04T22:53:00Z">
        <w:del w:id="460" w:author="Xiao Xiao" w:date="2020-07-05T18:05:00Z">
          <w:r w:rsidDel="004B17C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trial 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status</w:t>
        </w:r>
      </w:ins>
      <w:ins w:id="461" w:author="Weihan Liu" w:date="2020-07-04T22:5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for </w:t>
        </w:r>
        <w:del w:id="462" w:author="Xiao Xiao" w:date="2020-07-05T18:05:00Z">
          <w:r w:rsidDel="00184E8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all 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  <w:del w:id="463" w:author="Xiao Xiao" w:date="2020-07-05T17:53:00Z">
          <w:r w:rsidDel="004626D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ovid</w:delText>
          </w:r>
        </w:del>
      </w:ins>
      <w:ins w:id="464" w:author="Xiao Xiao" w:date="2020-07-05T17:53:00Z">
        <w:r w:rsidR="004626DA">
          <w:rPr>
            <w:rFonts w:ascii="Times New Roman" w:hAnsi="Times New Roman" w:cs="Times New Roman"/>
            <w:color w:val="000000" w:themeColor="text1"/>
            <w:sz w:val="24"/>
            <w:szCs w:val="24"/>
          </w:rPr>
          <w:t>OVID</w:t>
        </w:r>
      </w:ins>
      <w:ins w:id="465" w:author="Weihan Liu" w:date="2020-07-04T22:5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-19 therapeutic antibodies </w:t>
        </w:r>
        <w:del w:id="466" w:author="Xiao Xiao" w:date="2020-07-05T18:05:00Z">
          <w:r w:rsidDel="00184E8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being</w:delText>
          </w:r>
        </w:del>
      </w:ins>
      <w:ins w:id="467" w:author="Xiao Xiao" w:date="2020-07-05T18:05:00Z">
        <w:r w:rsidR="00184E88">
          <w:rPr>
            <w:rFonts w:ascii="Times New Roman" w:hAnsi="Times New Roman" w:cs="Times New Roman"/>
            <w:color w:val="000000" w:themeColor="text1"/>
            <w:sz w:val="24"/>
            <w:szCs w:val="24"/>
          </w:rPr>
          <w:t>in</w:t>
        </w:r>
      </w:ins>
      <w:ins w:id="468" w:author="Weihan Liu" w:date="2020-07-04T22:5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develop</w:t>
        </w:r>
      </w:ins>
      <w:ins w:id="469" w:author="Xiao Xiao" w:date="2020-07-05T18:05:00Z">
        <w:r w:rsidR="00184E88">
          <w:rPr>
            <w:rFonts w:ascii="Times New Roman" w:hAnsi="Times New Roman" w:cs="Times New Roman"/>
            <w:color w:val="000000" w:themeColor="text1"/>
            <w:sz w:val="24"/>
            <w:szCs w:val="24"/>
          </w:rPr>
          <w:t>ment globally</w:t>
        </w:r>
      </w:ins>
      <w:ins w:id="470" w:author="Weihan Liu" w:date="2020-07-04T22:54:00Z">
        <w:del w:id="471" w:author="Xiao Xiao" w:date="2020-07-05T18:05:00Z">
          <w:r w:rsidDel="00184E8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ed worldwide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The status </w:t>
        </w:r>
        <w:del w:id="472" w:author="Xiao Xiao" w:date="2020-07-05T17:53:00Z">
          <w:r w:rsidDel="004626D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are</w:delText>
          </w:r>
        </w:del>
      </w:ins>
      <w:ins w:id="473" w:author="Xiao Xiao" w:date="2020-07-05T17:53:00Z">
        <w:r w:rsidR="004626DA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</w:ins>
      <w:ins w:id="474" w:author="Weihan Liu" w:date="2020-07-04T22:5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del w:id="475" w:author="Xiao Xiao" w:date="2020-07-05T18:05:00Z">
          <w:r w:rsidDel="00937E6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divided</w:delText>
          </w:r>
        </w:del>
      </w:ins>
      <w:ins w:id="476" w:author="Xiao Xiao" w:date="2020-07-05T18:05:00Z">
        <w:r w:rsidR="00937E60">
          <w:rPr>
            <w:rFonts w:ascii="Times New Roman" w:hAnsi="Times New Roman" w:cs="Times New Roman"/>
            <w:color w:val="000000" w:themeColor="text1"/>
            <w:sz w:val="24"/>
            <w:szCs w:val="24"/>
          </w:rPr>
          <w:t>cat</w:t>
        </w:r>
      </w:ins>
      <w:ins w:id="477" w:author="Xiao Xiao" w:date="2020-07-05T18:06:00Z">
        <w:r w:rsidR="00937E60">
          <w:rPr>
            <w:rFonts w:ascii="Times New Roman" w:hAnsi="Times New Roman" w:cs="Times New Roman"/>
            <w:color w:val="000000" w:themeColor="text1"/>
            <w:sz w:val="24"/>
            <w:szCs w:val="24"/>
          </w:rPr>
          <w:t>egorized</w:t>
        </w:r>
      </w:ins>
      <w:ins w:id="478" w:author="Weihan Liu" w:date="2020-07-04T22:5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into discovery, preclinical, clinical pending,</w:t>
        </w:r>
      </w:ins>
      <w:ins w:id="479" w:author="Weihan Liu" w:date="2020-07-04T22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</w:t>
        </w:r>
      </w:ins>
      <w:ins w:id="480" w:author="Weihan Liu" w:date="2020-07-04T22:5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hase I,</w:t>
        </w:r>
      </w:ins>
      <w:ins w:id="481" w:author="Weihan Liu" w:date="2020-07-04T22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</w:t>
        </w:r>
      </w:ins>
      <w:ins w:id="482" w:author="Weihan Liu" w:date="2020-07-04T22:5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hase</w:t>
        </w:r>
      </w:ins>
      <w:ins w:id="483" w:author="Weihan Liu" w:date="2020-07-04T22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I/II, phase I/II/III, phase II, phase II/III, </w:t>
        </w:r>
      </w:ins>
      <w:ins w:id="484" w:author="Weihan Liu" w:date="2020-07-04T22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</w:t>
        </w:r>
      </w:ins>
      <w:ins w:id="485" w:author="Weihan Liu" w:date="2020-07-04T22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hase III and approved</w:t>
        </w:r>
      </w:ins>
      <w:ins w:id="486" w:author="Weihan Liu" w:date="2020-07-04T22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del w:id="487" w:author="Xiao Xiao" w:date="2020-07-05T18:10:00Z">
          <w:r w:rsidDel="003D2DC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3</w:delText>
          </w:r>
        </w:del>
      </w:ins>
      <w:ins w:id="488" w:author="Xiao Xiao" w:date="2020-07-05T18:10:00Z">
        <w:r w:rsidR="003D2DCA">
          <w:rPr>
            <w:rFonts w:ascii="Times New Roman" w:hAnsi="Times New Roman" w:cs="Times New Roman"/>
            <w:color w:val="000000" w:themeColor="text1"/>
            <w:sz w:val="24"/>
            <w:szCs w:val="24"/>
          </w:rPr>
          <w:t>(</w:t>
        </w:r>
      </w:ins>
      <w:ins w:id="489" w:author="Weihan Liu" w:date="2020-07-04T22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B</w:t>
        </w:r>
        <w:del w:id="490" w:author="Xiao Xiao" w:date="2020-07-05T17:53:00Z">
          <w:r w:rsidDel="004626D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).Stacked</w:delText>
          </w:r>
        </w:del>
      </w:ins>
      <w:ins w:id="491" w:author="Xiao Xiao" w:date="2020-07-05T17:53:00Z">
        <w:r w:rsidR="004626DA">
          <w:rPr>
            <w:rFonts w:ascii="Times New Roman" w:hAnsi="Times New Roman" w:cs="Times New Roman"/>
            <w:color w:val="000000" w:themeColor="text1"/>
            <w:sz w:val="24"/>
            <w:szCs w:val="24"/>
          </w:rPr>
          <w:t>). Stacked</w:t>
        </w:r>
      </w:ins>
      <w:ins w:id="492" w:author="Weihan Liu" w:date="2020-07-04T22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bar chart showing the status of </w:t>
        </w:r>
        <w:del w:id="493" w:author="Xiao Xiao" w:date="2020-07-05T18:10:00Z">
          <w:r w:rsidDel="00D3503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clinical trials</w:delText>
          </w:r>
        </w:del>
      </w:ins>
      <w:ins w:id="494" w:author="Xiao Xiao" w:date="2020-07-05T18:10:00Z">
        <w:r w:rsidR="00D3503F">
          <w:rPr>
            <w:rFonts w:ascii="Times New Roman" w:hAnsi="Times New Roman" w:cs="Times New Roman"/>
            <w:color w:val="000000" w:themeColor="text1"/>
            <w:sz w:val="24"/>
            <w:szCs w:val="24"/>
          </w:rPr>
          <w:t>antibody therapeutics development</w:t>
        </w:r>
      </w:ins>
      <w:ins w:id="495" w:author="Weihan Liu" w:date="2020-07-04T22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by country. </w:t>
        </w:r>
        <w:del w:id="496" w:author="Xiao Xiao" w:date="2020-07-05T18:10:00Z">
          <w:r w:rsidDel="00C53F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Color</w:delText>
          </w:r>
        </w:del>
      </w:ins>
      <w:ins w:id="497" w:author="Weihan Liu" w:date="2020-07-04T23:21:00Z">
        <w:del w:id="498" w:author="Xiao Xiao" w:date="2020-07-05T18:10:00Z">
          <w:r w:rsidR="005D73BF" w:rsidDel="00C53F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-</w:delText>
          </w:r>
        </w:del>
      </w:ins>
      <w:ins w:id="499" w:author="Weihan Liu" w:date="2020-07-04T22:56:00Z">
        <w:del w:id="500" w:author="Xiao Xiao" w:date="2020-07-05T18:10:00Z">
          <w:r w:rsidDel="00C53F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coded are </w:delText>
          </w:r>
        </w:del>
      </w:ins>
      <w:ins w:id="501" w:author="Xiao Xiao" w:date="2020-07-05T18:10:00Z">
        <w:r w:rsidR="00C53F96">
          <w:rPr>
            <w:rFonts w:ascii="Times New Roman" w:hAnsi="Times New Roman" w:cs="Times New Roman"/>
            <w:color w:val="000000" w:themeColor="text1"/>
            <w:sz w:val="24"/>
            <w:szCs w:val="24"/>
          </w:rPr>
          <w:t>T</w:t>
        </w:r>
      </w:ins>
      <w:ins w:id="502" w:author="Weihan Liu" w:date="2020-07-04T22:56:00Z">
        <w:del w:id="503" w:author="Xiao Xiao" w:date="2020-07-05T18:10:00Z">
          <w:r w:rsidDel="00C53F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t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he status of clinical trials</w:t>
        </w:r>
      </w:ins>
      <w:ins w:id="504" w:author="Xiao Xiao" w:date="2020-07-05T18:10:00Z">
        <w:r w:rsidR="00C53F9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05" w:author="Xiao Xiao" w:date="2020-07-05T18:11:00Z">
        <w:r w:rsidR="00C53F96">
          <w:rPr>
            <w:rFonts w:ascii="Times New Roman" w:hAnsi="Times New Roman" w:cs="Times New Roman"/>
            <w:color w:val="000000" w:themeColor="text1"/>
            <w:sz w:val="24"/>
            <w:szCs w:val="24"/>
          </w:rPr>
          <w:t>are c</w:t>
        </w:r>
      </w:ins>
      <w:ins w:id="506" w:author="Xiao Xiao" w:date="2020-07-05T18:10:00Z">
        <w:r w:rsidR="00C53F9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olor-coded </w:t>
        </w:r>
      </w:ins>
      <w:ins w:id="507" w:author="Weihan Liu" w:date="2020-07-04T22:56:00Z">
        <w:del w:id="508" w:author="Xiao Xiao" w:date="2020-07-05T18:11:00Z">
          <w:r w:rsidDel="00C53F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from </w:t>
        </w:r>
      </w:ins>
      <w:ins w:id="509" w:author="Weihan Liu" w:date="2020-07-04T23:21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dark </w:t>
        </w:r>
      </w:ins>
      <w:ins w:id="510" w:author="Weihan Liu" w:date="2020-07-04T22:56:00Z">
        <w:del w:id="511" w:author="Xiao Xiao" w:date="2020-07-05T17:53:00Z">
          <w:r w:rsidDel="004626D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blue(</w:delText>
          </w:r>
        </w:del>
      </w:ins>
      <w:ins w:id="512" w:author="Xiao Xiao" w:date="2020-07-05T17:53:00Z">
        <w:r w:rsidR="004626DA">
          <w:rPr>
            <w:rFonts w:ascii="Times New Roman" w:hAnsi="Times New Roman" w:cs="Times New Roman"/>
            <w:color w:val="000000" w:themeColor="text1"/>
            <w:sz w:val="24"/>
            <w:szCs w:val="24"/>
          </w:rPr>
          <w:t>blue (</w:t>
        </w:r>
      </w:ins>
      <w:ins w:id="513" w:author="Weihan Liu" w:date="2020-07-04T22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the earliest phase) to </w:t>
        </w:r>
      </w:ins>
      <w:ins w:id="514" w:author="Weihan Liu" w:date="2020-07-04T23:21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dark </w:t>
        </w:r>
      </w:ins>
      <w:ins w:id="515" w:author="Weihan Liu" w:date="2020-07-04T22:56:00Z">
        <w:del w:id="516" w:author="Xiao Xiao" w:date="2020-07-05T18:09:00Z">
          <w:r w:rsidDel="006E4F2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red(</w:delText>
          </w:r>
        </w:del>
      </w:ins>
      <w:ins w:id="517" w:author="Xiao Xiao" w:date="2020-07-05T18:09:00Z">
        <w:r w:rsidR="006E4F2C">
          <w:rPr>
            <w:rFonts w:ascii="Times New Roman" w:hAnsi="Times New Roman" w:cs="Times New Roman"/>
            <w:color w:val="000000" w:themeColor="text1"/>
            <w:sz w:val="24"/>
            <w:szCs w:val="24"/>
          </w:rPr>
          <w:t>red (</w:t>
        </w:r>
      </w:ins>
      <w:ins w:id="518" w:author="Weihan Liu" w:date="2020-07-04T22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the latest phase). </w:t>
        </w:r>
        <w:del w:id="519" w:author="Xiao Xiao" w:date="2020-07-05T18:11:00Z">
          <w:r w:rsidDel="00BA66F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Notably, there</w:delText>
          </w:r>
        </w:del>
      </w:ins>
      <w:ins w:id="520" w:author="Weihan Liu" w:date="2020-07-04T22:57:00Z">
        <w:del w:id="521" w:author="Xiao Xiao" w:date="2020-07-05T18:11:00Z">
          <w:r w:rsidDel="00BA66F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are </w:delText>
          </w:r>
        </w:del>
      </w:ins>
      <w:ins w:id="522" w:author="Weihan Liu" w:date="2020-07-04T23:22:00Z">
        <w:del w:id="523" w:author="Xiao Xiao" w:date="2020-07-05T18:11:00Z">
          <w:r w:rsidR="005D73BF" w:rsidDel="00BA66F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several</w:delText>
          </w:r>
        </w:del>
      </w:ins>
      <w:ins w:id="524" w:author="Xiao Xiao" w:date="2020-07-05T18:11:00Z">
        <w:r w:rsidR="00BA66FD">
          <w:rPr>
            <w:rFonts w:ascii="Times New Roman" w:hAnsi="Times New Roman" w:cs="Times New Roman"/>
            <w:color w:val="000000" w:themeColor="text1"/>
            <w:sz w:val="24"/>
            <w:szCs w:val="24"/>
          </w:rPr>
          <w:t>For</w:t>
        </w:r>
      </w:ins>
      <w:ins w:id="525" w:author="Weihan Liu" w:date="2020-07-04T22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therapeutic candidate</w:t>
        </w:r>
      </w:ins>
      <w:ins w:id="526" w:author="Weihan Liu" w:date="2020-07-04T23:22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527" w:author="Weihan Liu" w:date="2020-07-04T22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being developed across multiple countries, </w:t>
        </w:r>
      </w:ins>
      <w:ins w:id="528" w:author="Weihan Liu" w:date="2020-07-04T23:22:00Z">
        <w:del w:id="529" w:author="Xiao Xiao" w:date="2020-07-05T18:11:00Z">
          <w:r w:rsidR="005D73BF" w:rsidDel="00564F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so</w:delText>
          </w:r>
        </w:del>
      </w:ins>
      <w:ins w:id="530" w:author="Weihan Liu" w:date="2020-07-04T22:57:00Z">
        <w:del w:id="531" w:author="Xiao Xiao" w:date="2020-07-05T18:11:00Z">
          <w:r w:rsidDel="00564F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each participating country </w:t>
        </w:r>
        <w:del w:id="532" w:author="Xiao Xiao" w:date="2020-07-05T18:12:00Z">
          <w:r w:rsidDel="00564F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for those candidates </w:delText>
          </w:r>
        </w:del>
      </w:ins>
      <w:ins w:id="533" w:author="Weihan Liu" w:date="2020-07-04T22:58:00Z">
        <w:del w:id="534" w:author="Xiao Xiao" w:date="2020-07-05T18:12:00Z">
          <w:r w:rsidDel="00564F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receiv</w:delText>
          </w:r>
        </w:del>
      </w:ins>
      <w:ins w:id="535" w:author="Weihan Liu" w:date="2020-07-04T23:22:00Z">
        <w:del w:id="536" w:author="Xiao Xiao" w:date="2020-07-05T18:12:00Z">
          <w:r w:rsidR="005D73BF" w:rsidDel="00564F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es</w:delText>
          </w:r>
        </w:del>
      </w:ins>
      <w:ins w:id="537" w:author="Weihan Liu" w:date="2020-07-04T22:58:00Z">
        <w:del w:id="538" w:author="Xiao Xiao" w:date="2020-07-05T18:12:00Z">
          <w:r w:rsidDel="00564F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a</w:delText>
          </w:r>
        </w:del>
      </w:ins>
      <w:ins w:id="539" w:author="Xiao Xiao" w:date="2020-07-05T18:12:00Z">
        <w:r w:rsidR="00564FC2">
          <w:rPr>
            <w:rFonts w:ascii="Times New Roman" w:hAnsi="Times New Roman" w:cs="Times New Roman"/>
            <w:color w:val="000000" w:themeColor="text1"/>
            <w:sz w:val="24"/>
            <w:szCs w:val="24"/>
          </w:rPr>
          <w:t>has been</w:t>
        </w:r>
      </w:ins>
      <w:ins w:id="540" w:author="Weihan Liu" w:date="2020-07-04T22:5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count</w:t>
        </w:r>
      </w:ins>
      <w:ins w:id="541" w:author="Xiao Xiao" w:date="2020-07-05T18:12:00Z">
        <w:r w:rsidR="00564FC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ed </w:t>
        </w:r>
      </w:ins>
      <w:ins w:id="542" w:author="Xiao Xiao" w:date="2020-07-05T18:13:00Z">
        <w:r w:rsidR="00FE06F9">
          <w:rPr>
            <w:rFonts w:ascii="Times New Roman" w:hAnsi="Times New Roman" w:cs="Times New Roman"/>
            <w:color w:val="000000" w:themeColor="text1"/>
            <w:sz w:val="24"/>
            <w:szCs w:val="24"/>
          </w:rPr>
          <w:t>separately</w:t>
        </w:r>
      </w:ins>
      <w:ins w:id="543" w:author="Weihan Liu" w:date="2020-07-04T23:22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 this chart</w:t>
        </w:r>
      </w:ins>
      <w:ins w:id="544" w:author="Weihan Liu" w:date="2020-07-04T22:5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C5B99E6" w14:textId="06AA70DE" w:rsidR="00352791" w:rsidRPr="004C4657" w:rsidRDefault="00352791" w:rsidP="004C465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  <w:r w:rsidR="00BF5A39" w:rsidRPr="004C46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Perspectives</w:t>
      </w:r>
    </w:p>
    <w:p w14:paraId="2A736C4F" w14:textId="1DE5165A" w:rsidR="00FB6D81" w:rsidRPr="004C4657" w:rsidRDefault="00FB6D81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While we are developing the “Tracker” and writing this review, the COVID-19 pandemic is </w:t>
      </w:r>
      <w:del w:id="545" w:author="Weihan Liu" w:date="2020-07-04T23:23:00Z">
        <w:r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ongoing outbreaking</w:delText>
        </w:r>
      </w:del>
      <w:ins w:id="546" w:author="Weihan Liu" w:date="2020-07-04T23:23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evolving globally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resulting in unprecedented impacts on the </w:t>
      </w:r>
      <w:del w:id="547" w:author="Weihan Liu" w:date="2020-07-04T23:23:00Z">
        <w:r w:rsidRPr="004C4657" w:rsidDel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global </w:delText>
        </w:r>
      </w:del>
      <w:ins w:id="548" w:author="Weihan Liu" w:date="2020-07-04T23:23:00Z">
        <w:r w:rsidR="005D73BF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worldwide</w:t>
        </w:r>
        <w:r w:rsidR="005D73BF" w:rsidRPr="004C4657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healthcare, research and economy. </w:t>
      </w:r>
      <w:r w:rsidR="00633729" w:rsidRPr="006337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COVID-19 requires urgent development of effective treatment</w:t>
      </w:r>
      <w:r w:rsidR="006337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</w:t>
      </w:r>
      <w:r w:rsidR="006337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help 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address</w:t>
      </w:r>
      <w:r w:rsidR="006337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emergent needs, </w:t>
      </w:r>
      <w:del w:id="549" w:author="Xiao Xiao" w:date="2020-07-05T18:18:00Z">
        <w:r w:rsidRPr="004C4657" w:rsidDel="004B3A8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 xml:space="preserve">we developed 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“Tracker” </w:t>
      </w:r>
      <w:ins w:id="550" w:author="Xiao Xiao" w:date="2020-07-05T18:20:00Z">
        <w:r w:rsidR="000F22AE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provides</w:t>
        </w:r>
      </w:ins>
      <w:del w:id="551" w:author="Xiao Xiao" w:date="2020-07-05T18:20:00Z">
        <w:r w:rsidRPr="004C4657" w:rsidDel="000F22AE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as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useful </w:t>
      </w:r>
      <w:ins w:id="552" w:author="Xiao Xiao" w:date="2020-07-05T18:21:00Z">
        <w:r w:rsidR="00793B5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reference</w:t>
        </w:r>
      </w:ins>
      <w:del w:id="553" w:author="Xiao Xiao" w:date="2020-07-05T18:21:00Z">
        <w:r w:rsidRPr="004C4657" w:rsidDel="00793B5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delText>tool</w:delText>
        </w:r>
      </w:del>
      <w:r w:rsidRPr="004C46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researchers and public society to track current progress of drug development for COVID-19. </w:t>
      </w:r>
    </w:p>
    <w:p w14:paraId="48D4E574" w14:textId="77777777" w:rsidR="00FB6D81" w:rsidRPr="004C4657" w:rsidRDefault="00FB6D81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8AAA85" w14:textId="4BD52885" w:rsidR="00C03FD6" w:rsidRPr="004C4657" w:rsidRDefault="00352791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Acknowledgment</w:t>
      </w:r>
    </w:p>
    <w:p w14:paraId="7264FEEC" w14:textId="77777777" w:rsidR="005E7066" w:rsidRPr="004C4657" w:rsidRDefault="005E7066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050FB" w14:textId="4A9C89F3" w:rsidR="00352791" w:rsidRPr="004C4657" w:rsidRDefault="00352791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657">
        <w:rPr>
          <w:rFonts w:ascii="Times New Roman" w:hAnsi="Times New Roman" w:cs="Times New Roman"/>
          <w:color w:val="000000" w:themeColor="text1"/>
          <w:sz w:val="24"/>
          <w:szCs w:val="24"/>
        </w:rPr>
        <w:t>References</w:t>
      </w:r>
    </w:p>
    <w:p w14:paraId="58AC6235" w14:textId="77777777" w:rsidR="00352791" w:rsidRPr="004C4657" w:rsidRDefault="00352791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C8744" w14:textId="77777777" w:rsidR="00C03FD6" w:rsidRPr="004C4657" w:rsidRDefault="00C03FD6" w:rsidP="004C4657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03FD6" w:rsidRPr="004C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1" w:author="Ho, Mitchell (NIH/NCI) [E]" w:date="2020-07-07T13:18:00Z" w:initials="HM([">
    <w:p w14:paraId="0F56E686" w14:textId="5D292452" w:rsidR="000D3540" w:rsidRDefault="000D3540">
      <w:pPr>
        <w:pStyle w:val="CommentText"/>
      </w:pPr>
      <w:r>
        <w:rPr>
          <w:rStyle w:val="CommentReference"/>
        </w:rPr>
        <w:annotationRef/>
      </w:r>
      <w:r>
        <w:t xml:space="preserve">May need to elaborate it a bit more about where to download the data and what software/language used to write scripts to analyze the data. </w:t>
      </w:r>
    </w:p>
  </w:comment>
  <w:comment w:id="152" w:author="Xin Yu" w:date="2020-07-05T14:17:00Z" w:initials="XY">
    <w:p w14:paraId="656BD0EF" w14:textId="7DD080CC" w:rsidR="00FC10B1" w:rsidRDefault="00FC10B1">
      <w:pPr>
        <w:pStyle w:val="CommentText"/>
      </w:pPr>
      <w:r w:rsidRPr="00A266EA">
        <w:rPr>
          <w:rStyle w:val="CommentReference"/>
          <w:b/>
          <w:bCs/>
          <w:u w:val="single"/>
        </w:rPr>
        <w:annotationRef/>
      </w:r>
      <w:r w:rsidR="00331A9F">
        <w:rPr>
          <w:rStyle w:val="CommentReference"/>
          <w:b/>
          <w:bCs/>
          <w:u w:val="single"/>
        </w:rPr>
        <w:t>Notes</w:t>
      </w:r>
      <w:r w:rsidRPr="00A266EA">
        <w:rPr>
          <w:b/>
          <w:bCs/>
          <w:u w:val="single"/>
        </w:rPr>
        <w:t xml:space="preserve"> from Xin</w:t>
      </w:r>
      <w:r w:rsidRPr="00FC10B1">
        <w:rPr>
          <w:b/>
          <w:bCs/>
        </w:rPr>
        <w:t>:</w:t>
      </w:r>
      <w:r>
        <w:t xml:space="preserve"> If by “automatically retrieve data” we meant collecting, filtering and validating data </w:t>
      </w:r>
      <w:r w:rsidR="00331A9F">
        <w:t>using</w:t>
      </w:r>
      <w:r>
        <w:t xml:space="preserve"> command line tools, currently</w:t>
      </w:r>
      <w:r w:rsidRPr="00A266EA">
        <w:rPr>
          <w:color w:val="FF0000"/>
        </w:rPr>
        <w:t xml:space="preserve"> I am only able to retrieve data using the API (Application Programming Interface) of ClinicalTrials.gov</w:t>
      </w:r>
      <w:r>
        <w:t xml:space="preserve">. </w:t>
      </w:r>
    </w:p>
    <w:p w14:paraId="7A1EBE5C" w14:textId="77777777" w:rsidR="00682354" w:rsidRDefault="00682354">
      <w:pPr>
        <w:pStyle w:val="CommentText"/>
      </w:pPr>
    </w:p>
    <w:p w14:paraId="522428E9" w14:textId="48597DD4" w:rsidR="00A266EA" w:rsidRDefault="00A266EA">
      <w:pPr>
        <w:pStyle w:val="CommentText"/>
      </w:pPr>
      <w:r>
        <w:t>Unlike common</w:t>
      </w:r>
      <w:r w:rsidR="00FC10B1">
        <w:t xml:space="preserve"> “web-crawlers”</w:t>
      </w:r>
      <w:r>
        <w:t xml:space="preserve">, API is </w:t>
      </w:r>
      <w:r>
        <w:br/>
        <w:t xml:space="preserve">1) </w:t>
      </w:r>
      <w:r w:rsidR="00FC10B1">
        <w:t>accurate</w:t>
      </w:r>
      <w:r>
        <w:t xml:space="preserve"> and up-to-date, e.g. a</w:t>
      </w:r>
      <w:r w:rsidR="00331A9F">
        <w:t xml:space="preserve">n API </w:t>
      </w:r>
      <w:r>
        <w:t xml:space="preserve">query returns exactly the same info that you </w:t>
      </w:r>
      <w:r w:rsidR="00331A9F">
        <w:t>will</w:t>
      </w:r>
      <w:r>
        <w:t xml:space="preserve"> see with a regular, browser-based query), </w:t>
      </w:r>
      <w:r>
        <w:br/>
        <w:t xml:space="preserve">2) </w:t>
      </w:r>
      <w:r w:rsidR="00331A9F">
        <w:t xml:space="preserve">returns a </w:t>
      </w:r>
      <w:r w:rsidR="00FC10B1">
        <w:t>highly structured format</w:t>
      </w:r>
      <w:r w:rsidR="00331A9F">
        <w:t xml:space="preserve"> (e.g. </w:t>
      </w:r>
      <w:r w:rsidR="00331A9F" w:rsidRPr="00A266EA">
        <w:t>JavaScript Object Notation</w:t>
      </w:r>
      <w:r w:rsidR="00331A9F">
        <w:t xml:space="preserve">)  that allows for precise data filtering and validation, </w:t>
      </w:r>
    </w:p>
    <w:p w14:paraId="5A7D69D8" w14:textId="2C3D1AD0" w:rsidR="00FC10B1" w:rsidRDefault="00A266EA">
      <w:pPr>
        <w:pStyle w:val="CommentText"/>
      </w:pPr>
      <w:r>
        <w:t xml:space="preserve">3) capable of conducting in-depth search of many fields that are not accessible by a traditional, browser-based query </w:t>
      </w:r>
    </w:p>
    <w:p w14:paraId="2EA3C567" w14:textId="77777777" w:rsidR="00FC10B1" w:rsidRDefault="00FC10B1">
      <w:pPr>
        <w:pStyle w:val="CommentText"/>
      </w:pPr>
    </w:p>
    <w:p w14:paraId="07CD2C85" w14:textId="4BF83477" w:rsidR="00FC10B1" w:rsidRDefault="00A266EA">
      <w:pPr>
        <w:pStyle w:val="CommentText"/>
      </w:pPr>
      <w:r>
        <w:t xml:space="preserve">Unfortunately, </w:t>
      </w:r>
      <w:r w:rsidR="00FC10B1">
        <w:t xml:space="preserve">not all sources offer API. On the other hand, to the best of my knowledge, there is no free, open-source version of </w:t>
      </w:r>
      <w:r>
        <w:t xml:space="preserve">a script designed </w:t>
      </w:r>
      <w:r w:rsidR="00331A9F">
        <w:t xml:space="preserve">specifically </w:t>
      </w:r>
      <w:r>
        <w:t xml:space="preserve">for collecting COVID-19 related antibodies. </w:t>
      </w:r>
    </w:p>
    <w:p w14:paraId="39B91ADA" w14:textId="77777777" w:rsidR="00A266EA" w:rsidRDefault="00A266EA">
      <w:pPr>
        <w:pStyle w:val="CommentText"/>
      </w:pPr>
    </w:p>
    <w:p w14:paraId="3FE1EC2A" w14:textId="77777777" w:rsidR="00A266EA" w:rsidRPr="00A266EA" w:rsidRDefault="00A266EA">
      <w:pPr>
        <w:pStyle w:val="CommentText"/>
        <w:rPr>
          <w:b/>
          <w:bCs/>
          <w:u w:val="single"/>
        </w:rPr>
      </w:pPr>
      <w:r w:rsidRPr="00A266EA">
        <w:rPr>
          <w:b/>
          <w:bCs/>
          <w:u w:val="single"/>
        </w:rPr>
        <w:t xml:space="preserve">Suggestion for revision: </w:t>
      </w:r>
    </w:p>
    <w:p w14:paraId="7A20BB51" w14:textId="4238531C" w:rsidR="00A266EA" w:rsidRDefault="00A266EA">
      <w:pPr>
        <w:pStyle w:val="CommentText"/>
      </w:pPr>
      <w:r w:rsidRPr="00331A9F">
        <w:rPr>
          <w:color w:val="FF0000"/>
        </w:rPr>
        <w:t xml:space="preserve">In another way, when an API (Application Programming Interface) tool is available, such as in the case of ClinicalTrials.gov, </w:t>
      </w:r>
      <w:r w:rsidR="004452E6">
        <w:rPr>
          <w:color w:val="FF0000"/>
        </w:rPr>
        <w:t xml:space="preserve">command-line </w:t>
      </w:r>
      <w:r w:rsidR="00331A9F" w:rsidRPr="00331A9F">
        <w:rPr>
          <w:color w:val="FF0000"/>
        </w:rPr>
        <w:t xml:space="preserve">tools </w:t>
      </w:r>
      <w:r w:rsidR="004452E6">
        <w:rPr>
          <w:color w:val="FF0000"/>
        </w:rPr>
        <w:t xml:space="preserve">were built </w:t>
      </w:r>
      <w:r w:rsidR="00331A9F" w:rsidRPr="00331A9F">
        <w:rPr>
          <w:color w:val="FF0000"/>
        </w:rPr>
        <w:t xml:space="preserve">to </w:t>
      </w:r>
      <w:r w:rsidRPr="00331A9F">
        <w:rPr>
          <w:color w:val="FF0000"/>
        </w:rPr>
        <w:t xml:space="preserve">automatically retrieve and update data from </w:t>
      </w:r>
      <w:r w:rsidR="004452E6">
        <w:rPr>
          <w:color w:val="FF0000"/>
        </w:rPr>
        <w:t>those</w:t>
      </w:r>
      <w:r w:rsidRPr="00331A9F">
        <w:rPr>
          <w:color w:val="FF0000"/>
        </w:rPr>
        <w:t xml:space="preserve"> sources</w:t>
      </w:r>
      <w:r>
        <w:t xml:space="preserve">. </w:t>
      </w:r>
    </w:p>
  </w:comment>
  <w:comment w:id="193" w:author="Xin Yu" w:date="2020-07-05T14:43:00Z" w:initials="XY">
    <w:p w14:paraId="07A624F3" w14:textId="6F9053A3" w:rsidR="00682354" w:rsidRDefault="00682354">
      <w:pPr>
        <w:pStyle w:val="CommentText"/>
      </w:pPr>
      <w:r>
        <w:rPr>
          <w:rStyle w:val="CommentReference"/>
        </w:rPr>
        <w:annotationRef/>
      </w:r>
      <w:r w:rsidRPr="00682354">
        <w:rPr>
          <w:b/>
          <w:bCs/>
          <w:u w:val="single"/>
        </w:rPr>
        <w:t>Note from Xin:</w:t>
      </w:r>
      <w:r>
        <w:t xml:space="preserve"> Some thoughts on the choice of words here: </w:t>
      </w:r>
    </w:p>
    <w:p w14:paraId="2B3EBCC9" w14:textId="77777777" w:rsidR="00682354" w:rsidRDefault="00682354" w:rsidP="00682354">
      <w:pPr>
        <w:pStyle w:val="CommentText"/>
      </w:pPr>
    </w:p>
    <w:p w14:paraId="072F4950" w14:textId="136FD805" w:rsidR="00682354" w:rsidRDefault="00682354" w:rsidP="00682354">
      <w:pPr>
        <w:pStyle w:val="CommentText"/>
      </w:pPr>
      <w:r w:rsidRPr="00682354">
        <w:rPr>
          <w:b/>
          <w:bCs/>
        </w:rPr>
        <w:t>“data source”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In informatics, “data source” is frequently interpreted as the source where the data comes from, e.g. ClinicalTrials.gov, newsfeed, media posts, </w:t>
      </w:r>
      <w:proofErr w:type="spellStart"/>
      <w:r>
        <w:t>etc</w:t>
      </w:r>
      <w:proofErr w:type="spellEnd"/>
    </w:p>
    <w:p w14:paraId="44BEE958" w14:textId="6B0AB147" w:rsidR="00F26E42" w:rsidRDefault="00F26E42" w:rsidP="00682354">
      <w:pPr>
        <w:pStyle w:val="CommentText"/>
      </w:pPr>
    </w:p>
    <w:p w14:paraId="143FE89B" w14:textId="06A03055" w:rsidR="00F26E42" w:rsidRDefault="00F26E42" w:rsidP="00682354">
      <w:pPr>
        <w:pStyle w:val="CommentText"/>
      </w:pPr>
      <w:r>
        <w:t xml:space="preserve">On the backend of our WordPress system, there is a </w:t>
      </w:r>
      <w:r w:rsidRPr="00F26E42">
        <w:t>Google excel sheet</w:t>
      </w:r>
      <w:r>
        <w:t xml:space="preserve"> that needs to </w:t>
      </w:r>
      <w:r w:rsidRPr="00F26E42">
        <w:rPr>
          <w:b/>
          <w:bCs/>
        </w:rPr>
        <w:t>be manually updated</w:t>
      </w:r>
      <w:r>
        <w:t xml:space="preserve"> and pushed to the </w:t>
      </w:r>
      <w:proofErr w:type="spellStart"/>
      <w:r>
        <w:t>WPDataTable</w:t>
      </w:r>
      <w:proofErr w:type="spellEnd"/>
      <w:r>
        <w:t xml:space="preserve"> Plugin.</w:t>
      </w:r>
    </w:p>
    <w:p w14:paraId="74327A73" w14:textId="77777777" w:rsidR="00F26E42" w:rsidRDefault="00F26E42" w:rsidP="00682354">
      <w:pPr>
        <w:pStyle w:val="CommentText"/>
      </w:pPr>
    </w:p>
    <w:p w14:paraId="544E9A94" w14:textId="642E4968" w:rsidR="00F26E42" w:rsidRDefault="00F26E42" w:rsidP="00682354">
      <w:pPr>
        <w:pStyle w:val="CommentText"/>
      </w:pPr>
      <w:r>
        <w:t xml:space="preserve">Therefore  in my opinion, the excel sheet does not meet the definition of “data source”. (The excel sheet is more of a product from an intermediate processing step in </w:t>
      </w:r>
      <w:r w:rsidR="00FF672C">
        <w:t xml:space="preserve">the </w:t>
      </w:r>
      <w:r>
        <w:t xml:space="preserve">data cleaning process). </w:t>
      </w:r>
    </w:p>
    <w:p w14:paraId="200F62FD" w14:textId="095544F4" w:rsidR="00F26E42" w:rsidRDefault="00F26E42" w:rsidP="00682354">
      <w:pPr>
        <w:pStyle w:val="CommentText"/>
      </w:pPr>
    </w:p>
    <w:p w14:paraId="2742EB3B" w14:textId="7C2D18CD" w:rsidR="00F26E42" w:rsidRPr="00F26E42" w:rsidRDefault="00F26E42" w:rsidP="00682354">
      <w:pPr>
        <w:pStyle w:val="CommentText"/>
        <w:rPr>
          <w:b/>
          <w:bCs/>
        </w:rPr>
      </w:pPr>
      <w:r w:rsidRPr="00F26E42">
        <w:rPr>
          <w:b/>
          <w:bCs/>
        </w:rPr>
        <w:t>“real-time refreshing”</w:t>
      </w:r>
      <w:r>
        <w:rPr>
          <w:b/>
          <w:bCs/>
        </w:rPr>
        <w:t>:</w:t>
      </w:r>
    </w:p>
    <w:p w14:paraId="7EB3D703" w14:textId="77777777" w:rsidR="00F26E42" w:rsidRDefault="00F26E42" w:rsidP="00682354">
      <w:pPr>
        <w:pStyle w:val="CommentText"/>
      </w:pPr>
      <w:r>
        <w:t xml:space="preserve">This term often relates to pipelines (collection of command-line tools that work collaboratively with each other without manual input) that are able to fetch, process, and push data. </w:t>
      </w:r>
    </w:p>
    <w:p w14:paraId="1501E758" w14:textId="77777777" w:rsidR="00F26E42" w:rsidRDefault="00F26E42" w:rsidP="00682354">
      <w:pPr>
        <w:pStyle w:val="CommentText"/>
      </w:pPr>
    </w:p>
    <w:p w14:paraId="5BE7B28C" w14:textId="0DA5F5B1" w:rsidR="00682354" w:rsidRDefault="00F26E42" w:rsidP="00682354">
      <w:pPr>
        <w:pStyle w:val="CommentText"/>
      </w:pPr>
      <w:r>
        <w:t xml:space="preserve">In our case, a “real-time refreshing” tools would be one that is able to fetch data automatically from online databases and media feeds, cleans, filter, and validate automatically, then push automatically to the </w:t>
      </w:r>
      <w:proofErr w:type="spellStart"/>
      <w:r>
        <w:t>wordpress</w:t>
      </w:r>
      <w:proofErr w:type="spellEnd"/>
      <w:r>
        <w:t xml:space="preserve"> plugin.</w:t>
      </w:r>
    </w:p>
    <w:p w14:paraId="32CF3250" w14:textId="51C9E494" w:rsidR="00F26E42" w:rsidRDefault="00F26E42" w:rsidP="00682354">
      <w:pPr>
        <w:pStyle w:val="CommentText"/>
      </w:pPr>
    </w:p>
    <w:p w14:paraId="4952E07A" w14:textId="4B0BFF3C" w:rsidR="00F26E42" w:rsidRDefault="00F26E42" w:rsidP="00682354">
      <w:pPr>
        <w:pStyle w:val="CommentText"/>
      </w:pPr>
      <w:r>
        <w:t xml:space="preserve">Unfortunately we have yet to make a tool like that. </w:t>
      </w:r>
      <w:r w:rsidR="00FF672C">
        <w:t xml:space="preserve">While we are able to update the tables/charts on the page by updating the excel sheet linked to </w:t>
      </w:r>
      <w:proofErr w:type="spellStart"/>
      <w:r w:rsidR="00FF672C">
        <w:t>WPDataTable</w:t>
      </w:r>
      <w:proofErr w:type="spellEnd"/>
      <w:r w:rsidR="00FF672C">
        <w:t xml:space="preserve"> plugin,  the procedure per se is</w:t>
      </w:r>
      <w:r w:rsidR="008218E1">
        <w:t xml:space="preserve">, </w:t>
      </w:r>
      <w:r w:rsidR="00FF672C">
        <w:t xml:space="preserve"> in fact</w:t>
      </w:r>
      <w:r w:rsidR="008218E1">
        <w:t xml:space="preserve">, same as </w:t>
      </w:r>
      <w:r w:rsidR="00FF672C">
        <w:t xml:space="preserve">updating any other contents on our website. </w:t>
      </w:r>
    </w:p>
    <w:p w14:paraId="599D3640" w14:textId="7F37142E" w:rsidR="00F26E42" w:rsidRDefault="00F26E42" w:rsidP="00682354">
      <w:pPr>
        <w:pStyle w:val="CommentText"/>
      </w:pPr>
    </w:p>
    <w:p w14:paraId="7F0E2E3B" w14:textId="77777777" w:rsidR="00F26E42" w:rsidRDefault="00F26E42" w:rsidP="00682354">
      <w:pPr>
        <w:pStyle w:val="CommentText"/>
      </w:pPr>
    </w:p>
    <w:p w14:paraId="7FD0FE9F" w14:textId="0F2B3EE5" w:rsidR="00F26E42" w:rsidRDefault="00F26E42" w:rsidP="00682354">
      <w:pPr>
        <w:pStyle w:val="CommentText"/>
      </w:pPr>
      <w:r>
        <w:rPr>
          <w:b/>
          <w:bCs/>
          <w:u w:val="single"/>
        </w:rPr>
        <w:t xml:space="preserve">Suggestion for revision: </w:t>
      </w:r>
    </w:p>
    <w:p w14:paraId="3F3A6D83" w14:textId="261956C3" w:rsidR="00682354" w:rsidRDefault="00F26E42">
      <w:pPr>
        <w:pStyle w:val="CommentText"/>
      </w:pPr>
      <w:r w:rsidRPr="00FF672C">
        <w:rPr>
          <w:color w:val="FF0000"/>
        </w:rPr>
        <w:t>Delete this sentence all together.</w:t>
      </w:r>
      <w:r w:rsidR="008218E1">
        <w:rPr>
          <w:color w:val="FF0000"/>
        </w:rPr>
        <w:t xml:space="preserve"> </w:t>
      </w:r>
    </w:p>
  </w:comment>
  <w:comment w:id="299" w:author="Xiao Xiao" w:date="2020-07-05T17:22:00Z" w:initials="XX">
    <w:p w14:paraId="4D7B56D3" w14:textId="655C9F1E" w:rsidR="00D45723" w:rsidRDefault="00D45723">
      <w:pPr>
        <w:pStyle w:val="CommentText"/>
      </w:pPr>
      <w:r>
        <w:rPr>
          <w:rStyle w:val="CommentReference"/>
        </w:rPr>
        <w:annotationRef/>
      </w:r>
      <w:r>
        <w:t xml:space="preserve">Fig 2B. Bi-specific </w:t>
      </w:r>
      <w:proofErr w:type="spellStart"/>
      <w:r>
        <w:t>mAb</w:t>
      </w:r>
      <w:proofErr w:type="spellEnd"/>
      <w:r>
        <w:t xml:space="preserve"> -&gt; Bispecific Ab; Tri-specific </w:t>
      </w:r>
      <w:proofErr w:type="spellStart"/>
      <w:r>
        <w:t>mAb</w:t>
      </w:r>
      <w:proofErr w:type="spellEnd"/>
      <w:r>
        <w:t xml:space="preserve"> -&gt; </w:t>
      </w:r>
      <w:proofErr w:type="spellStart"/>
      <w:r>
        <w:t>Trispecific</w:t>
      </w:r>
      <w:proofErr w:type="spellEnd"/>
      <w:r>
        <w:t xml:space="preserve"> Ab</w:t>
      </w:r>
    </w:p>
  </w:comment>
  <w:comment w:id="386" w:author="Xiao Xiao" w:date="2020-07-05T17:47:00Z" w:initials="XX">
    <w:p w14:paraId="2F6E2455" w14:textId="6F562A03" w:rsidR="00B013A8" w:rsidRDefault="00B013A8">
      <w:pPr>
        <w:pStyle w:val="CommentText"/>
      </w:pPr>
      <w:r>
        <w:rPr>
          <w:rStyle w:val="CommentReference"/>
        </w:rPr>
        <w:annotationRef/>
      </w:r>
      <w:r>
        <w:t>are we going to include tables for the details of “Others”?</w:t>
      </w:r>
    </w:p>
  </w:comment>
  <w:comment w:id="413" w:author="Xiao Xiao" w:date="2020-07-05T18:14:00Z" w:initials="XX">
    <w:p w14:paraId="42823E0F" w14:textId="101F14EE" w:rsidR="00E51460" w:rsidRDefault="00E5146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Can add references for these programs</w:t>
      </w:r>
    </w:p>
  </w:comment>
  <w:comment w:id="429" w:author="Xiao Xiao" w:date="2020-07-05T18:14:00Z" w:initials="XX">
    <w:p w14:paraId="0037A966" w14:textId="1B846E25" w:rsidR="00E51460" w:rsidRDefault="00E5146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Can add references for this</w:t>
      </w:r>
    </w:p>
  </w:comment>
  <w:comment w:id="445" w:author="Xiao Xiao" w:date="2020-07-05T18:04:00Z" w:initials="XX">
    <w:p w14:paraId="4D1A08C5" w14:textId="0D97D2F9" w:rsidR="005E28E6" w:rsidRDefault="005E28E6">
      <w:pPr>
        <w:pStyle w:val="CommentText"/>
      </w:pPr>
      <w:r>
        <w:rPr>
          <w:rStyle w:val="CommentReference"/>
        </w:rPr>
        <w:annotationRef/>
      </w:r>
      <w:r>
        <w:t>Is it better to say “development status” rather than “clinical status”? Most of programs have not entered clinical yet.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56E686" w15:done="0"/>
  <w15:commentEx w15:paraId="7A20BB51" w15:done="0"/>
  <w15:commentEx w15:paraId="3F3A6D83" w15:done="0"/>
  <w15:commentEx w15:paraId="4D7B56D3" w15:done="0"/>
  <w15:commentEx w15:paraId="2F6E2455" w15:done="0"/>
  <w15:commentEx w15:paraId="42823E0F" w15:done="0"/>
  <w15:commentEx w15:paraId="0037A966" w15:done="0"/>
  <w15:commentEx w15:paraId="4D1A08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C5F83" w16cex:dateUtc="2020-07-05T18:17:00Z"/>
  <w16cex:commentExtensible w16cex:durableId="22AC65AD" w16cex:dateUtc="2020-07-05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56E686" w16cid:durableId="22AEF4A5"/>
  <w16cid:commentId w16cid:paraId="7A20BB51" w16cid:durableId="22AC5F83"/>
  <w16cid:commentId w16cid:paraId="3F3A6D83" w16cid:durableId="22AC65AD"/>
  <w16cid:commentId w16cid:paraId="4D7B56D3" w16cid:durableId="22AC8AD6"/>
  <w16cid:commentId w16cid:paraId="2F6E2455" w16cid:durableId="22AC9095"/>
  <w16cid:commentId w16cid:paraId="42823E0F" w16cid:durableId="22AC971A"/>
  <w16cid:commentId w16cid:paraId="0037A966" w16cid:durableId="22AC970C"/>
  <w16cid:commentId w16cid:paraId="4D1A08C5" w16cid:durableId="22AC94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2F51"/>
    <w:multiLevelType w:val="hybridMultilevel"/>
    <w:tmpl w:val="ECB6C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3432"/>
    <w:multiLevelType w:val="hybridMultilevel"/>
    <w:tmpl w:val="CC0ED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351AE"/>
    <w:multiLevelType w:val="hybridMultilevel"/>
    <w:tmpl w:val="E6C22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4104"/>
    <w:multiLevelType w:val="hybridMultilevel"/>
    <w:tmpl w:val="12DC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E1A77"/>
    <w:multiLevelType w:val="hybridMultilevel"/>
    <w:tmpl w:val="1D84AF72"/>
    <w:lvl w:ilvl="0" w:tplc="533CB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468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2CF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284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568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AA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7C2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6D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C6A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E25469"/>
    <w:multiLevelType w:val="hybridMultilevel"/>
    <w:tmpl w:val="F70050FC"/>
    <w:lvl w:ilvl="0" w:tplc="2E106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9A4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CC8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72F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2EA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72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A1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C4E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40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, Mitchell (NIH/NCI) [E]">
    <w15:presenceInfo w15:providerId="AD" w15:userId="S::homi@nih.gov::271618e5-0e8a-4f2d-acef-4b1058fa68e3"/>
  </w15:person>
  <w15:person w15:author="Weihan Liu">
    <w15:presenceInfo w15:providerId="AD" w15:userId="S::liuweihan@uchicago.edu::09ba831f-4bf4-4cfc-8797-98a480956e8a"/>
  </w15:person>
  <w15:person w15:author="Xiao Xiao">
    <w15:presenceInfo w15:providerId="Windows Live" w15:userId="2282cf2ce38b2cc3"/>
  </w15:person>
  <w15:person w15:author="Xin Yu">
    <w15:presenceInfo w15:providerId="Windows Live" w15:userId="7d7330fbb0236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57"/>
    <w:rsid w:val="0000447D"/>
    <w:rsid w:val="000440C0"/>
    <w:rsid w:val="00072406"/>
    <w:rsid w:val="00080F57"/>
    <w:rsid w:val="00093530"/>
    <w:rsid w:val="000B1976"/>
    <w:rsid w:val="000C29CE"/>
    <w:rsid w:val="000D235C"/>
    <w:rsid w:val="000D3540"/>
    <w:rsid w:val="000D6694"/>
    <w:rsid w:val="000D7C3D"/>
    <w:rsid w:val="000F22AE"/>
    <w:rsid w:val="00100759"/>
    <w:rsid w:val="0011565A"/>
    <w:rsid w:val="00117DE7"/>
    <w:rsid w:val="00135E25"/>
    <w:rsid w:val="0014097C"/>
    <w:rsid w:val="00146014"/>
    <w:rsid w:val="00154483"/>
    <w:rsid w:val="00184E88"/>
    <w:rsid w:val="001E62C4"/>
    <w:rsid w:val="001E7D94"/>
    <w:rsid w:val="00230E3A"/>
    <w:rsid w:val="002310E0"/>
    <w:rsid w:val="00231719"/>
    <w:rsid w:val="00246893"/>
    <w:rsid w:val="00253252"/>
    <w:rsid w:val="00284F29"/>
    <w:rsid w:val="002C1CE3"/>
    <w:rsid w:val="002D0688"/>
    <w:rsid w:val="002E0A95"/>
    <w:rsid w:val="002F1915"/>
    <w:rsid w:val="00325BCB"/>
    <w:rsid w:val="0032729B"/>
    <w:rsid w:val="00331A9F"/>
    <w:rsid w:val="00336B94"/>
    <w:rsid w:val="00352791"/>
    <w:rsid w:val="00355345"/>
    <w:rsid w:val="003B709E"/>
    <w:rsid w:val="003C2484"/>
    <w:rsid w:val="003D2DCA"/>
    <w:rsid w:val="003F6F32"/>
    <w:rsid w:val="0040032C"/>
    <w:rsid w:val="004044B1"/>
    <w:rsid w:val="00413397"/>
    <w:rsid w:val="004452E6"/>
    <w:rsid w:val="0045227A"/>
    <w:rsid w:val="004626DA"/>
    <w:rsid w:val="004727FC"/>
    <w:rsid w:val="00492CF4"/>
    <w:rsid w:val="00493DF5"/>
    <w:rsid w:val="004A38F8"/>
    <w:rsid w:val="004A456C"/>
    <w:rsid w:val="004B0DD1"/>
    <w:rsid w:val="004B17CB"/>
    <w:rsid w:val="004B3A80"/>
    <w:rsid w:val="004C4657"/>
    <w:rsid w:val="004D05EA"/>
    <w:rsid w:val="005015B1"/>
    <w:rsid w:val="005052D6"/>
    <w:rsid w:val="00515A7A"/>
    <w:rsid w:val="00531DD9"/>
    <w:rsid w:val="005371EB"/>
    <w:rsid w:val="005648F0"/>
    <w:rsid w:val="00564FC2"/>
    <w:rsid w:val="0056630C"/>
    <w:rsid w:val="00567DB5"/>
    <w:rsid w:val="00573BBF"/>
    <w:rsid w:val="005C1309"/>
    <w:rsid w:val="005D73BF"/>
    <w:rsid w:val="005E28E6"/>
    <w:rsid w:val="005E4923"/>
    <w:rsid w:val="005E7066"/>
    <w:rsid w:val="005F1FEB"/>
    <w:rsid w:val="00633729"/>
    <w:rsid w:val="00640A4A"/>
    <w:rsid w:val="006649F5"/>
    <w:rsid w:val="00682354"/>
    <w:rsid w:val="00683003"/>
    <w:rsid w:val="006A389D"/>
    <w:rsid w:val="006E3C63"/>
    <w:rsid w:val="006E4F2C"/>
    <w:rsid w:val="00706B0A"/>
    <w:rsid w:val="00711F0C"/>
    <w:rsid w:val="007149BF"/>
    <w:rsid w:val="007236E4"/>
    <w:rsid w:val="00727234"/>
    <w:rsid w:val="00742753"/>
    <w:rsid w:val="0075607C"/>
    <w:rsid w:val="00793B5D"/>
    <w:rsid w:val="007A0556"/>
    <w:rsid w:val="007A5CCB"/>
    <w:rsid w:val="007F749D"/>
    <w:rsid w:val="008218E1"/>
    <w:rsid w:val="00833B69"/>
    <w:rsid w:val="008912AA"/>
    <w:rsid w:val="009036B9"/>
    <w:rsid w:val="00924333"/>
    <w:rsid w:val="009332FA"/>
    <w:rsid w:val="00937E60"/>
    <w:rsid w:val="009658F0"/>
    <w:rsid w:val="009718AB"/>
    <w:rsid w:val="00972BB7"/>
    <w:rsid w:val="0099789C"/>
    <w:rsid w:val="009A31AD"/>
    <w:rsid w:val="009B7436"/>
    <w:rsid w:val="00A016DA"/>
    <w:rsid w:val="00A02801"/>
    <w:rsid w:val="00A266EA"/>
    <w:rsid w:val="00A55BBB"/>
    <w:rsid w:val="00A60F41"/>
    <w:rsid w:val="00A80DEA"/>
    <w:rsid w:val="00A946AC"/>
    <w:rsid w:val="00AA46FF"/>
    <w:rsid w:val="00AA63D3"/>
    <w:rsid w:val="00AB6C14"/>
    <w:rsid w:val="00AC4586"/>
    <w:rsid w:val="00AD7BF6"/>
    <w:rsid w:val="00AF0D59"/>
    <w:rsid w:val="00B013A8"/>
    <w:rsid w:val="00B17B15"/>
    <w:rsid w:val="00B2761C"/>
    <w:rsid w:val="00B3363B"/>
    <w:rsid w:val="00B53CF9"/>
    <w:rsid w:val="00B77C9B"/>
    <w:rsid w:val="00B84CB5"/>
    <w:rsid w:val="00BA66FD"/>
    <w:rsid w:val="00BA69E1"/>
    <w:rsid w:val="00BF11D7"/>
    <w:rsid w:val="00BF1F9C"/>
    <w:rsid w:val="00BF5A39"/>
    <w:rsid w:val="00BF7FC3"/>
    <w:rsid w:val="00C03FD6"/>
    <w:rsid w:val="00C221A3"/>
    <w:rsid w:val="00C31C8B"/>
    <w:rsid w:val="00C53F96"/>
    <w:rsid w:val="00C8353F"/>
    <w:rsid w:val="00C95324"/>
    <w:rsid w:val="00CC7DD8"/>
    <w:rsid w:val="00CD00EE"/>
    <w:rsid w:val="00CD10CF"/>
    <w:rsid w:val="00CD2EDF"/>
    <w:rsid w:val="00D01D13"/>
    <w:rsid w:val="00D21BDA"/>
    <w:rsid w:val="00D3503F"/>
    <w:rsid w:val="00D45723"/>
    <w:rsid w:val="00D51392"/>
    <w:rsid w:val="00D568C4"/>
    <w:rsid w:val="00D6342A"/>
    <w:rsid w:val="00D72B16"/>
    <w:rsid w:val="00D74CCE"/>
    <w:rsid w:val="00D867B9"/>
    <w:rsid w:val="00DA42C8"/>
    <w:rsid w:val="00DA5593"/>
    <w:rsid w:val="00E14229"/>
    <w:rsid w:val="00E320C4"/>
    <w:rsid w:val="00E51460"/>
    <w:rsid w:val="00E655FB"/>
    <w:rsid w:val="00E66C1D"/>
    <w:rsid w:val="00E84049"/>
    <w:rsid w:val="00E90011"/>
    <w:rsid w:val="00EA158C"/>
    <w:rsid w:val="00EC1264"/>
    <w:rsid w:val="00EE6EB3"/>
    <w:rsid w:val="00EE7B92"/>
    <w:rsid w:val="00F04D77"/>
    <w:rsid w:val="00F05FCC"/>
    <w:rsid w:val="00F26E42"/>
    <w:rsid w:val="00F36025"/>
    <w:rsid w:val="00F617EF"/>
    <w:rsid w:val="00F72F0E"/>
    <w:rsid w:val="00FA4938"/>
    <w:rsid w:val="00FB1D98"/>
    <w:rsid w:val="00FB6D81"/>
    <w:rsid w:val="00FC09AB"/>
    <w:rsid w:val="00FC10B1"/>
    <w:rsid w:val="00FC18D8"/>
    <w:rsid w:val="00FD30DB"/>
    <w:rsid w:val="00FD55BE"/>
    <w:rsid w:val="00FD6B2B"/>
    <w:rsid w:val="00FE06F9"/>
    <w:rsid w:val="00FF40A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5C32"/>
  <w15:chartTrackingRefBased/>
  <w15:docId w15:val="{65862907-7A1C-4449-B10C-44EA5538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68C4"/>
  </w:style>
  <w:style w:type="character" w:styleId="Strong">
    <w:name w:val="Strong"/>
    <w:basedOn w:val="DefaultParagraphFont"/>
    <w:uiPriority w:val="22"/>
    <w:qFormat/>
    <w:rsid w:val="00D568C4"/>
    <w:rPr>
      <w:b/>
      <w:bCs/>
    </w:rPr>
  </w:style>
  <w:style w:type="character" w:styleId="Hyperlink">
    <w:name w:val="Hyperlink"/>
    <w:basedOn w:val="DefaultParagraphFont"/>
    <w:uiPriority w:val="99"/>
    <w:unhideWhenUsed/>
    <w:rsid w:val="00D568C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68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-balancer">
    <w:name w:val="g-balancer"/>
    <w:basedOn w:val="DefaultParagraphFont"/>
    <w:rsid w:val="00D568C4"/>
  </w:style>
  <w:style w:type="paragraph" w:customStyle="1" w:styleId="g-body">
    <w:name w:val="g-body"/>
    <w:basedOn w:val="Normal"/>
    <w:rsid w:val="00D5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ter-para">
    <w:name w:val="chapter-para"/>
    <w:basedOn w:val="Normal"/>
    <w:rsid w:val="0053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2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B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D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D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1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0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73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80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ibodysociety.org/" TargetMode="External"/><Relationship Id="rId13" Type="http://schemas.openxmlformats.org/officeDocument/2006/relationships/hyperlink" Target="https://www.antibodysociety.org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antibodysociety.org/" TargetMode="External"/><Relationship Id="rId12" Type="http://schemas.openxmlformats.org/officeDocument/2006/relationships/hyperlink" Target="https://www.antibodysociety.org/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ntibodysociety.org/" TargetMode="External"/><Relationship Id="rId11" Type="http://schemas.openxmlformats.org/officeDocument/2006/relationships/hyperlink" Target="https://www.antibodysociety.org/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hyperlink" Target="https://www.antibodysociety.org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ntibodysociety.org/" TargetMode="Externa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0BE3B-0EFE-0543-BCA6-1AB29D11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Weihan Liu</cp:lastModifiedBy>
  <cp:revision>3</cp:revision>
  <dcterms:created xsi:type="dcterms:W3CDTF">2020-07-07T17:24:00Z</dcterms:created>
  <dcterms:modified xsi:type="dcterms:W3CDTF">2020-07-08T16:27:00Z</dcterms:modified>
</cp:coreProperties>
</file>